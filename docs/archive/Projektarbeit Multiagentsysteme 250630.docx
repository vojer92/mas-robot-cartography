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9267B" w14:textId="4856C098" w:rsidR="00686B17" w:rsidRPr="000F3C3B" w:rsidRDefault="00686B17" w:rsidP="00DE6BAC">
      <w:pPr>
        <w:jc w:val="center"/>
        <w:rPr>
          <w:rFonts w:ascii="Times New Roman" w:hAnsi="Times New Roman" w:cs="Times New Roman"/>
        </w:rPr>
      </w:pPr>
      <w:r w:rsidRPr="000F3C3B">
        <w:rPr>
          <w:rFonts w:ascii="Times New Roman" w:hAnsi="Times New Roman" w:cs="Times New Roman"/>
          <w:noProof/>
        </w:rPr>
        <w:drawing>
          <wp:inline distT="0" distB="0" distL="0" distR="0" wp14:anchorId="43276BC6" wp14:editId="5A5E5BA0">
            <wp:extent cx="3905250" cy="1171575"/>
            <wp:effectExtent l="0" t="0" r="0" b="9525"/>
            <wp:docPr id="1894424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14:paraId="2C6C1376" w14:textId="2A2B9B5B" w:rsidR="00686B17" w:rsidRPr="000F3C3B" w:rsidRDefault="00686B17" w:rsidP="00686B17">
      <w:pPr>
        <w:jc w:val="center"/>
        <w:rPr>
          <w:rFonts w:ascii="Times New Roman" w:hAnsi="Times New Roman" w:cs="Times New Roman"/>
          <w:sz w:val="24"/>
          <w:szCs w:val="32"/>
        </w:rPr>
      </w:pPr>
      <w:proofErr w:type="spellStart"/>
      <w:r w:rsidRPr="000F3C3B">
        <w:rPr>
          <w:rFonts w:ascii="Times New Roman" w:hAnsi="Times New Roman" w:cs="Times New Roman"/>
          <w:sz w:val="24"/>
          <w:szCs w:val="32"/>
        </w:rPr>
        <w:t>FernUniversität</w:t>
      </w:r>
      <w:proofErr w:type="spellEnd"/>
      <w:r w:rsidRPr="000F3C3B">
        <w:rPr>
          <w:rFonts w:ascii="Times New Roman" w:hAnsi="Times New Roman" w:cs="Times New Roman"/>
          <w:sz w:val="24"/>
          <w:szCs w:val="32"/>
        </w:rPr>
        <w:t xml:space="preserve"> in Hagen</w:t>
      </w:r>
    </w:p>
    <w:p w14:paraId="50F316BC" w14:textId="65F3A9BA" w:rsidR="00686B17" w:rsidRPr="000F3C3B" w:rsidRDefault="00686B17" w:rsidP="00686B17">
      <w:pPr>
        <w:jc w:val="center"/>
        <w:rPr>
          <w:rFonts w:ascii="Times New Roman" w:hAnsi="Times New Roman" w:cs="Times New Roman"/>
          <w:sz w:val="24"/>
          <w:szCs w:val="32"/>
        </w:rPr>
      </w:pPr>
      <w:r w:rsidRPr="000F3C3B">
        <w:rPr>
          <w:rFonts w:ascii="Times New Roman" w:hAnsi="Times New Roman" w:cs="Times New Roman"/>
          <w:sz w:val="24"/>
          <w:szCs w:val="32"/>
        </w:rPr>
        <w:t>Fakultät für Mathematik und Informatik</w:t>
      </w:r>
    </w:p>
    <w:p w14:paraId="66FD1DE9" w14:textId="77777777" w:rsidR="00686B17" w:rsidRPr="000F3C3B" w:rsidRDefault="00686B17" w:rsidP="00686B17">
      <w:pPr>
        <w:jc w:val="center"/>
        <w:rPr>
          <w:rFonts w:ascii="Times New Roman" w:hAnsi="Times New Roman" w:cs="Times New Roman"/>
          <w:sz w:val="32"/>
          <w:szCs w:val="40"/>
        </w:rPr>
      </w:pPr>
    </w:p>
    <w:p w14:paraId="73A49DF6" w14:textId="77777777" w:rsidR="00686B17" w:rsidRPr="000F3C3B" w:rsidRDefault="00686B17" w:rsidP="00686B17">
      <w:pPr>
        <w:jc w:val="center"/>
        <w:rPr>
          <w:rFonts w:ascii="Times New Roman" w:hAnsi="Times New Roman" w:cs="Times New Roman"/>
          <w:sz w:val="32"/>
          <w:szCs w:val="40"/>
        </w:rPr>
      </w:pPr>
    </w:p>
    <w:p w14:paraId="6D849468" w14:textId="79F2A16D" w:rsidR="00686B17" w:rsidRPr="000F3C3B" w:rsidRDefault="00781FA9" w:rsidP="00686B17">
      <w:pPr>
        <w:jc w:val="center"/>
        <w:rPr>
          <w:rFonts w:ascii="Times New Roman" w:hAnsi="Times New Roman" w:cs="Times New Roman"/>
          <w:b/>
          <w:bCs/>
          <w:sz w:val="32"/>
          <w:szCs w:val="40"/>
        </w:rPr>
      </w:pPr>
      <w:r w:rsidRPr="000F3C3B">
        <w:rPr>
          <w:rFonts w:ascii="Times New Roman" w:hAnsi="Times New Roman" w:cs="Times New Roman"/>
          <w:b/>
          <w:bCs/>
          <w:sz w:val="32"/>
          <w:szCs w:val="40"/>
        </w:rPr>
        <w:t>Projektarbeit</w:t>
      </w:r>
    </w:p>
    <w:p w14:paraId="5E96514B" w14:textId="178F5B0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im Studiengang Informatik</w:t>
      </w:r>
    </w:p>
    <w:p w14:paraId="280AA7BB" w14:textId="77777777" w:rsidR="00411D1F" w:rsidRPr="000F3C3B" w:rsidRDefault="00411D1F" w:rsidP="00686B17">
      <w:pPr>
        <w:jc w:val="center"/>
        <w:rPr>
          <w:rFonts w:ascii="Times New Roman" w:hAnsi="Times New Roman" w:cs="Times New Roman"/>
          <w:sz w:val="32"/>
          <w:szCs w:val="40"/>
        </w:rPr>
      </w:pPr>
    </w:p>
    <w:p w14:paraId="553B9E66" w14:textId="7AD0BA59" w:rsidR="00D87D2F" w:rsidRPr="00D87D2F" w:rsidRDefault="00D87D2F" w:rsidP="00D87D2F">
      <w:pPr>
        <w:jc w:val="center"/>
        <w:rPr>
          <w:rFonts w:ascii="Times New Roman" w:hAnsi="Times New Roman" w:cs="Times New Roman"/>
          <w:b/>
          <w:bCs/>
          <w:sz w:val="32"/>
          <w:szCs w:val="40"/>
        </w:rPr>
      </w:pPr>
      <w:r w:rsidRPr="00D87D2F">
        <w:rPr>
          <w:rFonts w:ascii="Times New Roman" w:hAnsi="Times New Roman" w:cs="Times New Roman"/>
          <w:b/>
          <w:bCs/>
          <w:sz w:val="32"/>
          <w:szCs w:val="40"/>
        </w:rPr>
        <w:t>Entwicklung eines Multiagent</w:t>
      </w:r>
      <w:r w:rsidR="00632AA1">
        <w:rPr>
          <w:rFonts w:ascii="Times New Roman" w:hAnsi="Times New Roman" w:cs="Times New Roman"/>
          <w:b/>
          <w:bCs/>
          <w:sz w:val="32"/>
          <w:szCs w:val="40"/>
        </w:rPr>
        <w:t>en</w:t>
      </w:r>
      <w:r w:rsidRPr="00D87D2F">
        <w:rPr>
          <w:rFonts w:ascii="Times New Roman" w:hAnsi="Times New Roman" w:cs="Times New Roman"/>
          <w:b/>
          <w:bCs/>
          <w:sz w:val="32"/>
          <w:szCs w:val="40"/>
        </w:rPr>
        <w:t>system</w:t>
      </w:r>
      <w:r>
        <w:rPr>
          <w:rFonts w:ascii="Times New Roman" w:hAnsi="Times New Roman" w:cs="Times New Roman"/>
          <w:b/>
          <w:bCs/>
          <w:sz w:val="32"/>
          <w:szCs w:val="40"/>
        </w:rPr>
        <w:t xml:space="preserve"> </w:t>
      </w:r>
      <w:r w:rsidRPr="00D87D2F">
        <w:rPr>
          <w:rFonts w:ascii="Times New Roman" w:hAnsi="Times New Roman" w:cs="Times New Roman"/>
          <w:b/>
          <w:bCs/>
          <w:sz w:val="32"/>
          <w:szCs w:val="40"/>
        </w:rPr>
        <w:t>zur kooperativen Erkundung einer 2D-Simulationsumgebun</w:t>
      </w:r>
      <w:r w:rsidR="008F111B">
        <w:rPr>
          <w:rFonts w:ascii="Times New Roman" w:hAnsi="Times New Roman" w:cs="Times New Roman"/>
          <w:b/>
          <w:bCs/>
          <w:sz w:val="32"/>
          <w:szCs w:val="40"/>
        </w:rPr>
        <w:t>g</w:t>
      </w:r>
    </w:p>
    <w:p w14:paraId="1520CB5C" w14:textId="77777777" w:rsidR="00411D1F" w:rsidRPr="000F3C3B" w:rsidRDefault="00411D1F" w:rsidP="00686B17">
      <w:pPr>
        <w:jc w:val="center"/>
        <w:rPr>
          <w:rFonts w:ascii="Times New Roman" w:hAnsi="Times New Roman" w:cs="Times New Roman"/>
          <w:sz w:val="32"/>
          <w:szCs w:val="40"/>
        </w:rPr>
      </w:pPr>
    </w:p>
    <w:p w14:paraId="41DF0AA2" w14:textId="77777777"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von </w:t>
      </w:r>
    </w:p>
    <w:tbl>
      <w:tblPr>
        <w:tblStyle w:val="Tabellenraster"/>
        <w:tblW w:w="0" w:type="auto"/>
        <w:tblLook w:val="04A0" w:firstRow="1" w:lastRow="0" w:firstColumn="1" w:lastColumn="0" w:noHBand="0" w:noVBand="1"/>
      </w:tblPr>
      <w:tblGrid>
        <w:gridCol w:w="3823"/>
        <w:gridCol w:w="2595"/>
        <w:gridCol w:w="3210"/>
      </w:tblGrid>
      <w:tr w:rsidR="000644CB" w:rsidRPr="000F3C3B" w14:paraId="751A3EE5" w14:textId="77777777" w:rsidTr="007A5848">
        <w:tc>
          <w:tcPr>
            <w:tcW w:w="3823" w:type="dxa"/>
          </w:tcPr>
          <w:p w14:paraId="5D5AAED3"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Dominik Kevin Schindele</w:t>
            </w:r>
          </w:p>
        </w:tc>
        <w:tc>
          <w:tcPr>
            <w:tcW w:w="2595" w:type="dxa"/>
          </w:tcPr>
          <w:p w14:paraId="7AF1B8C1"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4144198</w:t>
            </w:r>
          </w:p>
        </w:tc>
        <w:tc>
          <w:tcPr>
            <w:tcW w:w="3210" w:type="dxa"/>
          </w:tcPr>
          <w:p w14:paraId="2649B7BB" w14:textId="77777777" w:rsidR="000644CB" w:rsidRPr="00A05E90" w:rsidRDefault="000644CB" w:rsidP="00686B17">
            <w:pPr>
              <w:jc w:val="center"/>
              <w:rPr>
                <w:rFonts w:ascii="Times New Roman" w:hAnsi="Times New Roman" w:cs="Times New Roman"/>
                <w:sz w:val="32"/>
                <w:szCs w:val="40"/>
              </w:rPr>
            </w:pPr>
            <w:r w:rsidRPr="00A05E90">
              <w:rPr>
                <w:rFonts w:ascii="Times New Roman" w:hAnsi="Times New Roman" w:cs="Times New Roman"/>
                <w:sz w:val="32"/>
                <w:szCs w:val="40"/>
              </w:rPr>
              <w:t>M.Sc. Pra. Informatik</w:t>
            </w:r>
          </w:p>
        </w:tc>
      </w:tr>
      <w:tr w:rsidR="000644CB" w:rsidRPr="000F3C3B" w14:paraId="5BF1F2DC" w14:textId="77777777" w:rsidTr="007A5848">
        <w:tc>
          <w:tcPr>
            <w:tcW w:w="3823" w:type="dxa"/>
          </w:tcPr>
          <w:p w14:paraId="0AEBDFB7" w14:textId="77777777" w:rsidR="000644CB" w:rsidRPr="000F3C3B" w:rsidRDefault="000644CB" w:rsidP="00781FA9">
            <w:pPr>
              <w:jc w:val="center"/>
              <w:rPr>
                <w:rFonts w:ascii="Times New Roman" w:hAnsi="Times New Roman" w:cs="Times New Roman"/>
                <w:sz w:val="32"/>
                <w:szCs w:val="40"/>
              </w:rPr>
            </w:pPr>
            <w:r w:rsidRPr="000F3C3B">
              <w:rPr>
                <w:rFonts w:ascii="Times New Roman" w:hAnsi="Times New Roman" w:cs="Times New Roman"/>
                <w:sz w:val="32"/>
                <w:szCs w:val="40"/>
              </w:rPr>
              <w:t xml:space="preserve">Gerrit-Maximilian </w:t>
            </w:r>
            <w:proofErr w:type="spellStart"/>
            <w:r w:rsidRPr="000F3C3B">
              <w:rPr>
                <w:rFonts w:ascii="Times New Roman" w:hAnsi="Times New Roman" w:cs="Times New Roman"/>
                <w:sz w:val="32"/>
                <w:szCs w:val="40"/>
              </w:rPr>
              <w:t>Söffker</w:t>
            </w:r>
            <w:proofErr w:type="spellEnd"/>
            <w:r w:rsidRPr="000F3C3B">
              <w:rPr>
                <w:rFonts w:ascii="Times New Roman" w:hAnsi="Times New Roman" w:cs="Times New Roman"/>
                <w:sz w:val="32"/>
                <w:szCs w:val="40"/>
              </w:rPr>
              <w:t xml:space="preserve"> </w:t>
            </w:r>
          </w:p>
        </w:tc>
        <w:tc>
          <w:tcPr>
            <w:tcW w:w="2595" w:type="dxa"/>
          </w:tcPr>
          <w:p w14:paraId="15F22129"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3244237</w:t>
            </w:r>
          </w:p>
        </w:tc>
        <w:tc>
          <w:tcPr>
            <w:tcW w:w="3210" w:type="dxa"/>
          </w:tcPr>
          <w:p w14:paraId="04EEE5C9"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68395E55" w14:textId="77777777" w:rsidTr="007A5848">
        <w:tc>
          <w:tcPr>
            <w:tcW w:w="3823" w:type="dxa"/>
          </w:tcPr>
          <w:p w14:paraId="6BFECD84"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Marco Mehlmann</w:t>
            </w:r>
          </w:p>
        </w:tc>
        <w:tc>
          <w:tcPr>
            <w:tcW w:w="2595" w:type="dxa"/>
          </w:tcPr>
          <w:p w14:paraId="291F3ADD"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3290611</w:t>
            </w:r>
          </w:p>
        </w:tc>
        <w:tc>
          <w:tcPr>
            <w:tcW w:w="3210" w:type="dxa"/>
          </w:tcPr>
          <w:p w14:paraId="2E21F825"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34301B16" w14:textId="77777777" w:rsidTr="007A5848">
        <w:tc>
          <w:tcPr>
            <w:tcW w:w="3823" w:type="dxa"/>
          </w:tcPr>
          <w:p w14:paraId="7BE4DA3D"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Markus Schober</w:t>
            </w:r>
          </w:p>
        </w:tc>
        <w:tc>
          <w:tcPr>
            <w:tcW w:w="2595" w:type="dxa"/>
          </w:tcPr>
          <w:p w14:paraId="15953D90"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5102260</w:t>
            </w:r>
          </w:p>
        </w:tc>
        <w:tc>
          <w:tcPr>
            <w:tcW w:w="3210" w:type="dxa"/>
          </w:tcPr>
          <w:p w14:paraId="19678A44"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74109446" w14:textId="77777777" w:rsidTr="007A5848">
        <w:tc>
          <w:tcPr>
            <w:tcW w:w="3823" w:type="dxa"/>
          </w:tcPr>
          <w:p w14:paraId="348BE04D" w14:textId="77777777" w:rsidR="000644CB" w:rsidRPr="000F3C3B" w:rsidRDefault="000644CB" w:rsidP="00686B17">
            <w:pPr>
              <w:jc w:val="center"/>
              <w:rPr>
                <w:rFonts w:ascii="Times New Roman" w:hAnsi="Times New Roman" w:cs="Times New Roman"/>
                <w:sz w:val="32"/>
                <w:szCs w:val="40"/>
              </w:rPr>
            </w:pPr>
            <w:r>
              <w:rPr>
                <w:rFonts w:ascii="Times New Roman" w:hAnsi="Times New Roman" w:cs="Times New Roman"/>
                <w:sz w:val="32"/>
                <w:szCs w:val="40"/>
              </w:rPr>
              <w:t xml:space="preserve">Michael </w:t>
            </w:r>
            <w:proofErr w:type="spellStart"/>
            <w:r>
              <w:rPr>
                <w:rFonts w:ascii="Times New Roman" w:hAnsi="Times New Roman" w:cs="Times New Roman"/>
                <w:sz w:val="32"/>
                <w:szCs w:val="40"/>
              </w:rPr>
              <w:t>Vojer</w:t>
            </w:r>
            <w:proofErr w:type="spellEnd"/>
          </w:p>
        </w:tc>
        <w:tc>
          <w:tcPr>
            <w:tcW w:w="2595" w:type="dxa"/>
          </w:tcPr>
          <w:p w14:paraId="7528C47C" w14:textId="77777777" w:rsidR="000644CB" w:rsidRPr="000F3C3B" w:rsidRDefault="000644CB" w:rsidP="00686B17">
            <w:pPr>
              <w:jc w:val="center"/>
              <w:rPr>
                <w:rFonts w:ascii="Times New Roman" w:hAnsi="Times New Roman" w:cs="Times New Roman"/>
                <w:sz w:val="32"/>
                <w:szCs w:val="40"/>
              </w:rPr>
            </w:pPr>
          </w:p>
        </w:tc>
        <w:tc>
          <w:tcPr>
            <w:tcW w:w="3210" w:type="dxa"/>
          </w:tcPr>
          <w:p w14:paraId="3806B312" w14:textId="77777777" w:rsidR="000644CB" w:rsidRPr="000F3C3B" w:rsidRDefault="000644C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0644CB" w:rsidRPr="000F3C3B" w14:paraId="6DDF9419" w14:textId="77777777" w:rsidTr="007A5848">
        <w:tc>
          <w:tcPr>
            <w:tcW w:w="3823" w:type="dxa"/>
          </w:tcPr>
          <w:p w14:paraId="3B15405C" w14:textId="77777777" w:rsidR="000644CB" w:rsidRPr="000F3C3B" w:rsidRDefault="000644CB" w:rsidP="00A05E90">
            <w:pPr>
              <w:jc w:val="center"/>
              <w:rPr>
                <w:rFonts w:ascii="Times New Roman" w:hAnsi="Times New Roman" w:cs="Times New Roman"/>
                <w:sz w:val="32"/>
                <w:szCs w:val="40"/>
              </w:rPr>
            </w:pPr>
            <w:r>
              <w:rPr>
                <w:rFonts w:ascii="Times New Roman" w:hAnsi="Times New Roman" w:cs="Times New Roman"/>
                <w:sz w:val="32"/>
                <w:szCs w:val="40"/>
              </w:rPr>
              <w:t>Stefan Harnisch</w:t>
            </w:r>
          </w:p>
        </w:tc>
        <w:tc>
          <w:tcPr>
            <w:tcW w:w="2595" w:type="dxa"/>
          </w:tcPr>
          <w:p w14:paraId="3952D7DF" w14:textId="77777777" w:rsidR="000644CB" w:rsidRPr="000F3C3B" w:rsidRDefault="000644CB" w:rsidP="00A05E90">
            <w:pPr>
              <w:jc w:val="center"/>
              <w:rPr>
                <w:rFonts w:ascii="Times New Roman" w:hAnsi="Times New Roman" w:cs="Times New Roman"/>
                <w:sz w:val="32"/>
                <w:szCs w:val="40"/>
              </w:rPr>
            </w:pPr>
            <w:r w:rsidRPr="0036636A">
              <w:rPr>
                <w:rFonts w:ascii="Times New Roman" w:hAnsi="Times New Roman" w:cs="Times New Roman"/>
                <w:sz w:val="32"/>
                <w:szCs w:val="40"/>
              </w:rPr>
              <w:t>9782508</w:t>
            </w:r>
          </w:p>
        </w:tc>
        <w:tc>
          <w:tcPr>
            <w:tcW w:w="3210" w:type="dxa"/>
          </w:tcPr>
          <w:p w14:paraId="3A3066AB" w14:textId="77777777" w:rsidR="000644CB" w:rsidRPr="000F3C3B" w:rsidRDefault="000644CB" w:rsidP="00A05E90">
            <w:pPr>
              <w:jc w:val="center"/>
              <w:rPr>
                <w:rFonts w:ascii="Times New Roman" w:hAnsi="Times New Roman" w:cs="Times New Roman"/>
                <w:sz w:val="32"/>
                <w:szCs w:val="40"/>
              </w:rPr>
            </w:pPr>
            <w:proofErr w:type="spellStart"/>
            <w:r w:rsidRPr="00A05E90">
              <w:rPr>
                <w:rFonts w:ascii="Times New Roman" w:hAnsi="Times New Roman" w:cs="Times New Roman"/>
                <w:sz w:val="32"/>
                <w:szCs w:val="40"/>
              </w:rPr>
              <w:t>M.Sc</w:t>
            </w:r>
            <w:proofErr w:type="spellEnd"/>
            <w:r w:rsidRPr="00A05E90">
              <w:rPr>
                <w:rFonts w:ascii="Times New Roman" w:hAnsi="Times New Roman" w:cs="Times New Roman"/>
                <w:sz w:val="32"/>
                <w:szCs w:val="40"/>
              </w:rPr>
              <w:t>. Pra</w:t>
            </w:r>
            <w:r w:rsidRPr="00A05E90">
              <w:rPr>
                <w:rFonts w:ascii="Times New Roman" w:hAnsi="Times New Roman" w:cs="Times New Roman"/>
                <w:sz w:val="32"/>
                <w:szCs w:val="40"/>
              </w:rPr>
              <w:t>.</w:t>
            </w:r>
            <w:r w:rsidRPr="00A05E90">
              <w:rPr>
                <w:rFonts w:ascii="Times New Roman" w:hAnsi="Times New Roman" w:cs="Times New Roman"/>
                <w:sz w:val="32"/>
                <w:szCs w:val="40"/>
              </w:rPr>
              <w:t xml:space="preserve"> Informatik</w:t>
            </w:r>
          </w:p>
        </w:tc>
      </w:tr>
    </w:tbl>
    <w:p w14:paraId="59EE6418" w14:textId="77777777" w:rsidR="00686B17" w:rsidRPr="000F3C3B" w:rsidRDefault="00686B17" w:rsidP="00686B17">
      <w:pPr>
        <w:jc w:val="center"/>
        <w:rPr>
          <w:rFonts w:ascii="Times New Roman" w:hAnsi="Times New Roman" w:cs="Times New Roman"/>
          <w:sz w:val="32"/>
          <w:szCs w:val="40"/>
        </w:rPr>
      </w:pPr>
    </w:p>
    <w:p w14:paraId="193ECB2B" w14:textId="23DD39D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Datum der Abgabe: XXX</w:t>
      </w:r>
    </w:p>
    <w:p w14:paraId="6B61C83E" w14:textId="77777777" w:rsidR="00686B17" w:rsidRPr="000F3C3B" w:rsidRDefault="00686B17" w:rsidP="00686B17">
      <w:pPr>
        <w:jc w:val="center"/>
        <w:rPr>
          <w:rFonts w:ascii="Times New Roman" w:hAnsi="Times New Roman" w:cs="Times New Roman"/>
          <w:sz w:val="32"/>
          <w:szCs w:val="40"/>
        </w:rPr>
      </w:pPr>
    </w:p>
    <w:p w14:paraId="5D90B963" w14:textId="77777777" w:rsidR="00686B17" w:rsidRPr="000F3C3B" w:rsidRDefault="00686B17" w:rsidP="00411D1F">
      <w:pPr>
        <w:jc w:val="center"/>
        <w:rPr>
          <w:rFonts w:ascii="Times New Roman" w:hAnsi="Times New Roman" w:cs="Times New Roman"/>
          <w:sz w:val="32"/>
          <w:szCs w:val="40"/>
        </w:rPr>
      </w:pPr>
    </w:p>
    <w:p w14:paraId="25F630FB" w14:textId="65C2BE81"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Erstgutachter und Betreuer: </w:t>
      </w:r>
      <w:r w:rsidR="00781FA9" w:rsidRPr="000F3C3B">
        <w:rPr>
          <w:rFonts w:ascii="Times New Roman" w:hAnsi="Times New Roman" w:cs="Times New Roman"/>
          <w:sz w:val="32"/>
          <w:szCs w:val="40"/>
        </w:rPr>
        <w:t>Prof. Dr. habil. Zhong Li</w:t>
      </w:r>
    </w:p>
    <w:p w14:paraId="14C95385" w14:textId="0C68A7B3" w:rsidR="00686B17" w:rsidRPr="000F3C3B" w:rsidRDefault="00686B17">
      <w:pPr>
        <w:rPr>
          <w:rFonts w:ascii="Times New Roman" w:hAnsi="Times New Roman" w:cs="Times New Roman"/>
        </w:rPr>
      </w:pPr>
      <w:r w:rsidRPr="000F3C3B">
        <w:rPr>
          <w:rFonts w:ascii="Times New Roman" w:hAnsi="Times New Roman" w:cs="Times New Roman"/>
        </w:rPr>
        <w:br w:type="page"/>
      </w:r>
    </w:p>
    <w:p w14:paraId="5EB5E3B6" w14:textId="77777777" w:rsidR="009D7C11" w:rsidRPr="000F3C3B" w:rsidRDefault="00C80048" w:rsidP="008D193F">
      <w:pPr>
        <w:pStyle w:val="Nichtininhalt"/>
      </w:pPr>
      <w:r w:rsidRPr="000F3C3B">
        <w:lastRenderedPageBreak/>
        <w:t>Kurzfassung</w:t>
      </w:r>
    </w:p>
    <w:p w14:paraId="2C0F952D" w14:textId="722FAFD5" w:rsidR="0053775F" w:rsidRPr="000F3C3B" w:rsidRDefault="00781FA9" w:rsidP="0053775F">
      <w:pPr>
        <w:spacing w:line="360" w:lineRule="auto"/>
        <w:jc w:val="both"/>
        <w:rPr>
          <w:rStyle w:val="Text"/>
        </w:rPr>
      </w:pPr>
      <w:r w:rsidRPr="000F3C3B">
        <w:rPr>
          <w:rStyle w:val="Text"/>
        </w:rPr>
        <w:t>XXX</w:t>
      </w:r>
    </w:p>
    <w:p w14:paraId="08A679D8" w14:textId="35AF95B8" w:rsidR="009D7C11" w:rsidRPr="000F3C3B" w:rsidRDefault="00C80048" w:rsidP="0053775F">
      <w:pPr>
        <w:pStyle w:val="Nichtininhalt"/>
      </w:pPr>
      <w:r w:rsidRPr="000F3C3B">
        <w:rPr>
          <w:rStyle w:val="Text"/>
        </w:rPr>
        <w:br w:type="page"/>
      </w:r>
      <w:r w:rsidRPr="000F3C3B">
        <w:lastRenderedPageBreak/>
        <w:t>Abstract</w:t>
      </w:r>
    </w:p>
    <w:p w14:paraId="20AC908A" w14:textId="50C536F4" w:rsidR="009D7C11" w:rsidRPr="000F3C3B" w:rsidRDefault="00781FA9" w:rsidP="0098548F">
      <w:pPr>
        <w:spacing w:line="360" w:lineRule="auto"/>
        <w:jc w:val="both"/>
        <w:rPr>
          <w:rFonts w:ascii="Times New Roman" w:hAnsi="Times New Roman" w:cs="Times New Roman"/>
        </w:rPr>
        <w:sectPr w:rsidR="009D7C11" w:rsidRPr="000F3C3B" w:rsidSect="00C80048">
          <w:headerReference w:type="even" r:id="rId9"/>
          <w:footerReference w:type="even" r:id="rId10"/>
          <w:footerReference w:type="default" r:id="rId11"/>
          <w:headerReference w:type="first" r:id="rId12"/>
          <w:footerReference w:type="first" r:id="rId13"/>
          <w:pgSz w:w="11906" w:h="16838"/>
          <w:pgMar w:top="1701" w:right="1134" w:bottom="567" w:left="1134" w:header="709" w:footer="709" w:gutter="0"/>
          <w:cols w:space="708"/>
          <w:docGrid w:linePitch="360"/>
        </w:sectPr>
      </w:pPr>
      <w:r w:rsidRPr="000F3C3B">
        <w:rPr>
          <w:rFonts w:ascii="Times New Roman" w:hAnsi="Times New Roman" w:cs="Times New Roman"/>
        </w:rPr>
        <w:t>XXX</w:t>
      </w:r>
    </w:p>
    <w:p w14:paraId="5807AE46" w14:textId="77777777" w:rsidR="000300A9" w:rsidRPr="000F3C3B" w:rsidRDefault="00C80048" w:rsidP="008D193F">
      <w:pPr>
        <w:pStyle w:val="Nichtininhalt"/>
      </w:pPr>
      <w:r w:rsidRPr="000F3C3B">
        <w:lastRenderedPageBreak/>
        <w:t>Inhaltsverzeichnis</w:t>
      </w:r>
    </w:p>
    <w:p w14:paraId="28397461" w14:textId="5D42F2EA" w:rsidR="007C2799" w:rsidRDefault="00675FFC">
      <w:pPr>
        <w:pStyle w:val="Verzeichnis1"/>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\t "Heading 1;1;1. Ebene;1;2. Ebene;2;3. Ebene;3;4. Ebene;4;5. Ebene;5" </w:instrText>
      </w:r>
      <w:r>
        <w:rPr>
          <w:rFonts w:cs="Times New Roman"/>
        </w:rPr>
        <w:fldChar w:fldCharType="separate"/>
      </w:r>
      <w:hyperlink w:anchor="_Toc199921489" w:history="1">
        <w:r w:rsidR="007C2799" w:rsidRPr="00453954">
          <w:rPr>
            <w:rStyle w:val="Hyperlink"/>
            <w:noProof/>
          </w:rPr>
          <w:t>1 Einleitung</w:t>
        </w:r>
        <w:r w:rsidR="007C2799">
          <w:rPr>
            <w:noProof/>
            <w:webHidden/>
          </w:rPr>
          <w:tab/>
        </w:r>
        <w:r w:rsidR="007C2799">
          <w:rPr>
            <w:noProof/>
            <w:webHidden/>
          </w:rPr>
          <w:fldChar w:fldCharType="begin"/>
        </w:r>
        <w:r w:rsidR="007C2799">
          <w:rPr>
            <w:noProof/>
            <w:webHidden/>
          </w:rPr>
          <w:instrText xml:space="preserve"> PAGEREF _Toc199921489 \h </w:instrText>
        </w:r>
        <w:r w:rsidR="007C2799">
          <w:rPr>
            <w:noProof/>
            <w:webHidden/>
          </w:rPr>
        </w:r>
        <w:r w:rsidR="007C2799">
          <w:rPr>
            <w:noProof/>
            <w:webHidden/>
          </w:rPr>
          <w:fldChar w:fldCharType="separate"/>
        </w:r>
        <w:r w:rsidR="007C2799">
          <w:rPr>
            <w:noProof/>
            <w:webHidden/>
          </w:rPr>
          <w:t>1</w:t>
        </w:r>
        <w:r w:rsidR="007C2799">
          <w:rPr>
            <w:noProof/>
            <w:webHidden/>
          </w:rPr>
          <w:fldChar w:fldCharType="end"/>
        </w:r>
      </w:hyperlink>
    </w:p>
    <w:p w14:paraId="3F32801C" w14:textId="26D792A4" w:rsidR="007C2799" w:rsidRDefault="007C2799">
      <w:pPr>
        <w:pStyle w:val="Verzeichnis1"/>
        <w:tabs>
          <w:tab w:val="right" w:leader="dot" w:pos="9628"/>
        </w:tabs>
        <w:rPr>
          <w:rFonts w:asciiTheme="minorHAnsi" w:hAnsiTheme="minorHAnsi"/>
          <w:noProof/>
          <w:kern w:val="2"/>
          <w:sz w:val="24"/>
          <w:szCs w:val="30"/>
        </w:rPr>
      </w:pPr>
      <w:hyperlink w:anchor="_Toc199921490" w:history="1">
        <w:r w:rsidRPr="00453954">
          <w:rPr>
            <w:rStyle w:val="Hyperlink"/>
            <w:noProof/>
          </w:rPr>
          <w:t>2 Grundlagen</w:t>
        </w:r>
        <w:r>
          <w:rPr>
            <w:noProof/>
            <w:webHidden/>
          </w:rPr>
          <w:tab/>
        </w:r>
        <w:r>
          <w:rPr>
            <w:noProof/>
            <w:webHidden/>
          </w:rPr>
          <w:fldChar w:fldCharType="begin"/>
        </w:r>
        <w:r>
          <w:rPr>
            <w:noProof/>
            <w:webHidden/>
          </w:rPr>
          <w:instrText xml:space="preserve"> PAGEREF _Toc199921490 \h </w:instrText>
        </w:r>
        <w:r>
          <w:rPr>
            <w:noProof/>
            <w:webHidden/>
          </w:rPr>
        </w:r>
        <w:r>
          <w:rPr>
            <w:noProof/>
            <w:webHidden/>
          </w:rPr>
          <w:fldChar w:fldCharType="separate"/>
        </w:r>
        <w:r>
          <w:rPr>
            <w:noProof/>
            <w:webHidden/>
          </w:rPr>
          <w:t>2</w:t>
        </w:r>
        <w:r>
          <w:rPr>
            <w:noProof/>
            <w:webHidden/>
          </w:rPr>
          <w:fldChar w:fldCharType="end"/>
        </w:r>
      </w:hyperlink>
    </w:p>
    <w:p w14:paraId="0F6987F8" w14:textId="1650596D" w:rsidR="007C2799" w:rsidRDefault="007C2799">
      <w:pPr>
        <w:pStyle w:val="Verzeichnis2"/>
        <w:tabs>
          <w:tab w:val="right" w:leader="dot" w:pos="9628"/>
        </w:tabs>
        <w:rPr>
          <w:rFonts w:asciiTheme="minorHAnsi" w:hAnsiTheme="minorHAnsi"/>
          <w:noProof/>
          <w:kern w:val="2"/>
          <w:sz w:val="24"/>
          <w:szCs w:val="30"/>
        </w:rPr>
      </w:pPr>
      <w:hyperlink w:anchor="_Toc199921491" w:history="1">
        <w:r w:rsidRPr="00453954">
          <w:rPr>
            <w:rStyle w:val="Hyperlink"/>
            <w:rFonts w:cs="Times New Roman"/>
            <w:noProof/>
          </w:rPr>
          <w:t>2.1 Multi-Agent-System</w:t>
        </w:r>
        <w:r>
          <w:rPr>
            <w:noProof/>
            <w:webHidden/>
          </w:rPr>
          <w:tab/>
        </w:r>
        <w:r>
          <w:rPr>
            <w:noProof/>
            <w:webHidden/>
          </w:rPr>
          <w:fldChar w:fldCharType="begin"/>
        </w:r>
        <w:r>
          <w:rPr>
            <w:noProof/>
            <w:webHidden/>
          </w:rPr>
          <w:instrText xml:space="preserve"> PAGEREF _Toc199921491 \h </w:instrText>
        </w:r>
        <w:r>
          <w:rPr>
            <w:noProof/>
            <w:webHidden/>
          </w:rPr>
        </w:r>
        <w:r>
          <w:rPr>
            <w:noProof/>
            <w:webHidden/>
          </w:rPr>
          <w:fldChar w:fldCharType="separate"/>
        </w:r>
        <w:r>
          <w:rPr>
            <w:noProof/>
            <w:webHidden/>
          </w:rPr>
          <w:t>2</w:t>
        </w:r>
        <w:r>
          <w:rPr>
            <w:noProof/>
            <w:webHidden/>
          </w:rPr>
          <w:fldChar w:fldCharType="end"/>
        </w:r>
      </w:hyperlink>
    </w:p>
    <w:p w14:paraId="5E91E7BE" w14:textId="0081E07D" w:rsidR="007C2799" w:rsidRDefault="007C2799">
      <w:pPr>
        <w:pStyle w:val="Verzeichnis2"/>
        <w:tabs>
          <w:tab w:val="right" w:leader="dot" w:pos="9628"/>
        </w:tabs>
        <w:rPr>
          <w:rFonts w:asciiTheme="minorHAnsi" w:hAnsiTheme="minorHAnsi"/>
          <w:noProof/>
          <w:kern w:val="2"/>
          <w:sz w:val="24"/>
          <w:szCs w:val="30"/>
        </w:rPr>
      </w:pPr>
      <w:hyperlink w:anchor="_Toc199921492" w:history="1">
        <w:r w:rsidRPr="00453954">
          <w:rPr>
            <w:rStyle w:val="Hyperlink"/>
            <w:noProof/>
          </w:rPr>
          <w:t>2.1.1</w:t>
        </w:r>
        <w:r w:rsidRPr="00453954">
          <w:rPr>
            <w:rStyle w:val="Hyperlink"/>
            <w:rFonts w:cs="Times New Roman"/>
            <w:noProof/>
          </w:rPr>
          <w:t xml:space="preserve"> Definition</w:t>
        </w:r>
        <w:r>
          <w:rPr>
            <w:noProof/>
            <w:webHidden/>
          </w:rPr>
          <w:tab/>
        </w:r>
        <w:r>
          <w:rPr>
            <w:noProof/>
            <w:webHidden/>
          </w:rPr>
          <w:fldChar w:fldCharType="begin"/>
        </w:r>
        <w:r>
          <w:rPr>
            <w:noProof/>
            <w:webHidden/>
          </w:rPr>
          <w:instrText xml:space="preserve"> PAGEREF _Toc199921492 \h </w:instrText>
        </w:r>
        <w:r>
          <w:rPr>
            <w:noProof/>
            <w:webHidden/>
          </w:rPr>
        </w:r>
        <w:r>
          <w:rPr>
            <w:noProof/>
            <w:webHidden/>
          </w:rPr>
          <w:fldChar w:fldCharType="separate"/>
        </w:r>
        <w:r>
          <w:rPr>
            <w:noProof/>
            <w:webHidden/>
          </w:rPr>
          <w:t>2</w:t>
        </w:r>
        <w:r>
          <w:rPr>
            <w:noProof/>
            <w:webHidden/>
          </w:rPr>
          <w:fldChar w:fldCharType="end"/>
        </w:r>
      </w:hyperlink>
    </w:p>
    <w:p w14:paraId="1E745C23" w14:textId="7CC81C4A" w:rsidR="007C2799" w:rsidRDefault="007C2799">
      <w:pPr>
        <w:pStyle w:val="Verzeichnis2"/>
        <w:tabs>
          <w:tab w:val="right" w:leader="dot" w:pos="9628"/>
        </w:tabs>
        <w:rPr>
          <w:rFonts w:asciiTheme="minorHAnsi" w:hAnsiTheme="minorHAnsi"/>
          <w:noProof/>
          <w:kern w:val="2"/>
          <w:sz w:val="24"/>
          <w:szCs w:val="30"/>
        </w:rPr>
      </w:pPr>
      <w:hyperlink w:anchor="_Toc199921493" w:history="1">
        <w:r w:rsidRPr="00453954">
          <w:rPr>
            <w:rStyle w:val="Hyperlink"/>
            <w:rFonts w:cs="Times New Roman"/>
            <w:noProof/>
          </w:rPr>
          <w:t>2.2 Weg-Findungs-Algorithmen</w:t>
        </w:r>
        <w:r>
          <w:rPr>
            <w:noProof/>
            <w:webHidden/>
          </w:rPr>
          <w:tab/>
        </w:r>
        <w:r>
          <w:rPr>
            <w:noProof/>
            <w:webHidden/>
          </w:rPr>
          <w:fldChar w:fldCharType="begin"/>
        </w:r>
        <w:r>
          <w:rPr>
            <w:noProof/>
            <w:webHidden/>
          </w:rPr>
          <w:instrText xml:space="preserve"> PAGEREF _Toc199921493 \h </w:instrText>
        </w:r>
        <w:r>
          <w:rPr>
            <w:noProof/>
            <w:webHidden/>
          </w:rPr>
        </w:r>
        <w:r>
          <w:rPr>
            <w:noProof/>
            <w:webHidden/>
          </w:rPr>
          <w:fldChar w:fldCharType="separate"/>
        </w:r>
        <w:r>
          <w:rPr>
            <w:noProof/>
            <w:webHidden/>
          </w:rPr>
          <w:t>3</w:t>
        </w:r>
        <w:r>
          <w:rPr>
            <w:noProof/>
            <w:webHidden/>
          </w:rPr>
          <w:fldChar w:fldCharType="end"/>
        </w:r>
      </w:hyperlink>
    </w:p>
    <w:p w14:paraId="70FF64B5" w14:textId="48A6AD8E" w:rsidR="007C2799" w:rsidRDefault="007C2799">
      <w:pPr>
        <w:pStyle w:val="Verzeichnis2"/>
        <w:tabs>
          <w:tab w:val="right" w:leader="dot" w:pos="9628"/>
        </w:tabs>
        <w:rPr>
          <w:rFonts w:asciiTheme="minorHAnsi" w:hAnsiTheme="minorHAnsi"/>
          <w:noProof/>
          <w:kern w:val="2"/>
          <w:sz w:val="24"/>
          <w:szCs w:val="30"/>
        </w:rPr>
      </w:pPr>
      <w:hyperlink w:anchor="_Toc199921494" w:history="1">
        <w:r w:rsidRPr="00453954">
          <w:rPr>
            <w:rStyle w:val="Hyperlink"/>
            <w:noProof/>
          </w:rPr>
          <w:t>2.2.1</w:t>
        </w:r>
        <w:r w:rsidRPr="00453954">
          <w:rPr>
            <w:rStyle w:val="Hyperlink"/>
            <w:rFonts w:cs="Times New Roman"/>
            <w:noProof/>
          </w:rPr>
          <w:t xml:space="preserve"> Random</w:t>
        </w:r>
        <w:r w:rsidRPr="00453954">
          <w:rPr>
            <w:rStyle w:val="Hyperlink"/>
            <w:noProof/>
          </w:rPr>
          <w:t xml:space="preserve"> Drive</w:t>
        </w:r>
        <w:r>
          <w:rPr>
            <w:noProof/>
            <w:webHidden/>
          </w:rPr>
          <w:tab/>
        </w:r>
        <w:r>
          <w:rPr>
            <w:noProof/>
            <w:webHidden/>
          </w:rPr>
          <w:fldChar w:fldCharType="begin"/>
        </w:r>
        <w:r>
          <w:rPr>
            <w:noProof/>
            <w:webHidden/>
          </w:rPr>
          <w:instrText xml:space="preserve"> PAGEREF _Toc199921494 \h </w:instrText>
        </w:r>
        <w:r>
          <w:rPr>
            <w:noProof/>
            <w:webHidden/>
          </w:rPr>
        </w:r>
        <w:r>
          <w:rPr>
            <w:noProof/>
            <w:webHidden/>
          </w:rPr>
          <w:fldChar w:fldCharType="separate"/>
        </w:r>
        <w:r>
          <w:rPr>
            <w:noProof/>
            <w:webHidden/>
          </w:rPr>
          <w:t>3</w:t>
        </w:r>
        <w:r>
          <w:rPr>
            <w:noProof/>
            <w:webHidden/>
          </w:rPr>
          <w:fldChar w:fldCharType="end"/>
        </w:r>
      </w:hyperlink>
    </w:p>
    <w:p w14:paraId="10C76439" w14:textId="22B34F4F" w:rsidR="007C2799" w:rsidRDefault="007C2799">
      <w:pPr>
        <w:pStyle w:val="Verzeichnis2"/>
        <w:tabs>
          <w:tab w:val="right" w:leader="dot" w:pos="9628"/>
        </w:tabs>
        <w:rPr>
          <w:rFonts w:asciiTheme="minorHAnsi" w:hAnsiTheme="minorHAnsi"/>
          <w:noProof/>
          <w:kern w:val="2"/>
          <w:sz w:val="24"/>
          <w:szCs w:val="30"/>
        </w:rPr>
      </w:pPr>
      <w:hyperlink w:anchor="_Toc199921495" w:history="1">
        <w:r w:rsidRPr="00453954">
          <w:rPr>
            <w:rStyle w:val="Hyperlink"/>
            <w:noProof/>
          </w:rPr>
          <w:t>2.2.2 A*-</w:t>
        </w:r>
        <w:r w:rsidRPr="00453954">
          <w:rPr>
            <w:rStyle w:val="Hyperlink"/>
            <w:rFonts w:cs="Times New Roman"/>
            <w:noProof/>
          </w:rPr>
          <w:t>Algorithmus</w:t>
        </w:r>
        <w:r>
          <w:rPr>
            <w:noProof/>
            <w:webHidden/>
          </w:rPr>
          <w:tab/>
        </w:r>
        <w:r>
          <w:rPr>
            <w:noProof/>
            <w:webHidden/>
          </w:rPr>
          <w:fldChar w:fldCharType="begin"/>
        </w:r>
        <w:r>
          <w:rPr>
            <w:noProof/>
            <w:webHidden/>
          </w:rPr>
          <w:instrText xml:space="preserve"> PAGEREF _Toc199921495 \h </w:instrText>
        </w:r>
        <w:r>
          <w:rPr>
            <w:noProof/>
            <w:webHidden/>
          </w:rPr>
        </w:r>
        <w:r>
          <w:rPr>
            <w:noProof/>
            <w:webHidden/>
          </w:rPr>
          <w:fldChar w:fldCharType="separate"/>
        </w:r>
        <w:r>
          <w:rPr>
            <w:noProof/>
            <w:webHidden/>
          </w:rPr>
          <w:t>3</w:t>
        </w:r>
        <w:r>
          <w:rPr>
            <w:noProof/>
            <w:webHidden/>
          </w:rPr>
          <w:fldChar w:fldCharType="end"/>
        </w:r>
      </w:hyperlink>
    </w:p>
    <w:p w14:paraId="4C5CAAE9" w14:textId="49BD3A62" w:rsidR="007C2799" w:rsidRDefault="007C2799">
      <w:pPr>
        <w:pStyle w:val="Verzeichnis2"/>
        <w:tabs>
          <w:tab w:val="right" w:leader="dot" w:pos="9628"/>
        </w:tabs>
        <w:rPr>
          <w:rFonts w:asciiTheme="minorHAnsi" w:hAnsiTheme="minorHAnsi"/>
          <w:noProof/>
          <w:kern w:val="2"/>
          <w:sz w:val="24"/>
          <w:szCs w:val="30"/>
        </w:rPr>
      </w:pPr>
      <w:hyperlink w:anchor="_Toc199921496" w:history="1">
        <w:r w:rsidRPr="00453954">
          <w:rPr>
            <w:rStyle w:val="Hyperlink"/>
            <w:noProof/>
          </w:rPr>
          <w:t>2.2.3</w:t>
        </w:r>
        <w:r w:rsidRPr="00453954">
          <w:rPr>
            <w:rStyle w:val="Hyperlink"/>
            <w:rFonts w:cs="Times New Roman"/>
            <w:noProof/>
          </w:rPr>
          <w:t xml:space="preserve"> Frontier</w:t>
        </w:r>
        <w:r w:rsidRPr="00453954">
          <w:rPr>
            <w:rStyle w:val="Hyperlink"/>
            <w:noProof/>
          </w:rPr>
          <w:t>-based Exploration Strategie</w:t>
        </w:r>
        <w:r>
          <w:rPr>
            <w:noProof/>
            <w:webHidden/>
          </w:rPr>
          <w:tab/>
        </w:r>
        <w:r>
          <w:rPr>
            <w:noProof/>
            <w:webHidden/>
          </w:rPr>
          <w:fldChar w:fldCharType="begin"/>
        </w:r>
        <w:r>
          <w:rPr>
            <w:noProof/>
            <w:webHidden/>
          </w:rPr>
          <w:instrText xml:space="preserve"> PAGEREF _Toc199921496 \h </w:instrText>
        </w:r>
        <w:r>
          <w:rPr>
            <w:noProof/>
            <w:webHidden/>
          </w:rPr>
        </w:r>
        <w:r>
          <w:rPr>
            <w:noProof/>
            <w:webHidden/>
          </w:rPr>
          <w:fldChar w:fldCharType="separate"/>
        </w:r>
        <w:r>
          <w:rPr>
            <w:noProof/>
            <w:webHidden/>
          </w:rPr>
          <w:t>5</w:t>
        </w:r>
        <w:r>
          <w:rPr>
            <w:noProof/>
            <w:webHidden/>
          </w:rPr>
          <w:fldChar w:fldCharType="end"/>
        </w:r>
      </w:hyperlink>
    </w:p>
    <w:p w14:paraId="1A157C12" w14:textId="07F23D91" w:rsidR="007C2799" w:rsidRDefault="007C2799">
      <w:pPr>
        <w:pStyle w:val="Verzeichnis2"/>
        <w:tabs>
          <w:tab w:val="right" w:leader="dot" w:pos="9628"/>
        </w:tabs>
        <w:rPr>
          <w:rFonts w:asciiTheme="minorHAnsi" w:hAnsiTheme="minorHAnsi"/>
          <w:noProof/>
          <w:kern w:val="2"/>
          <w:sz w:val="24"/>
          <w:szCs w:val="30"/>
        </w:rPr>
      </w:pPr>
      <w:hyperlink w:anchor="_Toc199921497" w:history="1">
        <w:r w:rsidRPr="00453954">
          <w:rPr>
            <w:rStyle w:val="Hyperlink"/>
            <w:rFonts w:cs="Times New Roman"/>
            <w:noProof/>
          </w:rPr>
          <w:t>2.3 Wahrnehmung</w:t>
        </w:r>
        <w:r>
          <w:rPr>
            <w:noProof/>
            <w:webHidden/>
          </w:rPr>
          <w:tab/>
        </w:r>
        <w:r>
          <w:rPr>
            <w:noProof/>
            <w:webHidden/>
          </w:rPr>
          <w:fldChar w:fldCharType="begin"/>
        </w:r>
        <w:r>
          <w:rPr>
            <w:noProof/>
            <w:webHidden/>
          </w:rPr>
          <w:instrText xml:space="preserve"> PAGEREF _Toc199921497 \h </w:instrText>
        </w:r>
        <w:r>
          <w:rPr>
            <w:noProof/>
            <w:webHidden/>
          </w:rPr>
        </w:r>
        <w:r>
          <w:rPr>
            <w:noProof/>
            <w:webHidden/>
          </w:rPr>
          <w:fldChar w:fldCharType="separate"/>
        </w:r>
        <w:r>
          <w:rPr>
            <w:noProof/>
            <w:webHidden/>
          </w:rPr>
          <w:t>7</w:t>
        </w:r>
        <w:r>
          <w:rPr>
            <w:noProof/>
            <w:webHidden/>
          </w:rPr>
          <w:fldChar w:fldCharType="end"/>
        </w:r>
      </w:hyperlink>
    </w:p>
    <w:p w14:paraId="454586B2" w14:textId="2F2F9138" w:rsidR="007C2799" w:rsidRDefault="007C2799">
      <w:pPr>
        <w:pStyle w:val="Verzeichnis2"/>
        <w:tabs>
          <w:tab w:val="right" w:leader="dot" w:pos="9628"/>
        </w:tabs>
        <w:rPr>
          <w:rFonts w:asciiTheme="minorHAnsi" w:hAnsiTheme="minorHAnsi"/>
          <w:noProof/>
          <w:kern w:val="2"/>
          <w:sz w:val="24"/>
          <w:szCs w:val="30"/>
        </w:rPr>
      </w:pPr>
      <w:hyperlink w:anchor="_Toc199921498" w:history="1">
        <w:r w:rsidRPr="00453954">
          <w:rPr>
            <w:rStyle w:val="Hyperlink"/>
            <w:noProof/>
          </w:rPr>
          <w:t>2.3.1</w:t>
        </w:r>
        <w:r w:rsidRPr="00453954">
          <w:rPr>
            <w:rStyle w:val="Hyperlink"/>
            <w:rFonts w:cs="Times New Roman"/>
            <w:noProof/>
          </w:rPr>
          <w:t xml:space="preserve"> Vollständig</w:t>
        </w:r>
        <w:r w:rsidRPr="00453954">
          <w:rPr>
            <w:rStyle w:val="Hyperlink"/>
            <w:noProof/>
          </w:rPr>
          <w:t xml:space="preserve"> (360°)</w:t>
        </w:r>
        <w:r>
          <w:rPr>
            <w:noProof/>
            <w:webHidden/>
          </w:rPr>
          <w:tab/>
        </w:r>
        <w:r>
          <w:rPr>
            <w:noProof/>
            <w:webHidden/>
          </w:rPr>
          <w:fldChar w:fldCharType="begin"/>
        </w:r>
        <w:r>
          <w:rPr>
            <w:noProof/>
            <w:webHidden/>
          </w:rPr>
          <w:instrText xml:space="preserve"> PAGEREF _Toc199921498 \h </w:instrText>
        </w:r>
        <w:r>
          <w:rPr>
            <w:noProof/>
            <w:webHidden/>
          </w:rPr>
        </w:r>
        <w:r>
          <w:rPr>
            <w:noProof/>
            <w:webHidden/>
          </w:rPr>
          <w:fldChar w:fldCharType="separate"/>
        </w:r>
        <w:r>
          <w:rPr>
            <w:noProof/>
            <w:webHidden/>
          </w:rPr>
          <w:t>7</w:t>
        </w:r>
        <w:r>
          <w:rPr>
            <w:noProof/>
            <w:webHidden/>
          </w:rPr>
          <w:fldChar w:fldCharType="end"/>
        </w:r>
      </w:hyperlink>
    </w:p>
    <w:p w14:paraId="174D316F" w14:textId="624F1C30" w:rsidR="007C2799" w:rsidRDefault="007C2799">
      <w:pPr>
        <w:pStyle w:val="Verzeichnis2"/>
        <w:tabs>
          <w:tab w:val="right" w:leader="dot" w:pos="9628"/>
        </w:tabs>
        <w:rPr>
          <w:rFonts w:asciiTheme="minorHAnsi" w:hAnsiTheme="minorHAnsi"/>
          <w:noProof/>
          <w:kern w:val="2"/>
          <w:sz w:val="24"/>
          <w:szCs w:val="30"/>
        </w:rPr>
      </w:pPr>
      <w:hyperlink w:anchor="_Toc199921499" w:history="1">
        <w:r w:rsidRPr="00453954">
          <w:rPr>
            <w:rStyle w:val="Hyperlink"/>
            <w:noProof/>
          </w:rPr>
          <w:t>2.3.2</w:t>
        </w:r>
        <w:r w:rsidRPr="00453954">
          <w:rPr>
            <w:rStyle w:val="Hyperlink"/>
            <w:rFonts w:cs="Times New Roman"/>
            <w:noProof/>
          </w:rPr>
          <w:t xml:space="preserve"> Eingeschränkt</w:t>
        </w:r>
        <w:r w:rsidRPr="00453954">
          <w:rPr>
            <w:rStyle w:val="Hyperlink"/>
            <w:noProof/>
          </w:rPr>
          <w:t xml:space="preserve"> (&lt; 360°)</w:t>
        </w:r>
        <w:r>
          <w:rPr>
            <w:noProof/>
            <w:webHidden/>
          </w:rPr>
          <w:tab/>
        </w:r>
        <w:r>
          <w:rPr>
            <w:noProof/>
            <w:webHidden/>
          </w:rPr>
          <w:fldChar w:fldCharType="begin"/>
        </w:r>
        <w:r>
          <w:rPr>
            <w:noProof/>
            <w:webHidden/>
          </w:rPr>
          <w:instrText xml:space="preserve"> PAGEREF _Toc199921499 \h </w:instrText>
        </w:r>
        <w:r>
          <w:rPr>
            <w:noProof/>
            <w:webHidden/>
          </w:rPr>
        </w:r>
        <w:r>
          <w:rPr>
            <w:noProof/>
            <w:webHidden/>
          </w:rPr>
          <w:fldChar w:fldCharType="separate"/>
        </w:r>
        <w:r>
          <w:rPr>
            <w:noProof/>
            <w:webHidden/>
          </w:rPr>
          <w:t>7</w:t>
        </w:r>
        <w:r>
          <w:rPr>
            <w:noProof/>
            <w:webHidden/>
          </w:rPr>
          <w:fldChar w:fldCharType="end"/>
        </w:r>
      </w:hyperlink>
    </w:p>
    <w:p w14:paraId="076E2FD7" w14:textId="59349FB2" w:rsidR="007C2799" w:rsidRDefault="007C2799">
      <w:pPr>
        <w:pStyle w:val="Verzeichnis2"/>
        <w:tabs>
          <w:tab w:val="right" w:leader="dot" w:pos="9628"/>
        </w:tabs>
        <w:rPr>
          <w:rFonts w:asciiTheme="minorHAnsi" w:hAnsiTheme="minorHAnsi"/>
          <w:noProof/>
          <w:kern w:val="2"/>
          <w:sz w:val="24"/>
          <w:szCs w:val="30"/>
        </w:rPr>
      </w:pPr>
      <w:hyperlink w:anchor="_Toc199921500" w:history="1">
        <w:r w:rsidRPr="00453954">
          <w:rPr>
            <w:rStyle w:val="Hyperlink"/>
            <w:noProof/>
          </w:rPr>
          <w:t>2.3.3</w:t>
        </w:r>
        <w:r w:rsidRPr="00453954">
          <w:rPr>
            <w:rStyle w:val="Hyperlink"/>
            <w:rFonts w:cs="Times New Roman"/>
            <w:noProof/>
          </w:rPr>
          <w:t xml:space="preserve"> Reichweite</w:t>
        </w:r>
        <w:r>
          <w:rPr>
            <w:noProof/>
            <w:webHidden/>
          </w:rPr>
          <w:tab/>
        </w:r>
        <w:r>
          <w:rPr>
            <w:noProof/>
            <w:webHidden/>
          </w:rPr>
          <w:fldChar w:fldCharType="begin"/>
        </w:r>
        <w:r>
          <w:rPr>
            <w:noProof/>
            <w:webHidden/>
          </w:rPr>
          <w:instrText xml:space="preserve"> PAGEREF _Toc199921500 \h </w:instrText>
        </w:r>
        <w:r>
          <w:rPr>
            <w:noProof/>
            <w:webHidden/>
          </w:rPr>
        </w:r>
        <w:r>
          <w:rPr>
            <w:noProof/>
            <w:webHidden/>
          </w:rPr>
          <w:fldChar w:fldCharType="separate"/>
        </w:r>
        <w:r>
          <w:rPr>
            <w:noProof/>
            <w:webHidden/>
          </w:rPr>
          <w:t>7</w:t>
        </w:r>
        <w:r>
          <w:rPr>
            <w:noProof/>
            <w:webHidden/>
          </w:rPr>
          <w:fldChar w:fldCharType="end"/>
        </w:r>
      </w:hyperlink>
    </w:p>
    <w:p w14:paraId="292E0DA5" w14:textId="6169BA51" w:rsidR="007C2799" w:rsidRDefault="007C2799">
      <w:pPr>
        <w:pStyle w:val="Verzeichnis2"/>
        <w:tabs>
          <w:tab w:val="right" w:leader="dot" w:pos="9628"/>
        </w:tabs>
        <w:rPr>
          <w:rFonts w:asciiTheme="minorHAnsi" w:hAnsiTheme="minorHAnsi"/>
          <w:noProof/>
          <w:kern w:val="2"/>
          <w:sz w:val="24"/>
          <w:szCs w:val="30"/>
        </w:rPr>
      </w:pPr>
      <w:hyperlink w:anchor="_Toc199921501" w:history="1">
        <w:r w:rsidRPr="00453954">
          <w:rPr>
            <w:rStyle w:val="Hyperlink"/>
            <w:noProof/>
          </w:rPr>
          <w:t>2.3.4</w:t>
        </w:r>
        <w:r w:rsidRPr="00453954">
          <w:rPr>
            <w:rStyle w:val="Hyperlink"/>
            <w:rFonts w:cs="Times New Roman"/>
            <w:noProof/>
          </w:rPr>
          <w:t xml:space="preserve"> Raycasting</w:t>
        </w:r>
        <w:r w:rsidRPr="00453954">
          <w:rPr>
            <w:rStyle w:val="Hyperlink"/>
            <w:noProof/>
          </w:rPr>
          <w:t xml:space="preserve"> / </w:t>
        </w:r>
        <w:r w:rsidRPr="00453954">
          <w:rPr>
            <w:rStyle w:val="Hyperlink"/>
            <w:rFonts w:cs="Times New Roman"/>
            <w:noProof/>
          </w:rPr>
          <w:t>LiDAR</w:t>
        </w:r>
        <w:r>
          <w:rPr>
            <w:noProof/>
            <w:webHidden/>
          </w:rPr>
          <w:tab/>
        </w:r>
        <w:r>
          <w:rPr>
            <w:noProof/>
            <w:webHidden/>
          </w:rPr>
          <w:fldChar w:fldCharType="begin"/>
        </w:r>
        <w:r>
          <w:rPr>
            <w:noProof/>
            <w:webHidden/>
          </w:rPr>
          <w:instrText xml:space="preserve"> PAGEREF _Toc199921501 \h </w:instrText>
        </w:r>
        <w:r>
          <w:rPr>
            <w:noProof/>
            <w:webHidden/>
          </w:rPr>
        </w:r>
        <w:r>
          <w:rPr>
            <w:noProof/>
            <w:webHidden/>
          </w:rPr>
          <w:fldChar w:fldCharType="separate"/>
        </w:r>
        <w:r>
          <w:rPr>
            <w:noProof/>
            <w:webHidden/>
          </w:rPr>
          <w:t>7</w:t>
        </w:r>
        <w:r>
          <w:rPr>
            <w:noProof/>
            <w:webHidden/>
          </w:rPr>
          <w:fldChar w:fldCharType="end"/>
        </w:r>
      </w:hyperlink>
    </w:p>
    <w:p w14:paraId="66CE31CE" w14:textId="3AAF4303" w:rsidR="007C2799" w:rsidRDefault="007C2799">
      <w:pPr>
        <w:pStyle w:val="Verzeichnis2"/>
        <w:tabs>
          <w:tab w:val="right" w:leader="dot" w:pos="9628"/>
        </w:tabs>
        <w:rPr>
          <w:rFonts w:asciiTheme="minorHAnsi" w:hAnsiTheme="minorHAnsi"/>
          <w:noProof/>
          <w:kern w:val="2"/>
          <w:sz w:val="24"/>
          <w:szCs w:val="30"/>
        </w:rPr>
      </w:pPr>
      <w:hyperlink w:anchor="_Toc199921502" w:history="1">
        <w:r w:rsidRPr="00453954">
          <w:rPr>
            <w:rStyle w:val="Hyperlink"/>
            <w:noProof/>
          </w:rPr>
          <w:t>2.3.5</w:t>
        </w:r>
        <w:r w:rsidRPr="00453954">
          <w:rPr>
            <w:rStyle w:val="Hyperlink"/>
            <w:rFonts w:cs="Times New Roman"/>
            <w:noProof/>
          </w:rPr>
          <w:t xml:space="preserve"> Bresenham</w:t>
        </w:r>
        <w:r w:rsidRPr="00453954">
          <w:rPr>
            <w:rStyle w:val="Hyperlink"/>
            <w:noProof/>
          </w:rPr>
          <w:t xml:space="preserve"> Algorithmus</w:t>
        </w:r>
        <w:r>
          <w:rPr>
            <w:noProof/>
            <w:webHidden/>
          </w:rPr>
          <w:tab/>
        </w:r>
        <w:r>
          <w:rPr>
            <w:noProof/>
            <w:webHidden/>
          </w:rPr>
          <w:fldChar w:fldCharType="begin"/>
        </w:r>
        <w:r>
          <w:rPr>
            <w:noProof/>
            <w:webHidden/>
          </w:rPr>
          <w:instrText xml:space="preserve"> PAGEREF _Toc199921502 \h </w:instrText>
        </w:r>
        <w:r>
          <w:rPr>
            <w:noProof/>
            <w:webHidden/>
          </w:rPr>
        </w:r>
        <w:r>
          <w:rPr>
            <w:noProof/>
            <w:webHidden/>
          </w:rPr>
          <w:fldChar w:fldCharType="separate"/>
        </w:r>
        <w:r>
          <w:rPr>
            <w:noProof/>
            <w:webHidden/>
          </w:rPr>
          <w:t>8</w:t>
        </w:r>
        <w:r>
          <w:rPr>
            <w:noProof/>
            <w:webHidden/>
          </w:rPr>
          <w:fldChar w:fldCharType="end"/>
        </w:r>
      </w:hyperlink>
    </w:p>
    <w:p w14:paraId="0F5994E4" w14:textId="2FFEA082" w:rsidR="007C2799" w:rsidRDefault="007C2799">
      <w:pPr>
        <w:pStyle w:val="Verzeichnis2"/>
        <w:tabs>
          <w:tab w:val="right" w:leader="dot" w:pos="9628"/>
        </w:tabs>
        <w:rPr>
          <w:rFonts w:asciiTheme="minorHAnsi" w:hAnsiTheme="minorHAnsi"/>
          <w:noProof/>
          <w:kern w:val="2"/>
          <w:sz w:val="24"/>
          <w:szCs w:val="30"/>
        </w:rPr>
      </w:pPr>
      <w:hyperlink w:anchor="_Toc199921503" w:history="1">
        <w:r w:rsidRPr="00453954">
          <w:rPr>
            <w:rStyle w:val="Hyperlink"/>
            <w:rFonts w:cs="Times New Roman"/>
            <w:noProof/>
          </w:rPr>
          <w:t>2.4 Umgebungsmodell</w:t>
        </w:r>
        <w:r>
          <w:rPr>
            <w:noProof/>
            <w:webHidden/>
          </w:rPr>
          <w:tab/>
        </w:r>
        <w:r>
          <w:rPr>
            <w:noProof/>
            <w:webHidden/>
          </w:rPr>
          <w:fldChar w:fldCharType="begin"/>
        </w:r>
        <w:r>
          <w:rPr>
            <w:noProof/>
            <w:webHidden/>
          </w:rPr>
          <w:instrText xml:space="preserve"> PAGEREF _Toc199921503 \h </w:instrText>
        </w:r>
        <w:r>
          <w:rPr>
            <w:noProof/>
            <w:webHidden/>
          </w:rPr>
        </w:r>
        <w:r>
          <w:rPr>
            <w:noProof/>
            <w:webHidden/>
          </w:rPr>
          <w:fldChar w:fldCharType="separate"/>
        </w:r>
        <w:r>
          <w:rPr>
            <w:noProof/>
            <w:webHidden/>
          </w:rPr>
          <w:t>10</w:t>
        </w:r>
        <w:r>
          <w:rPr>
            <w:noProof/>
            <w:webHidden/>
          </w:rPr>
          <w:fldChar w:fldCharType="end"/>
        </w:r>
      </w:hyperlink>
    </w:p>
    <w:p w14:paraId="7AB19543" w14:textId="45CCACF4" w:rsidR="007C2799" w:rsidRDefault="007C2799">
      <w:pPr>
        <w:pStyle w:val="Verzeichnis2"/>
        <w:tabs>
          <w:tab w:val="right" w:leader="dot" w:pos="9628"/>
        </w:tabs>
        <w:rPr>
          <w:rFonts w:asciiTheme="minorHAnsi" w:hAnsiTheme="minorHAnsi"/>
          <w:noProof/>
          <w:kern w:val="2"/>
          <w:sz w:val="24"/>
          <w:szCs w:val="30"/>
        </w:rPr>
      </w:pPr>
      <w:hyperlink w:anchor="_Toc199921504" w:history="1">
        <w:r w:rsidRPr="00453954">
          <w:rPr>
            <w:rStyle w:val="Hyperlink"/>
            <w:noProof/>
          </w:rPr>
          <w:t>2.4.1</w:t>
        </w:r>
        <w:r w:rsidRPr="00453954">
          <w:rPr>
            <w:rStyle w:val="Hyperlink"/>
            <w:rFonts w:cs="Times New Roman"/>
            <w:noProof/>
          </w:rPr>
          <w:t xml:space="preserve"> Kartographische</w:t>
        </w:r>
        <w:r w:rsidRPr="00453954">
          <w:rPr>
            <w:rStyle w:val="Hyperlink"/>
            <w:noProof/>
          </w:rPr>
          <w:t xml:space="preserve"> Repräsentation</w:t>
        </w:r>
        <w:r>
          <w:rPr>
            <w:noProof/>
            <w:webHidden/>
          </w:rPr>
          <w:tab/>
        </w:r>
        <w:r>
          <w:rPr>
            <w:noProof/>
            <w:webHidden/>
          </w:rPr>
          <w:fldChar w:fldCharType="begin"/>
        </w:r>
        <w:r>
          <w:rPr>
            <w:noProof/>
            <w:webHidden/>
          </w:rPr>
          <w:instrText xml:space="preserve"> PAGEREF _Toc199921504 \h </w:instrText>
        </w:r>
        <w:r>
          <w:rPr>
            <w:noProof/>
            <w:webHidden/>
          </w:rPr>
        </w:r>
        <w:r>
          <w:rPr>
            <w:noProof/>
            <w:webHidden/>
          </w:rPr>
          <w:fldChar w:fldCharType="separate"/>
        </w:r>
        <w:r>
          <w:rPr>
            <w:noProof/>
            <w:webHidden/>
          </w:rPr>
          <w:t>10</w:t>
        </w:r>
        <w:r>
          <w:rPr>
            <w:noProof/>
            <w:webHidden/>
          </w:rPr>
          <w:fldChar w:fldCharType="end"/>
        </w:r>
      </w:hyperlink>
    </w:p>
    <w:p w14:paraId="09B83284" w14:textId="7B324914" w:rsidR="007C2799" w:rsidRDefault="007C2799">
      <w:pPr>
        <w:pStyle w:val="Verzeichnis4"/>
        <w:tabs>
          <w:tab w:val="right" w:leader="dot" w:pos="9628"/>
        </w:tabs>
        <w:rPr>
          <w:noProof/>
          <w:kern w:val="2"/>
          <w:sz w:val="24"/>
          <w:szCs w:val="30"/>
        </w:rPr>
      </w:pPr>
      <w:hyperlink w:anchor="_Toc199921505" w:history="1">
        <w:r w:rsidRPr="00453954">
          <w:rPr>
            <w:rStyle w:val="Hyperlink"/>
            <w:noProof/>
          </w:rPr>
          <w:t>2.4.1.1 Layout</w:t>
        </w:r>
        <w:r>
          <w:rPr>
            <w:noProof/>
            <w:webHidden/>
          </w:rPr>
          <w:tab/>
        </w:r>
        <w:r>
          <w:rPr>
            <w:noProof/>
            <w:webHidden/>
          </w:rPr>
          <w:fldChar w:fldCharType="begin"/>
        </w:r>
        <w:r>
          <w:rPr>
            <w:noProof/>
            <w:webHidden/>
          </w:rPr>
          <w:instrText xml:space="preserve"> PAGEREF _Toc199921505 \h </w:instrText>
        </w:r>
        <w:r>
          <w:rPr>
            <w:noProof/>
            <w:webHidden/>
          </w:rPr>
        </w:r>
        <w:r>
          <w:rPr>
            <w:noProof/>
            <w:webHidden/>
          </w:rPr>
          <w:fldChar w:fldCharType="separate"/>
        </w:r>
        <w:r>
          <w:rPr>
            <w:noProof/>
            <w:webHidden/>
          </w:rPr>
          <w:t>10</w:t>
        </w:r>
        <w:r>
          <w:rPr>
            <w:noProof/>
            <w:webHidden/>
          </w:rPr>
          <w:fldChar w:fldCharType="end"/>
        </w:r>
      </w:hyperlink>
    </w:p>
    <w:p w14:paraId="7A769923" w14:textId="04514B2D" w:rsidR="007C2799" w:rsidRDefault="007C2799">
      <w:pPr>
        <w:pStyle w:val="Verzeichnis5"/>
        <w:tabs>
          <w:tab w:val="right" w:leader="dot" w:pos="9628"/>
        </w:tabs>
        <w:rPr>
          <w:rFonts w:asciiTheme="minorHAnsi" w:hAnsiTheme="minorHAnsi"/>
          <w:noProof/>
          <w:kern w:val="2"/>
          <w:sz w:val="24"/>
          <w:szCs w:val="30"/>
        </w:rPr>
      </w:pPr>
      <w:hyperlink w:anchor="_Toc199921506" w:history="1">
        <w:r w:rsidRPr="00453954">
          <w:rPr>
            <w:rStyle w:val="Hyperlink"/>
            <w:rFonts w:cs="Times New Roman"/>
            <w:noProof/>
          </w:rPr>
          <w:t>2.4.1.1.1 Grid (Raster Karten)</w:t>
        </w:r>
        <w:r>
          <w:rPr>
            <w:noProof/>
            <w:webHidden/>
          </w:rPr>
          <w:tab/>
        </w:r>
        <w:r>
          <w:rPr>
            <w:noProof/>
            <w:webHidden/>
          </w:rPr>
          <w:fldChar w:fldCharType="begin"/>
        </w:r>
        <w:r>
          <w:rPr>
            <w:noProof/>
            <w:webHidden/>
          </w:rPr>
          <w:instrText xml:space="preserve"> PAGEREF _Toc199921506 \h </w:instrText>
        </w:r>
        <w:r>
          <w:rPr>
            <w:noProof/>
            <w:webHidden/>
          </w:rPr>
        </w:r>
        <w:r>
          <w:rPr>
            <w:noProof/>
            <w:webHidden/>
          </w:rPr>
          <w:fldChar w:fldCharType="separate"/>
        </w:r>
        <w:r>
          <w:rPr>
            <w:noProof/>
            <w:webHidden/>
          </w:rPr>
          <w:t>10</w:t>
        </w:r>
        <w:r>
          <w:rPr>
            <w:noProof/>
            <w:webHidden/>
          </w:rPr>
          <w:fldChar w:fldCharType="end"/>
        </w:r>
      </w:hyperlink>
    </w:p>
    <w:p w14:paraId="32DDD3D8" w14:textId="36F9C0E0" w:rsidR="007C2799" w:rsidRDefault="007C2799">
      <w:pPr>
        <w:pStyle w:val="Verzeichnis5"/>
        <w:tabs>
          <w:tab w:val="right" w:leader="dot" w:pos="9628"/>
        </w:tabs>
        <w:rPr>
          <w:rFonts w:asciiTheme="minorHAnsi" w:hAnsiTheme="minorHAnsi"/>
          <w:noProof/>
          <w:kern w:val="2"/>
          <w:sz w:val="24"/>
          <w:szCs w:val="30"/>
        </w:rPr>
      </w:pPr>
      <w:hyperlink w:anchor="_Toc199921507" w:history="1">
        <w:r w:rsidRPr="00453954">
          <w:rPr>
            <w:rStyle w:val="Hyperlink"/>
            <w:rFonts w:cs="Times New Roman"/>
            <w:noProof/>
          </w:rPr>
          <w:t>2.4.1.1.2 HexGrid (Hexagonales Gitter)</w:t>
        </w:r>
        <w:r>
          <w:rPr>
            <w:noProof/>
            <w:webHidden/>
          </w:rPr>
          <w:tab/>
        </w:r>
        <w:r>
          <w:rPr>
            <w:noProof/>
            <w:webHidden/>
          </w:rPr>
          <w:fldChar w:fldCharType="begin"/>
        </w:r>
        <w:r>
          <w:rPr>
            <w:noProof/>
            <w:webHidden/>
          </w:rPr>
          <w:instrText xml:space="preserve"> PAGEREF _Toc199921507 \h </w:instrText>
        </w:r>
        <w:r>
          <w:rPr>
            <w:noProof/>
            <w:webHidden/>
          </w:rPr>
        </w:r>
        <w:r>
          <w:rPr>
            <w:noProof/>
            <w:webHidden/>
          </w:rPr>
          <w:fldChar w:fldCharType="separate"/>
        </w:r>
        <w:r>
          <w:rPr>
            <w:noProof/>
            <w:webHidden/>
          </w:rPr>
          <w:t>10</w:t>
        </w:r>
        <w:r>
          <w:rPr>
            <w:noProof/>
            <w:webHidden/>
          </w:rPr>
          <w:fldChar w:fldCharType="end"/>
        </w:r>
      </w:hyperlink>
    </w:p>
    <w:p w14:paraId="0314D053" w14:textId="626045BC" w:rsidR="007C2799" w:rsidRDefault="007C2799">
      <w:pPr>
        <w:pStyle w:val="Verzeichnis4"/>
        <w:tabs>
          <w:tab w:val="right" w:leader="dot" w:pos="9628"/>
        </w:tabs>
        <w:rPr>
          <w:noProof/>
          <w:kern w:val="2"/>
          <w:sz w:val="24"/>
          <w:szCs w:val="30"/>
        </w:rPr>
      </w:pPr>
      <w:hyperlink w:anchor="_Toc199921508" w:history="1">
        <w:r w:rsidRPr="00453954">
          <w:rPr>
            <w:rStyle w:val="Hyperlink"/>
            <w:noProof/>
          </w:rPr>
          <w:t>2.4.1.2 Hindernisse</w:t>
        </w:r>
        <w:r>
          <w:rPr>
            <w:noProof/>
            <w:webHidden/>
          </w:rPr>
          <w:tab/>
        </w:r>
        <w:r>
          <w:rPr>
            <w:noProof/>
            <w:webHidden/>
          </w:rPr>
          <w:fldChar w:fldCharType="begin"/>
        </w:r>
        <w:r>
          <w:rPr>
            <w:noProof/>
            <w:webHidden/>
          </w:rPr>
          <w:instrText xml:space="preserve"> PAGEREF _Toc199921508 \h </w:instrText>
        </w:r>
        <w:r>
          <w:rPr>
            <w:noProof/>
            <w:webHidden/>
          </w:rPr>
        </w:r>
        <w:r>
          <w:rPr>
            <w:noProof/>
            <w:webHidden/>
          </w:rPr>
          <w:fldChar w:fldCharType="separate"/>
        </w:r>
        <w:r>
          <w:rPr>
            <w:noProof/>
            <w:webHidden/>
          </w:rPr>
          <w:t>10</w:t>
        </w:r>
        <w:r>
          <w:rPr>
            <w:noProof/>
            <w:webHidden/>
          </w:rPr>
          <w:fldChar w:fldCharType="end"/>
        </w:r>
      </w:hyperlink>
    </w:p>
    <w:p w14:paraId="5088C53C" w14:textId="0B2B97AB" w:rsidR="007C2799" w:rsidRDefault="007C2799">
      <w:pPr>
        <w:pStyle w:val="Verzeichnis4"/>
        <w:tabs>
          <w:tab w:val="right" w:leader="dot" w:pos="9628"/>
        </w:tabs>
        <w:rPr>
          <w:noProof/>
          <w:kern w:val="2"/>
          <w:sz w:val="24"/>
          <w:szCs w:val="30"/>
        </w:rPr>
      </w:pPr>
      <w:hyperlink w:anchor="_Toc199921509" w:history="1">
        <w:r w:rsidRPr="00453954">
          <w:rPr>
            <w:rStyle w:val="Hyperlink"/>
            <w:noProof/>
          </w:rPr>
          <w:t>2.4.1.3 Randbedinungen</w:t>
        </w:r>
        <w:r>
          <w:rPr>
            <w:noProof/>
            <w:webHidden/>
          </w:rPr>
          <w:tab/>
        </w:r>
        <w:r>
          <w:rPr>
            <w:noProof/>
            <w:webHidden/>
          </w:rPr>
          <w:fldChar w:fldCharType="begin"/>
        </w:r>
        <w:r>
          <w:rPr>
            <w:noProof/>
            <w:webHidden/>
          </w:rPr>
          <w:instrText xml:space="preserve"> PAGEREF _Toc199921509 \h </w:instrText>
        </w:r>
        <w:r>
          <w:rPr>
            <w:noProof/>
            <w:webHidden/>
          </w:rPr>
        </w:r>
        <w:r>
          <w:rPr>
            <w:noProof/>
            <w:webHidden/>
          </w:rPr>
          <w:fldChar w:fldCharType="separate"/>
        </w:r>
        <w:r>
          <w:rPr>
            <w:noProof/>
            <w:webHidden/>
          </w:rPr>
          <w:t>10</w:t>
        </w:r>
        <w:r>
          <w:rPr>
            <w:noProof/>
            <w:webHidden/>
          </w:rPr>
          <w:fldChar w:fldCharType="end"/>
        </w:r>
      </w:hyperlink>
    </w:p>
    <w:p w14:paraId="2A037AC6" w14:textId="794DF187" w:rsidR="007C2799" w:rsidRDefault="007C2799">
      <w:pPr>
        <w:pStyle w:val="Verzeichnis5"/>
        <w:tabs>
          <w:tab w:val="right" w:leader="dot" w:pos="9628"/>
        </w:tabs>
        <w:rPr>
          <w:rFonts w:asciiTheme="minorHAnsi" w:hAnsiTheme="minorHAnsi"/>
          <w:noProof/>
          <w:kern w:val="2"/>
          <w:sz w:val="24"/>
          <w:szCs w:val="30"/>
        </w:rPr>
      </w:pPr>
      <w:hyperlink w:anchor="_Toc199921510" w:history="1">
        <w:r w:rsidRPr="00453954">
          <w:rPr>
            <w:rStyle w:val="Hyperlink"/>
            <w:rFonts w:cs="Times New Roman"/>
            <w:noProof/>
          </w:rPr>
          <w:t>2.4.1.3.1 Simulated Infinity</w:t>
        </w:r>
        <w:r>
          <w:rPr>
            <w:noProof/>
            <w:webHidden/>
          </w:rPr>
          <w:tab/>
        </w:r>
        <w:r>
          <w:rPr>
            <w:noProof/>
            <w:webHidden/>
          </w:rPr>
          <w:fldChar w:fldCharType="begin"/>
        </w:r>
        <w:r>
          <w:rPr>
            <w:noProof/>
            <w:webHidden/>
          </w:rPr>
          <w:instrText xml:space="preserve"> PAGEREF _Toc199921510 \h </w:instrText>
        </w:r>
        <w:r>
          <w:rPr>
            <w:noProof/>
            <w:webHidden/>
          </w:rPr>
        </w:r>
        <w:r>
          <w:rPr>
            <w:noProof/>
            <w:webHidden/>
          </w:rPr>
          <w:fldChar w:fldCharType="separate"/>
        </w:r>
        <w:r>
          <w:rPr>
            <w:noProof/>
            <w:webHidden/>
          </w:rPr>
          <w:t>10</w:t>
        </w:r>
        <w:r>
          <w:rPr>
            <w:noProof/>
            <w:webHidden/>
          </w:rPr>
          <w:fldChar w:fldCharType="end"/>
        </w:r>
      </w:hyperlink>
    </w:p>
    <w:p w14:paraId="6289BE97" w14:textId="43D1F3BC" w:rsidR="007C2799" w:rsidRDefault="007C2799">
      <w:pPr>
        <w:pStyle w:val="Verzeichnis5"/>
        <w:tabs>
          <w:tab w:val="right" w:leader="dot" w:pos="9628"/>
        </w:tabs>
        <w:rPr>
          <w:rFonts w:asciiTheme="minorHAnsi" w:hAnsiTheme="minorHAnsi"/>
          <w:noProof/>
          <w:kern w:val="2"/>
          <w:sz w:val="24"/>
          <w:szCs w:val="30"/>
        </w:rPr>
      </w:pPr>
      <w:hyperlink w:anchor="_Toc199921511" w:history="1">
        <w:r w:rsidRPr="00453954">
          <w:rPr>
            <w:rStyle w:val="Hyperlink"/>
            <w:rFonts w:cs="Times New Roman"/>
            <w:noProof/>
          </w:rPr>
          <w:t>2.4.1.3.2 Collision Boundary</w:t>
        </w:r>
        <w:r>
          <w:rPr>
            <w:noProof/>
            <w:webHidden/>
          </w:rPr>
          <w:tab/>
        </w:r>
        <w:r>
          <w:rPr>
            <w:noProof/>
            <w:webHidden/>
          </w:rPr>
          <w:fldChar w:fldCharType="begin"/>
        </w:r>
        <w:r>
          <w:rPr>
            <w:noProof/>
            <w:webHidden/>
          </w:rPr>
          <w:instrText xml:space="preserve"> PAGEREF _Toc199921511 \h </w:instrText>
        </w:r>
        <w:r>
          <w:rPr>
            <w:noProof/>
            <w:webHidden/>
          </w:rPr>
        </w:r>
        <w:r>
          <w:rPr>
            <w:noProof/>
            <w:webHidden/>
          </w:rPr>
          <w:fldChar w:fldCharType="separate"/>
        </w:r>
        <w:r>
          <w:rPr>
            <w:noProof/>
            <w:webHidden/>
          </w:rPr>
          <w:t>10</w:t>
        </w:r>
        <w:r>
          <w:rPr>
            <w:noProof/>
            <w:webHidden/>
          </w:rPr>
          <w:fldChar w:fldCharType="end"/>
        </w:r>
      </w:hyperlink>
    </w:p>
    <w:p w14:paraId="59619DB1" w14:textId="4C379BF8" w:rsidR="007C2799" w:rsidRDefault="007C2799">
      <w:pPr>
        <w:pStyle w:val="Verzeichnis1"/>
        <w:tabs>
          <w:tab w:val="right" w:leader="dot" w:pos="9628"/>
        </w:tabs>
        <w:rPr>
          <w:rFonts w:asciiTheme="minorHAnsi" w:hAnsiTheme="minorHAnsi"/>
          <w:noProof/>
          <w:kern w:val="2"/>
          <w:sz w:val="24"/>
          <w:szCs w:val="30"/>
        </w:rPr>
      </w:pPr>
      <w:hyperlink w:anchor="_Toc199921512" w:history="1">
        <w:r w:rsidRPr="00453954">
          <w:rPr>
            <w:rStyle w:val="Hyperlink"/>
            <w:noProof/>
          </w:rPr>
          <w:t>3 Hauptteil</w:t>
        </w:r>
        <w:r>
          <w:rPr>
            <w:noProof/>
            <w:webHidden/>
          </w:rPr>
          <w:tab/>
        </w:r>
        <w:r>
          <w:rPr>
            <w:noProof/>
            <w:webHidden/>
          </w:rPr>
          <w:fldChar w:fldCharType="begin"/>
        </w:r>
        <w:r>
          <w:rPr>
            <w:noProof/>
            <w:webHidden/>
          </w:rPr>
          <w:instrText xml:space="preserve"> PAGEREF _Toc199921512 \h </w:instrText>
        </w:r>
        <w:r>
          <w:rPr>
            <w:noProof/>
            <w:webHidden/>
          </w:rPr>
        </w:r>
        <w:r>
          <w:rPr>
            <w:noProof/>
            <w:webHidden/>
          </w:rPr>
          <w:fldChar w:fldCharType="separate"/>
        </w:r>
        <w:r>
          <w:rPr>
            <w:noProof/>
            <w:webHidden/>
          </w:rPr>
          <w:t>10</w:t>
        </w:r>
        <w:r>
          <w:rPr>
            <w:noProof/>
            <w:webHidden/>
          </w:rPr>
          <w:fldChar w:fldCharType="end"/>
        </w:r>
      </w:hyperlink>
    </w:p>
    <w:p w14:paraId="10EB6C4A" w14:textId="0F4A9E9E" w:rsidR="007C2799" w:rsidRDefault="007C2799">
      <w:pPr>
        <w:pStyle w:val="Verzeichnis2"/>
        <w:tabs>
          <w:tab w:val="right" w:leader="dot" w:pos="9628"/>
        </w:tabs>
        <w:rPr>
          <w:rFonts w:asciiTheme="minorHAnsi" w:hAnsiTheme="minorHAnsi"/>
          <w:noProof/>
          <w:kern w:val="2"/>
          <w:sz w:val="24"/>
          <w:szCs w:val="30"/>
        </w:rPr>
      </w:pPr>
      <w:hyperlink w:anchor="_Toc199921513" w:history="1">
        <w:r w:rsidRPr="00453954">
          <w:rPr>
            <w:rStyle w:val="Hyperlink"/>
            <w:rFonts w:cs="Times New Roman"/>
            <w:noProof/>
          </w:rPr>
          <w:t>3.1 Technische Rahmenbedingungen</w:t>
        </w:r>
        <w:r>
          <w:rPr>
            <w:noProof/>
            <w:webHidden/>
          </w:rPr>
          <w:tab/>
        </w:r>
        <w:r>
          <w:rPr>
            <w:noProof/>
            <w:webHidden/>
          </w:rPr>
          <w:fldChar w:fldCharType="begin"/>
        </w:r>
        <w:r>
          <w:rPr>
            <w:noProof/>
            <w:webHidden/>
          </w:rPr>
          <w:instrText xml:space="preserve"> PAGEREF _Toc199921513 \h </w:instrText>
        </w:r>
        <w:r>
          <w:rPr>
            <w:noProof/>
            <w:webHidden/>
          </w:rPr>
        </w:r>
        <w:r>
          <w:rPr>
            <w:noProof/>
            <w:webHidden/>
          </w:rPr>
          <w:fldChar w:fldCharType="separate"/>
        </w:r>
        <w:r>
          <w:rPr>
            <w:noProof/>
            <w:webHidden/>
          </w:rPr>
          <w:t>10</w:t>
        </w:r>
        <w:r>
          <w:rPr>
            <w:noProof/>
            <w:webHidden/>
          </w:rPr>
          <w:fldChar w:fldCharType="end"/>
        </w:r>
      </w:hyperlink>
    </w:p>
    <w:p w14:paraId="32A61652" w14:textId="4426BEE3" w:rsidR="007C2799" w:rsidRDefault="007C2799">
      <w:pPr>
        <w:pStyle w:val="Verzeichnis2"/>
        <w:tabs>
          <w:tab w:val="right" w:leader="dot" w:pos="9628"/>
        </w:tabs>
        <w:rPr>
          <w:rFonts w:asciiTheme="minorHAnsi" w:hAnsiTheme="minorHAnsi"/>
          <w:noProof/>
          <w:kern w:val="2"/>
          <w:sz w:val="24"/>
          <w:szCs w:val="30"/>
        </w:rPr>
      </w:pPr>
      <w:hyperlink w:anchor="_Toc199921514" w:history="1">
        <w:r w:rsidRPr="00453954">
          <w:rPr>
            <w:rStyle w:val="Hyperlink"/>
            <w:rFonts w:cs="Times New Roman"/>
            <w:noProof/>
          </w:rPr>
          <w:t>3.2 Implementierung</w:t>
        </w:r>
        <w:r>
          <w:rPr>
            <w:noProof/>
            <w:webHidden/>
          </w:rPr>
          <w:tab/>
        </w:r>
        <w:r>
          <w:rPr>
            <w:noProof/>
            <w:webHidden/>
          </w:rPr>
          <w:fldChar w:fldCharType="begin"/>
        </w:r>
        <w:r>
          <w:rPr>
            <w:noProof/>
            <w:webHidden/>
          </w:rPr>
          <w:instrText xml:space="preserve"> PAGEREF _Toc199921514 \h </w:instrText>
        </w:r>
        <w:r>
          <w:rPr>
            <w:noProof/>
            <w:webHidden/>
          </w:rPr>
        </w:r>
        <w:r>
          <w:rPr>
            <w:noProof/>
            <w:webHidden/>
          </w:rPr>
          <w:fldChar w:fldCharType="separate"/>
        </w:r>
        <w:r>
          <w:rPr>
            <w:noProof/>
            <w:webHidden/>
          </w:rPr>
          <w:t>11</w:t>
        </w:r>
        <w:r>
          <w:rPr>
            <w:noProof/>
            <w:webHidden/>
          </w:rPr>
          <w:fldChar w:fldCharType="end"/>
        </w:r>
      </w:hyperlink>
    </w:p>
    <w:p w14:paraId="28B30D8D" w14:textId="651D4BB1" w:rsidR="007C2799" w:rsidRDefault="007C2799">
      <w:pPr>
        <w:pStyle w:val="Verzeichnis2"/>
        <w:tabs>
          <w:tab w:val="right" w:leader="dot" w:pos="9628"/>
        </w:tabs>
        <w:rPr>
          <w:rFonts w:asciiTheme="minorHAnsi" w:hAnsiTheme="minorHAnsi"/>
          <w:noProof/>
          <w:kern w:val="2"/>
          <w:sz w:val="24"/>
          <w:szCs w:val="30"/>
        </w:rPr>
      </w:pPr>
      <w:hyperlink w:anchor="_Toc199921515" w:history="1">
        <w:r w:rsidRPr="00453954">
          <w:rPr>
            <w:rStyle w:val="Hyperlink"/>
            <w:noProof/>
          </w:rPr>
          <w:t>3.2.1</w:t>
        </w:r>
        <w:r w:rsidRPr="00453954">
          <w:rPr>
            <w:rStyle w:val="Hyperlink"/>
            <w:rFonts w:cs="Times New Roman"/>
            <w:noProof/>
          </w:rPr>
          <w:t xml:space="preserve"> Simulationssoftware</w:t>
        </w:r>
        <w:r>
          <w:rPr>
            <w:noProof/>
            <w:webHidden/>
          </w:rPr>
          <w:tab/>
        </w:r>
        <w:r>
          <w:rPr>
            <w:noProof/>
            <w:webHidden/>
          </w:rPr>
          <w:fldChar w:fldCharType="begin"/>
        </w:r>
        <w:r>
          <w:rPr>
            <w:noProof/>
            <w:webHidden/>
          </w:rPr>
          <w:instrText xml:space="preserve"> PAGEREF _Toc199921515 \h </w:instrText>
        </w:r>
        <w:r>
          <w:rPr>
            <w:noProof/>
            <w:webHidden/>
          </w:rPr>
        </w:r>
        <w:r>
          <w:rPr>
            <w:noProof/>
            <w:webHidden/>
          </w:rPr>
          <w:fldChar w:fldCharType="separate"/>
        </w:r>
        <w:r>
          <w:rPr>
            <w:noProof/>
            <w:webHidden/>
          </w:rPr>
          <w:t>11</w:t>
        </w:r>
        <w:r>
          <w:rPr>
            <w:noProof/>
            <w:webHidden/>
          </w:rPr>
          <w:fldChar w:fldCharType="end"/>
        </w:r>
      </w:hyperlink>
    </w:p>
    <w:p w14:paraId="781B91D1" w14:textId="45CE44FD" w:rsidR="007C2799" w:rsidRDefault="007C2799">
      <w:pPr>
        <w:pStyle w:val="Verzeichnis2"/>
        <w:tabs>
          <w:tab w:val="right" w:leader="dot" w:pos="9628"/>
        </w:tabs>
        <w:rPr>
          <w:rFonts w:asciiTheme="minorHAnsi" w:hAnsiTheme="minorHAnsi"/>
          <w:noProof/>
          <w:kern w:val="2"/>
          <w:sz w:val="24"/>
          <w:szCs w:val="30"/>
        </w:rPr>
      </w:pPr>
      <w:hyperlink w:anchor="_Toc199921516" w:history="1">
        <w:r w:rsidRPr="00453954">
          <w:rPr>
            <w:rStyle w:val="Hyperlink"/>
            <w:rFonts w:cs="Times New Roman"/>
            <w:noProof/>
          </w:rPr>
          <w:t>3.2.2 Simulationshardware</w:t>
        </w:r>
        <w:r>
          <w:rPr>
            <w:noProof/>
            <w:webHidden/>
          </w:rPr>
          <w:tab/>
        </w:r>
        <w:r>
          <w:rPr>
            <w:noProof/>
            <w:webHidden/>
          </w:rPr>
          <w:fldChar w:fldCharType="begin"/>
        </w:r>
        <w:r>
          <w:rPr>
            <w:noProof/>
            <w:webHidden/>
          </w:rPr>
          <w:instrText xml:space="preserve"> PAGEREF _Toc199921516 \h </w:instrText>
        </w:r>
        <w:r>
          <w:rPr>
            <w:noProof/>
            <w:webHidden/>
          </w:rPr>
        </w:r>
        <w:r>
          <w:rPr>
            <w:noProof/>
            <w:webHidden/>
          </w:rPr>
          <w:fldChar w:fldCharType="separate"/>
        </w:r>
        <w:r>
          <w:rPr>
            <w:noProof/>
            <w:webHidden/>
          </w:rPr>
          <w:t>11</w:t>
        </w:r>
        <w:r>
          <w:rPr>
            <w:noProof/>
            <w:webHidden/>
          </w:rPr>
          <w:fldChar w:fldCharType="end"/>
        </w:r>
      </w:hyperlink>
    </w:p>
    <w:p w14:paraId="54B5F696" w14:textId="646D61CA" w:rsidR="007C2799" w:rsidRDefault="007C2799">
      <w:pPr>
        <w:pStyle w:val="Verzeichnis2"/>
        <w:tabs>
          <w:tab w:val="right" w:leader="dot" w:pos="9628"/>
        </w:tabs>
        <w:rPr>
          <w:rFonts w:asciiTheme="minorHAnsi" w:hAnsiTheme="minorHAnsi"/>
          <w:noProof/>
          <w:kern w:val="2"/>
          <w:sz w:val="24"/>
          <w:szCs w:val="30"/>
        </w:rPr>
      </w:pPr>
      <w:hyperlink w:anchor="_Toc199921517" w:history="1">
        <w:r w:rsidRPr="00453954">
          <w:rPr>
            <w:rStyle w:val="Hyperlink"/>
            <w:noProof/>
          </w:rPr>
          <w:t>3.3 UML-Diagramm</w:t>
        </w:r>
        <w:r>
          <w:rPr>
            <w:noProof/>
            <w:webHidden/>
          </w:rPr>
          <w:tab/>
        </w:r>
        <w:r>
          <w:rPr>
            <w:noProof/>
            <w:webHidden/>
          </w:rPr>
          <w:fldChar w:fldCharType="begin"/>
        </w:r>
        <w:r>
          <w:rPr>
            <w:noProof/>
            <w:webHidden/>
          </w:rPr>
          <w:instrText xml:space="preserve"> PAGEREF _Toc199921517 \h </w:instrText>
        </w:r>
        <w:r>
          <w:rPr>
            <w:noProof/>
            <w:webHidden/>
          </w:rPr>
        </w:r>
        <w:r>
          <w:rPr>
            <w:noProof/>
            <w:webHidden/>
          </w:rPr>
          <w:fldChar w:fldCharType="separate"/>
        </w:r>
        <w:r>
          <w:rPr>
            <w:noProof/>
            <w:webHidden/>
          </w:rPr>
          <w:t>12</w:t>
        </w:r>
        <w:r>
          <w:rPr>
            <w:noProof/>
            <w:webHidden/>
          </w:rPr>
          <w:fldChar w:fldCharType="end"/>
        </w:r>
      </w:hyperlink>
    </w:p>
    <w:p w14:paraId="63C1B57A" w14:textId="7549C971" w:rsidR="007C2799" w:rsidRDefault="007C2799">
      <w:pPr>
        <w:pStyle w:val="Verzeichnis2"/>
        <w:tabs>
          <w:tab w:val="right" w:leader="dot" w:pos="9628"/>
        </w:tabs>
        <w:rPr>
          <w:rFonts w:asciiTheme="minorHAnsi" w:hAnsiTheme="minorHAnsi"/>
          <w:noProof/>
          <w:kern w:val="2"/>
          <w:sz w:val="24"/>
          <w:szCs w:val="30"/>
        </w:rPr>
      </w:pPr>
      <w:hyperlink w:anchor="_Toc199921518" w:history="1">
        <w:r w:rsidRPr="00453954">
          <w:rPr>
            <w:rStyle w:val="Hyperlink"/>
            <w:noProof/>
          </w:rPr>
          <w:t>3.4 Durchführung Simulation</w:t>
        </w:r>
        <w:r>
          <w:rPr>
            <w:noProof/>
            <w:webHidden/>
          </w:rPr>
          <w:tab/>
        </w:r>
        <w:r>
          <w:rPr>
            <w:noProof/>
            <w:webHidden/>
          </w:rPr>
          <w:fldChar w:fldCharType="begin"/>
        </w:r>
        <w:r>
          <w:rPr>
            <w:noProof/>
            <w:webHidden/>
          </w:rPr>
          <w:instrText xml:space="preserve"> PAGEREF _Toc199921518 \h </w:instrText>
        </w:r>
        <w:r>
          <w:rPr>
            <w:noProof/>
            <w:webHidden/>
          </w:rPr>
        </w:r>
        <w:r>
          <w:rPr>
            <w:noProof/>
            <w:webHidden/>
          </w:rPr>
          <w:fldChar w:fldCharType="separate"/>
        </w:r>
        <w:r>
          <w:rPr>
            <w:noProof/>
            <w:webHidden/>
          </w:rPr>
          <w:t>12</w:t>
        </w:r>
        <w:r>
          <w:rPr>
            <w:noProof/>
            <w:webHidden/>
          </w:rPr>
          <w:fldChar w:fldCharType="end"/>
        </w:r>
      </w:hyperlink>
    </w:p>
    <w:p w14:paraId="195BF31F" w14:textId="350025EB" w:rsidR="007C2799" w:rsidRDefault="007C2799">
      <w:pPr>
        <w:pStyle w:val="Verzeichnis1"/>
        <w:tabs>
          <w:tab w:val="right" w:leader="dot" w:pos="9628"/>
        </w:tabs>
        <w:rPr>
          <w:rFonts w:asciiTheme="minorHAnsi" w:hAnsiTheme="minorHAnsi"/>
          <w:noProof/>
          <w:kern w:val="2"/>
          <w:sz w:val="24"/>
          <w:szCs w:val="30"/>
        </w:rPr>
      </w:pPr>
      <w:hyperlink w:anchor="_Toc199921519" w:history="1">
        <w:r w:rsidRPr="00453954">
          <w:rPr>
            <w:rStyle w:val="Hyperlink"/>
            <w:noProof/>
          </w:rPr>
          <w:t>4 Auswertung</w:t>
        </w:r>
        <w:r>
          <w:rPr>
            <w:noProof/>
            <w:webHidden/>
          </w:rPr>
          <w:tab/>
        </w:r>
        <w:r>
          <w:rPr>
            <w:noProof/>
            <w:webHidden/>
          </w:rPr>
          <w:fldChar w:fldCharType="begin"/>
        </w:r>
        <w:r>
          <w:rPr>
            <w:noProof/>
            <w:webHidden/>
          </w:rPr>
          <w:instrText xml:space="preserve"> PAGEREF _Toc199921519 \h </w:instrText>
        </w:r>
        <w:r>
          <w:rPr>
            <w:noProof/>
            <w:webHidden/>
          </w:rPr>
        </w:r>
        <w:r>
          <w:rPr>
            <w:noProof/>
            <w:webHidden/>
          </w:rPr>
          <w:fldChar w:fldCharType="separate"/>
        </w:r>
        <w:r>
          <w:rPr>
            <w:noProof/>
            <w:webHidden/>
          </w:rPr>
          <w:t>12</w:t>
        </w:r>
        <w:r>
          <w:rPr>
            <w:noProof/>
            <w:webHidden/>
          </w:rPr>
          <w:fldChar w:fldCharType="end"/>
        </w:r>
      </w:hyperlink>
    </w:p>
    <w:p w14:paraId="778AB204" w14:textId="695B1712" w:rsidR="007C2799" w:rsidRDefault="007C2799">
      <w:pPr>
        <w:pStyle w:val="Verzeichnis2"/>
        <w:tabs>
          <w:tab w:val="right" w:leader="dot" w:pos="9628"/>
        </w:tabs>
        <w:rPr>
          <w:rFonts w:asciiTheme="minorHAnsi" w:hAnsiTheme="minorHAnsi"/>
          <w:noProof/>
          <w:kern w:val="2"/>
          <w:sz w:val="24"/>
          <w:szCs w:val="30"/>
        </w:rPr>
      </w:pPr>
      <w:hyperlink w:anchor="_Toc199921520" w:history="1">
        <w:r w:rsidRPr="00453954">
          <w:rPr>
            <w:rStyle w:val="Hyperlink"/>
            <w:noProof/>
          </w:rPr>
          <w:t>4.1 Benennung</w:t>
        </w:r>
        <w:r>
          <w:rPr>
            <w:noProof/>
            <w:webHidden/>
          </w:rPr>
          <w:tab/>
        </w:r>
        <w:r>
          <w:rPr>
            <w:noProof/>
            <w:webHidden/>
          </w:rPr>
          <w:fldChar w:fldCharType="begin"/>
        </w:r>
        <w:r>
          <w:rPr>
            <w:noProof/>
            <w:webHidden/>
          </w:rPr>
          <w:instrText xml:space="preserve"> PAGEREF _Toc199921520 \h </w:instrText>
        </w:r>
        <w:r>
          <w:rPr>
            <w:noProof/>
            <w:webHidden/>
          </w:rPr>
        </w:r>
        <w:r>
          <w:rPr>
            <w:noProof/>
            <w:webHidden/>
          </w:rPr>
          <w:fldChar w:fldCharType="separate"/>
        </w:r>
        <w:r>
          <w:rPr>
            <w:noProof/>
            <w:webHidden/>
          </w:rPr>
          <w:t>12</w:t>
        </w:r>
        <w:r>
          <w:rPr>
            <w:noProof/>
            <w:webHidden/>
          </w:rPr>
          <w:fldChar w:fldCharType="end"/>
        </w:r>
      </w:hyperlink>
    </w:p>
    <w:p w14:paraId="1EDC47C7" w14:textId="3F2670F2" w:rsidR="007C2799" w:rsidRDefault="007C2799">
      <w:pPr>
        <w:pStyle w:val="Verzeichnis2"/>
        <w:tabs>
          <w:tab w:val="right" w:leader="dot" w:pos="9628"/>
        </w:tabs>
        <w:rPr>
          <w:rFonts w:asciiTheme="minorHAnsi" w:hAnsiTheme="minorHAnsi"/>
          <w:noProof/>
          <w:kern w:val="2"/>
          <w:sz w:val="24"/>
          <w:szCs w:val="30"/>
        </w:rPr>
      </w:pPr>
      <w:hyperlink w:anchor="_Toc199921521" w:history="1">
        <w:r w:rsidRPr="00453954">
          <w:rPr>
            <w:rStyle w:val="Hyperlink"/>
            <w:noProof/>
          </w:rPr>
          <w:t>4.2 Messgrößen</w:t>
        </w:r>
        <w:r>
          <w:rPr>
            <w:noProof/>
            <w:webHidden/>
          </w:rPr>
          <w:tab/>
        </w:r>
        <w:r>
          <w:rPr>
            <w:noProof/>
            <w:webHidden/>
          </w:rPr>
          <w:fldChar w:fldCharType="begin"/>
        </w:r>
        <w:r>
          <w:rPr>
            <w:noProof/>
            <w:webHidden/>
          </w:rPr>
          <w:instrText xml:space="preserve"> PAGEREF _Toc199921521 \h </w:instrText>
        </w:r>
        <w:r>
          <w:rPr>
            <w:noProof/>
            <w:webHidden/>
          </w:rPr>
        </w:r>
        <w:r>
          <w:rPr>
            <w:noProof/>
            <w:webHidden/>
          </w:rPr>
          <w:fldChar w:fldCharType="separate"/>
        </w:r>
        <w:r>
          <w:rPr>
            <w:noProof/>
            <w:webHidden/>
          </w:rPr>
          <w:t>12</w:t>
        </w:r>
        <w:r>
          <w:rPr>
            <w:noProof/>
            <w:webHidden/>
          </w:rPr>
          <w:fldChar w:fldCharType="end"/>
        </w:r>
      </w:hyperlink>
    </w:p>
    <w:p w14:paraId="03BA6EBE" w14:textId="0DEABCE3" w:rsidR="007C2799" w:rsidRDefault="007C2799">
      <w:pPr>
        <w:pStyle w:val="Verzeichnis2"/>
        <w:tabs>
          <w:tab w:val="right" w:leader="dot" w:pos="9628"/>
        </w:tabs>
        <w:rPr>
          <w:rFonts w:asciiTheme="minorHAnsi" w:hAnsiTheme="minorHAnsi"/>
          <w:noProof/>
          <w:kern w:val="2"/>
          <w:sz w:val="24"/>
          <w:szCs w:val="30"/>
        </w:rPr>
      </w:pPr>
      <w:hyperlink w:anchor="_Toc199921522" w:history="1">
        <w:r w:rsidRPr="00453954">
          <w:rPr>
            <w:rStyle w:val="Hyperlink"/>
            <w:noProof/>
          </w:rPr>
          <w:t>4.3 Simulationen</w:t>
        </w:r>
        <w:r>
          <w:rPr>
            <w:noProof/>
            <w:webHidden/>
          </w:rPr>
          <w:tab/>
        </w:r>
        <w:r>
          <w:rPr>
            <w:noProof/>
            <w:webHidden/>
          </w:rPr>
          <w:fldChar w:fldCharType="begin"/>
        </w:r>
        <w:r>
          <w:rPr>
            <w:noProof/>
            <w:webHidden/>
          </w:rPr>
          <w:instrText xml:space="preserve"> PAGEREF _Toc199921522 \h </w:instrText>
        </w:r>
        <w:r>
          <w:rPr>
            <w:noProof/>
            <w:webHidden/>
          </w:rPr>
        </w:r>
        <w:r>
          <w:rPr>
            <w:noProof/>
            <w:webHidden/>
          </w:rPr>
          <w:fldChar w:fldCharType="separate"/>
        </w:r>
        <w:r>
          <w:rPr>
            <w:noProof/>
            <w:webHidden/>
          </w:rPr>
          <w:t>12</w:t>
        </w:r>
        <w:r>
          <w:rPr>
            <w:noProof/>
            <w:webHidden/>
          </w:rPr>
          <w:fldChar w:fldCharType="end"/>
        </w:r>
      </w:hyperlink>
    </w:p>
    <w:p w14:paraId="22373383" w14:textId="6CF98D77" w:rsidR="007C2799" w:rsidRDefault="007C2799">
      <w:pPr>
        <w:pStyle w:val="Verzeichnis1"/>
        <w:tabs>
          <w:tab w:val="right" w:leader="dot" w:pos="9628"/>
        </w:tabs>
        <w:rPr>
          <w:rFonts w:asciiTheme="minorHAnsi" w:hAnsiTheme="minorHAnsi"/>
          <w:noProof/>
          <w:kern w:val="2"/>
          <w:sz w:val="24"/>
          <w:szCs w:val="30"/>
        </w:rPr>
      </w:pPr>
      <w:hyperlink w:anchor="_Toc199921523" w:history="1">
        <w:r w:rsidRPr="00453954">
          <w:rPr>
            <w:rStyle w:val="Hyperlink"/>
            <w:noProof/>
          </w:rPr>
          <w:t>5 Zusammenfassung und Ausblick</w:t>
        </w:r>
        <w:r>
          <w:rPr>
            <w:noProof/>
            <w:webHidden/>
          </w:rPr>
          <w:tab/>
        </w:r>
        <w:r>
          <w:rPr>
            <w:noProof/>
            <w:webHidden/>
          </w:rPr>
          <w:fldChar w:fldCharType="begin"/>
        </w:r>
        <w:r>
          <w:rPr>
            <w:noProof/>
            <w:webHidden/>
          </w:rPr>
          <w:instrText xml:space="preserve"> PAGEREF _Toc199921523 \h </w:instrText>
        </w:r>
        <w:r>
          <w:rPr>
            <w:noProof/>
            <w:webHidden/>
          </w:rPr>
        </w:r>
        <w:r>
          <w:rPr>
            <w:noProof/>
            <w:webHidden/>
          </w:rPr>
          <w:fldChar w:fldCharType="separate"/>
        </w:r>
        <w:r>
          <w:rPr>
            <w:noProof/>
            <w:webHidden/>
          </w:rPr>
          <w:t>12</w:t>
        </w:r>
        <w:r>
          <w:rPr>
            <w:noProof/>
            <w:webHidden/>
          </w:rPr>
          <w:fldChar w:fldCharType="end"/>
        </w:r>
      </w:hyperlink>
    </w:p>
    <w:p w14:paraId="3ABFDCD1" w14:textId="4CB891FD" w:rsidR="007C2799" w:rsidRDefault="007C2799">
      <w:pPr>
        <w:pStyle w:val="Verzeichnis1"/>
        <w:tabs>
          <w:tab w:val="right" w:leader="dot" w:pos="9628"/>
        </w:tabs>
        <w:rPr>
          <w:rFonts w:asciiTheme="minorHAnsi" w:hAnsiTheme="minorHAnsi"/>
          <w:noProof/>
          <w:kern w:val="2"/>
          <w:sz w:val="24"/>
          <w:szCs w:val="30"/>
        </w:rPr>
      </w:pPr>
      <w:hyperlink w:anchor="_Toc199921524" w:history="1">
        <w:r w:rsidRPr="00453954">
          <w:rPr>
            <w:rStyle w:val="Hyperlink"/>
            <w:noProof/>
          </w:rPr>
          <w:t>6 Anhang</w:t>
        </w:r>
        <w:r>
          <w:rPr>
            <w:noProof/>
            <w:webHidden/>
          </w:rPr>
          <w:tab/>
        </w:r>
        <w:r>
          <w:rPr>
            <w:noProof/>
            <w:webHidden/>
          </w:rPr>
          <w:fldChar w:fldCharType="begin"/>
        </w:r>
        <w:r>
          <w:rPr>
            <w:noProof/>
            <w:webHidden/>
          </w:rPr>
          <w:instrText xml:space="preserve"> PAGEREF _Toc199921524 \h </w:instrText>
        </w:r>
        <w:r>
          <w:rPr>
            <w:noProof/>
            <w:webHidden/>
          </w:rPr>
        </w:r>
        <w:r>
          <w:rPr>
            <w:noProof/>
            <w:webHidden/>
          </w:rPr>
          <w:fldChar w:fldCharType="separate"/>
        </w:r>
        <w:r>
          <w:rPr>
            <w:noProof/>
            <w:webHidden/>
          </w:rPr>
          <w:t>14</w:t>
        </w:r>
        <w:r>
          <w:rPr>
            <w:noProof/>
            <w:webHidden/>
          </w:rPr>
          <w:fldChar w:fldCharType="end"/>
        </w:r>
      </w:hyperlink>
    </w:p>
    <w:p w14:paraId="6D87088D" w14:textId="38A81012" w:rsidR="007C2799" w:rsidRDefault="007C2799">
      <w:pPr>
        <w:pStyle w:val="Verzeichnis1"/>
        <w:tabs>
          <w:tab w:val="right" w:leader="dot" w:pos="9628"/>
        </w:tabs>
        <w:rPr>
          <w:rFonts w:asciiTheme="minorHAnsi" w:hAnsiTheme="minorHAnsi"/>
          <w:noProof/>
          <w:kern w:val="2"/>
          <w:sz w:val="24"/>
          <w:szCs w:val="30"/>
        </w:rPr>
      </w:pPr>
      <w:hyperlink w:anchor="_Toc199921525" w:history="1">
        <w:r w:rsidRPr="00453954">
          <w:rPr>
            <w:rStyle w:val="Hyperlink"/>
            <w:noProof/>
          </w:rPr>
          <w:t>Literaturverzeichnis</w:t>
        </w:r>
        <w:r>
          <w:rPr>
            <w:noProof/>
            <w:webHidden/>
          </w:rPr>
          <w:tab/>
        </w:r>
        <w:r>
          <w:rPr>
            <w:noProof/>
            <w:webHidden/>
          </w:rPr>
          <w:fldChar w:fldCharType="begin"/>
        </w:r>
        <w:r>
          <w:rPr>
            <w:noProof/>
            <w:webHidden/>
          </w:rPr>
          <w:instrText xml:space="preserve"> PAGEREF _Toc199921525 \h </w:instrText>
        </w:r>
        <w:r>
          <w:rPr>
            <w:noProof/>
            <w:webHidden/>
          </w:rPr>
        </w:r>
        <w:r>
          <w:rPr>
            <w:noProof/>
            <w:webHidden/>
          </w:rPr>
          <w:fldChar w:fldCharType="separate"/>
        </w:r>
        <w:r>
          <w:rPr>
            <w:noProof/>
            <w:webHidden/>
          </w:rPr>
          <w:t>18</w:t>
        </w:r>
        <w:r>
          <w:rPr>
            <w:noProof/>
            <w:webHidden/>
          </w:rPr>
          <w:fldChar w:fldCharType="end"/>
        </w:r>
      </w:hyperlink>
    </w:p>
    <w:p w14:paraId="28DDB29A" w14:textId="70600620" w:rsidR="00C80048" w:rsidRPr="000F3C3B" w:rsidRDefault="00675FFC" w:rsidP="008D193F">
      <w:pPr>
        <w:pStyle w:val="Verzeichnis1"/>
        <w:tabs>
          <w:tab w:val="left" w:pos="440"/>
          <w:tab w:val="right" w:leader="dot" w:pos="9628"/>
        </w:tabs>
        <w:rPr>
          <w:rFonts w:cs="Times New Roman"/>
        </w:rPr>
      </w:pPr>
      <w:r>
        <w:rPr>
          <w:rFonts w:cs="Times New Roman"/>
        </w:rPr>
        <w:fldChar w:fldCharType="end"/>
      </w:r>
      <w:r w:rsidR="00C80048" w:rsidRPr="000F3C3B">
        <w:rPr>
          <w:rFonts w:cs="Times New Roman"/>
        </w:rPr>
        <w:br w:type="page"/>
      </w:r>
    </w:p>
    <w:p w14:paraId="7BC60422" w14:textId="77777777" w:rsidR="009B6821" w:rsidRPr="000F3C3B" w:rsidRDefault="009B6821" w:rsidP="009B6821">
      <w:pPr>
        <w:pStyle w:val="Nichtininhalt"/>
      </w:pPr>
      <w:r w:rsidRPr="000F3C3B">
        <w:lastRenderedPageBreak/>
        <w:t>Erklärung</w:t>
      </w:r>
    </w:p>
    <w:p w14:paraId="61E9A02B" w14:textId="398EAFF7" w:rsidR="009B6821" w:rsidRPr="000F3C3B" w:rsidRDefault="009B6821" w:rsidP="009B6821">
      <w:pPr>
        <w:spacing w:line="360" w:lineRule="auto"/>
        <w:jc w:val="both"/>
        <w:rPr>
          <w:rStyle w:val="Text"/>
        </w:rPr>
      </w:pPr>
      <w:r w:rsidRPr="000F3C3B">
        <w:rPr>
          <w:rStyle w:val="Text"/>
        </w:rPr>
        <w:t xml:space="preserve">Ich erkläre, dass ich die schriftliche Ausarbeitung zum Seminar selbstständig und ohne unzulässige Inanspruchnahme Dritter verfasst habe. Ich habe dabei nur die angegebenen Quellen und Hilfsmittel verwendet und die aus diesen wörtlich oder sinngemäß entnommenen Stellen als solche kenntlich gemacht. Die Versicherung selbstständiger Arbeit gilt auch für enthaltene Zeichnungen, Skizzen oder </w:t>
      </w:r>
      <w:r w:rsidR="005048D0" w:rsidRPr="000F3C3B">
        <w:rPr>
          <w:rFonts w:ascii="Times New Roman" w:hAnsi="Times New Roman" w:cs="Times New Roman"/>
        </w:rPr>
        <w:t xml:space="preserve">grafische </w:t>
      </w:r>
      <w:r w:rsidRPr="000F3C3B">
        <w:rPr>
          <w:rStyle w:val="Text"/>
        </w:rPr>
        <w:t>Darstellungen. Die Ausarbeitung wurde bisher in gleicher oder ähnlicher Form weder derselben noch einer anderen Prüfungsbehörde vorgelegt und auch nicht veröffentlicht. Mit der Abgabe der elektronischen Fassung der endgültigen Version der Ausarbeitung nehme ich zur Kenntnis, dass diese mit</w:t>
      </w:r>
      <w:r w:rsidR="005048D0" w:rsidRPr="000F3C3B">
        <w:rPr>
          <w:rStyle w:val="Text"/>
        </w:rPr>
        <w:t>h</w:t>
      </w:r>
      <w:r w:rsidRPr="000F3C3B">
        <w:rPr>
          <w:rStyle w:val="Text"/>
        </w:rPr>
        <w:t>ilfe eines Plagiatserkennungsdienstes auf enthaltene Plagiate geprüft werden kann und ausschließlich für Prüfungszwecke gespeichert wird.</w:t>
      </w:r>
    </w:p>
    <w:p w14:paraId="7E8023AA" w14:textId="77777777" w:rsidR="009B6821" w:rsidRPr="000F3C3B" w:rsidRDefault="009B6821" w:rsidP="009B6821">
      <w:pPr>
        <w:spacing w:line="360" w:lineRule="auto"/>
        <w:jc w:val="both"/>
        <w:rPr>
          <w:rStyle w:val="Tex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992"/>
        <w:gridCol w:w="3112"/>
      </w:tblGrid>
      <w:tr w:rsidR="00781FA9" w:rsidRPr="000F3C3B" w14:paraId="2D3EFE17" w14:textId="557F6A7A" w:rsidTr="000644CB">
        <w:tc>
          <w:tcPr>
            <w:tcW w:w="3114" w:type="dxa"/>
            <w:tcBorders>
              <w:top w:val="single" w:sz="4" w:space="0" w:color="auto"/>
            </w:tcBorders>
          </w:tcPr>
          <w:p w14:paraId="430B8E2B" w14:textId="7C02F19D" w:rsidR="00781FA9" w:rsidRPr="000F3C3B" w:rsidRDefault="000644CB" w:rsidP="009B6821">
            <w:pPr>
              <w:spacing w:line="360" w:lineRule="auto"/>
              <w:jc w:val="both"/>
              <w:rPr>
                <w:rStyle w:val="Text"/>
              </w:rPr>
            </w:pPr>
            <w:r w:rsidRPr="000644CB">
              <w:rPr>
                <w:rStyle w:val="Text"/>
              </w:rPr>
              <w:t>Dominik Kevin Schindele</w:t>
            </w:r>
          </w:p>
          <w:p w14:paraId="1E9A10A2" w14:textId="3ED3164E" w:rsidR="00781FA9" w:rsidRPr="000F3C3B" w:rsidRDefault="00781FA9" w:rsidP="009B6821">
            <w:pPr>
              <w:spacing w:line="360" w:lineRule="auto"/>
              <w:jc w:val="both"/>
              <w:rPr>
                <w:rStyle w:val="Text"/>
              </w:rPr>
            </w:pPr>
            <w:r w:rsidRPr="000F3C3B">
              <w:rPr>
                <w:rStyle w:val="Text"/>
              </w:rPr>
              <w:t>ORT, den XXX</w:t>
            </w:r>
          </w:p>
        </w:tc>
        <w:tc>
          <w:tcPr>
            <w:tcW w:w="992" w:type="dxa"/>
          </w:tcPr>
          <w:p w14:paraId="5A661A3D"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4C7FAEA8" w14:textId="77777777" w:rsidR="000644CB" w:rsidRDefault="000644CB" w:rsidP="00781FA9">
            <w:pPr>
              <w:spacing w:line="360" w:lineRule="auto"/>
              <w:jc w:val="both"/>
              <w:rPr>
                <w:rStyle w:val="Text"/>
              </w:rPr>
            </w:pPr>
            <w:r w:rsidRPr="000644CB">
              <w:rPr>
                <w:rStyle w:val="Text"/>
              </w:rPr>
              <w:t xml:space="preserve">Gerrit-Maximilian </w:t>
            </w:r>
            <w:proofErr w:type="spellStart"/>
            <w:r w:rsidRPr="000644CB">
              <w:rPr>
                <w:rStyle w:val="Text"/>
              </w:rPr>
              <w:t>Söffker</w:t>
            </w:r>
            <w:proofErr w:type="spellEnd"/>
            <w:r w:rsidRPr="000644CB">
              <w:rPr>
                <w:rStyle w:val="Text"/>
              </w:rPr>
              <w:t xml:space="preserve"> </w:t>
            </w:r>
          </w:p>
          <w:p w14:paraId="1424A42A" w14:textId="3FDA98C5" w:rsidR="00781FA9" w:rsidRPr="000F3C3B" w:rsidRDefault="00E34F5C" w:rsidP="00781FA9">
            <w:pPr>
              <w:spacing w:line="360" w:lineRule="auto"/>
              <w:jc w:val="both"/>
              <w:rPr>
                <w:rStyle w:val="Text"/>
              </w:rPr>
            </w:pPr>
            <w:r>
              <w:rPr>
                <w:rStyle w:val="Text"/>
              </w:rPr>
              <w:t>Hannover</w:t>
            </w:r>
            <w:r w:rsidR="00781FA9" w:rsidRPr="000F3C3B">
              <w:rPr>
                <w:rStyle w:val="Text"/>
              </w:rPr>
              <w:t>, den XXX</w:t>
            </w:r>
          </w:p>
        </w:tc>
      </w:tr>
      <w:tr w:rsidR="00781FA9" w:rsidRPr="000F3C3B" w14:paraId="21F53C8D" w14:textId="5CBA8A91" w:rsidTr="000644CB">
        <w:tc>
          <w:tcPr>
            <w:tcW w:w="3114" w:type="dxa"/>
          </w:tcPr>
          <w:p w14:paraId="1ADBFDB4" w14:textId="77777777" w:rsidR="00781FA9" w:rsidRPr="000F3C3B" w:rsidRDefault="00781FA9" w:rsidP="009B6821">
            <w:pPr>
              <w:spacing w:line="360" w:lineRule="auto"/>
              <w:jc w:val="both"/>
              <w:rPr>
                <w:rStyle w:val="Text"/>
              </w:rPr>
            </w:pPr>
          </w:p>
        </w:tc>
        <w:tc>
          <w:tcPr>
            <w:tcW w:w="992" w:type="dxa"/>
          </w:tcPr>
          <w:p w14:paraId="7B700FC0" w14:textId="77777777" w:rsidR="00781FA9" w:rsidRPr="000F3C3B" w:rsidRDefault="00781FA9" w:rsidP="009B6821">
            <w:pPr>
              <w:spacing w:line="360" w:lineRule="auto"/>
              <w:jc w:val="both"/>
              <w:rPr>
                <w:rStyle w:val="Text"/>
              </w:rPr>
            </w:pPr>
          </w:p>
        </w:tc>
        <w:tc>
          <w:tcPr>
            <w:tcW w:w="3112" w:type="dxa"/>
          </w:tcPr>
          <w:p w14:paraId="7B62B610" w14:textId="77777777" w:rsidR="00781FA9" w:rsidRPr="000F3C3B" w:rsidRDefault="00781FA9" w:rsidP="009B6821">
            <w:pPr>
              <w:spacing w:line="360" w:lineRule="auto"/>
              <w:jc w:val="both"/>
              <w:rPr>
                <w:rStyle w:val="Text"/>
              </w:rPr>
            </w:pPr>
          </w:p>
        </w:tc>
      </w:tr>
      <w:tr w:rsidR="00781FA9" w:rsidRPr="000F3C3B" w14:paraId="63692AA3" w14:textId="14EF7867" w:rsidTr="000644CB">
        <w:tc>
          <w:tcPr>
            <w:tcW w:w="3114" w:type="dxa"/>
            <w:tcBorders>
              <w:bottom w:val="single" w:sz="4" w:space="0" w:color="auto"/>
            </w:tcBorders>
          </w:tcPr>
          <w:p w14:paraId="5A892052" w14:textId="77777777" w:rsidR="00781FA9" w:rsidRPr="000F3C3B" w:rsidRDefault="00781FA9" w:rsidP="009B6821">
            <w:pPr>
              <w:spacing w:line="360" w:lineRule="auto"/>
              <w:jc w:val="both"/>
              <w:rPr>
                <w:rStyle w:val="Text"/>
              </w:rPr>
            </w:pPr>
          </w:p>
        </w:tc>
        <w:tc>
          <w:tcPr>
            <w:tcW w:w="992" w:type="dxa"/>
          </w:tcPr>
          <w:p w14:paraId="00ED59F2"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41EAD32C" w14:textId="77777777" w:rsidR="00781FA9" w:rsidRPr="000F3C3B" w:rsidRDefault="00781FA9" w:rsidP="009B6821">
            <w:pPr>
              <w:spacing w:line="360" w:lineRule="auto"/>
              <w:jc w:val="both"/>
              <w:rPr>
                <w:rStyle w:val="Text"/>
              </w:rPr>
            </w:pPr>
          </w:p>
        </w:tc>
      </w:tr>
      <w:tr w:rsidR="00781FA9" w:rsidRPr="000F3C3B" w14:paraId="4220176C" w14:textId="68B40AF6" w:rsidTr="000644CB">
        <w:tc>
          <w:tcPr>
            <w:tcW w:w="3114" w:type="dxa"/>
            <w:tcBorders>
              <w:top w:val="single" w:sz="4" w:space="0" w:color="auto"/>
            </w:tcBorders>
          </w:tcPr>
          <w:p w14:paraId="5B0EE7AD" w14:textId="7923E708" w:rsidR="00781FA9" w:rsidRPr="000F3C3B" w:rsidRDefault="000644CB" w:rsidP="00781FA9">
            <w:pPr>
              <w:spacing w:line="360" w:lineRule="auto"/>
              <w:jc w:val="both"/>
              <w:rPr>
                <w:rStyle w:val="Text"/>
              </w:rPr>
            </w:pPr>
            <w:r w:rsidRPr="000644CB">
              <w:rPr>
                <w:rStyle w:val="Text"/>
              </w:rPr>
              <w:t>Marco Mehlmann</w:t>
            </w:r>
          </w:p>
          <w:p w14:paraId="1A89573A" w14:textId="65DAB668" w:rsidR="00781FA9" w:rsidRPr="000F3C3B" w:rsidRDefault="00781FA9" w:rsidP="00781FA9">
            <w:pPr>
              <w:spacing w:line="360" w:lineRule="auto"/>
              <w:jc w:val="both"/>
              <w:rPr>
                <w:rStyle w:val="Text"/>
              </w:rPr>
            </w:pPr>
            <w:r w:rsidRPr="000F3C3B">
              <w:rPr>
                <w:rStyle w:val="Text"/>
              </w:rPr>
              <w:t>ORT, den XXX</w:t>
            </w:r>
          </w:p>
        </w:tc>
        <w:tc>
          <w:tcPr>
            <w:tcW w:w="992" w:type="dxa"/>
          </w:tcPr>
          <w:p w14:paraId="1ECFF0C9"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5D3FB45" w14:textId="3B13A7D6" w:rsidR="00781FA9" w:rsidRPr="000F3C3B" w:rsidRDefault="000644CB" w:rsidP="00781FA9">
            <w:pPr>
              <w:spacing w:line="360" w:lineRule="auto"/>
              <w:jc w:val="both"/>
              <w:rPr>
                <w:rStyle w:val="Text"/>
              </w:rPr>
            </w:pPr>
            <w:r w:rsidRPr="000644CB">
              <w:rPr>
                <w:rStyle w:val="Text"/>
              </w:rPr>
              <w:t>Markus Schober</w:t>
            </w:r>
          </w:p>
          <w:p w14:paraId="5E15603F" w14:textId="305B39C5" w:rsidR="00781FA9" w:rsidRPr="000F3C3B" w:rsidRDefault="00781FA9" w:rsidP="00781FA9">
            <w:pPr>
              <w:spacing w:line="360" w:lineRule="auto"/>
              <w:jc w:val="both"/>
              <w:rPr>
                <w:rStyle w:val="Text"/>
              </w:rPr>
            </w:pPr>
            <w:r w:rsidRPr="000F3C3B">
              <w:rPr>
                <w:rStyle w:val="Text"/>
              </w:rPr>
              <w:t>ORT, den XXX</w:t>
            </w:r>
          </w:p>
        </w:tc>
      </w:tr>
      <w:tr w:rsidR="00781FA9" w:rsidRPr="000F3C3B" w14:paraId="3A82F37F" w14:textId="751A4BC4" w:rsidTr="000644CB">
        <w:tc>
          <w:tcPr>
            <w:tcW w:w="3114" w:type="dxa"/>
          </w:tcPr>
          <w:p w14:paraId="4A75F27C" w14:textId="77777777" w:rsidR="00781FA9" w:rsidRPr="000F3C3B" w:rsidRDefault="00781FA9" w:rsidP="009B6821">
            <w:pPr>
              <w:spacing w:line="360" w:lineRule="auto"/>
              <w:jc w:val="both"/>
              <w:rPr>
                <w:rStyle w:val="Text"/>
              </w:rPr>
            </w:pPr>
          </w:p>
        </w:tc>
        <w:tc>
          <w:tcPr>
            <w:tcW w:w="992" w:type="dxa"/>
          </w:tcPr>
          <w:p w14:paraId="1C432D3E" w14:textId="77777777" w:rsidR="00781FA9" w:rsidRPr="000F3C3B" w:rsidRDefault="00781FA9" w:rsidP="009B6821">
            <w:pPr>
              <w:spacing w:line="360" w:lineRule="auto"/>
              <w:jc w:val="both"/>
              <w:rPr>
                <w:rStyle w:val="Text"/>
              </w:rPr>
            </w:pPr>
          </w:p>
        </w:tc>
        <w:tc>
          <w:tcPr>
            <w:tcW w:w="3112" w:type="dxa"/>
          </w:tcPr>
          <w:p w14:paraId="0CD99A37" w14:textId="77777777" w:rsidR="00781FA9" w:rsidRPr="000F3C3B" w:rsidRDefault="00781FA9" w:rsidP="009B6821">
            <w:pPr>
              <w:spacing w:line="360" w:lineRule="auto"/>
              <w:jc w:val="both"/>
              <w:rPr>
                <w:rStyle w:val="Text"/>
              </w:rPr>
            </w:pPr>
          </w:p>
        </w:tc>
      </w:tr>
      <w:tr w:rsidR="00781FA9" w:rsidRPr="000F3C3B" w14:paraId="67F9C63B" w14:textId="12FDD4C6" w:rsidTr="000644CB">
        <w:tc>
          <w:tcPr>
            <w:tcW w:w="3114" w:type="dxa"/>
            <w:tcBorders>
              <w:bottom w:val="single" w:sz="4" w:space="0" w:color="auto"/>
            </w:tcBorders>
          </w:tcPr>
          <w:p w14:paraId="5ED18309" w14:textId="77777777" w:rsidR="00781FA9" w:rsidRPr="000F3C3B" w:rsidRDefault="00781FA9" w:rsidP="009B6821">
            <w:pPr>
              <w:spacing w:line="360" w:lineRule="auto"/>
              <w:jc w:val="both"/>
              <w:rPr>
                <w:rStyle w:val="Text"/>
              </w:rPr>
            </w:pPr>
          </w:p>
        </w:tc>
        <w:tc>
          <w:tcPr>
            <w:tcW w:w="992" w:type="dxa"/>
          </w:tcPr>
          <w:p w14:paraId="15FB2B77"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2ED86A86" w14:textId="77777777" w:rsidR="00781FA9" w:rsidRPr="000F3C3B" w:rsidRDefault="00781FA9" w:rsidP="009B6821">
            <w:pPr>
              <w:spacing w:line="360" w:lineRule="auto"/>
              <w:jc w:val="both"/>
              <w:rPr>
                <w:rStyle w:val="Text"/>
              </w:rPr>
            </w:pPr>
          </w:p>
        </w:tc>
      </w:tr>
      <w:tr w:rsidR="00781FA9" w:rsidRPr="000F3C3B" w14:paraId="22F08E48" w14:textId="3F7B722B" w:rsidTr="000644CB">
        <w:tc>
          <w:tcPr>
            <w:tcW w:w="3114" w:type="dxa"/>
            <w:tcBorders>
              <w:top w:val="single" w:sz="4" w:space="0" w:color="auto"/>
            </w:tcBorders>
          </w:tcPr>
          <w:p w14:paraId="695D0F2C" w14:textId="5EF9EB5D" w:rsidR="00781FA9" w:rsidRPr="000F3C3B" w:rsidRDefault="000644CB" w:rsidP="00781FA9">
            <w:pPr>
              <w:spacing w:line="360" w:lineRule="auto"/>
              <w:jc w:val="both"/>
              <w:rPr>
                <w:rStyle w:val="Text"/>
              </w:rPr>
            </w:pPr>
            <w:r w:rsidRPr="000644CB">
              <w:rPr>
                <w:rStyle w:val="Text"/>
              </w:rPr>
              <w:t xml:space="preserve">Michael </w:t>
            </w:r>
            <w:proofErr w:type="spellStart"/>
            <w:r w:rsidRPr="000644CB">
              <w:rPr>
                <w:rStyle w:val="Text"/>
              </w:rPr>
              <w:t>Vojer</w:t>
            </w:r>
            <w:proofErr w:type="spellEnd"/>
          </w:p>
          <w:p w14:paraId="19440D87" w14:textId="321BF0D0" w:rsidR="00781FA9" w:rsidRPr="000F3C3B" w:rsidRDefault="00781FA9" w:rsidP="00781FA9">
            <w:pPr>
              <w:spacing w:line="360" w:lineRule="auto"/>
              <w:jc w:val="both"/>
              <w:rPr>
                <w:rStyle w:val="Text"/>
              </w:rPr>
            </w:pPr>
            <w:r w:rsidRPr="000F3C3B">
              <w:rPr>
                <w:rStyle w:val="Text"/>
              </w:rPr>
              <w:t>ORT, den XXX</w:t>
            </w:r>
          </w:p>
        </w:tc>
        <w:tc>
          <w:tcPr>
            <w:tcW w:w="992" w:type="dxa"/>
          </w:tcPr>
          <w:p w14:paraId="46EC93B0"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A1A2C0D" w14:textId="6504C8C3" w:rsidR="00781FA9" w:rsidRPr="000F3C3B" w:rsidRDefault="000644CB" w:rsidP="00781FA9">
            <w:pPr>
              <w:spacing w:line="360" w:lineRule="auto"/>
              <w:jc w:val="both"/>
              <w:rPr>
                <w:rStyle w:val="Text"/>
              </w:rPr>
            </w:pPr>
            <w:r w:rsidRPr="000644CB">
              <w:rPr>
                <w:rStyle w:val="Text"/>
              </w:rPr>
              <w:t>Stefan Harnisch</w:t>
            </w:r>
          </w:p>
          <w:p w14:paraId="7DD7AD24" w14:textId="2918AC3E" w:rsidR="00781FA9" w:rsidRPr="000F3C3B" w:rsidRDefault="00781FA9" w:rsidP="00781FA9">
            <w:pPr>
              <w:spacing w:line="360" w:lineRule="auto"/>
              <w:jc w:val="both"/>
              <w:rPr>
                <w:rStyle w:val="Text"/>
              </w:rPr>
            </w:pPr>
            <w:r w:rsidRPr="000F3C3B">
              <w:rPr>
                <w:rStyle w:val="Text"/>
              </w:rPr>
              <w:t>ORT, den XXX</w:t>
            </w:r>
          </w:p>
        </w:tc>
      </w:tr>
      <w:tr w:rsidR="00781FA9" w:rsidRPr="000F3C3B" w14:paraId="4B3DE2BC" w14:textId="561A2FE5" w:rsidTr="000644CB">
        <w:tc>
          <w:tcPr>
            <w:tcW w:w="3114" w:type="dxa"/>
          </w:tcPr>
          <w:p w14:paraId="04555934" w14:textId="77777777" w:rsidR="00781FA9" w:rsidRPr="000F3C3B" w:rsidRDefault="00781FA9" w:rsidP="009B6821">
            <w:pPr>
              <w:spacing w:line="360" w:lineRule="auto"/>
              <w:jc w:val="both"/>
              <w:rPr>
                <w:rStyle w:val="Text"/>
              </w:rPr>
            </w:pPr>
          </w:p>
        </w:tc>
        <w:tc>
          <w:tcPr>
            <w:tcW w:w="992" w:type="dxa"/>
          </w:tcPr>
          <w:p w14:paraId="51041A02" w14:textId="77777777" w:rsidR="00781FA9" w:rsidRPr="000F3C3B" w:rsidRDefault="00781FA9" w:rsidP="009B6821">
            <w:pPr>
              <w:spacing w:line="360" w:lineRule="auto"/>
              <w:jc w:val="both"/>
              <w:rPr>
                <w:rStyle w:val="Text"/>
              </w:rPr>
            </w:pPr>
          </w:p>
        </w:tc>
        <w:tc>
          <w:tcPr>
            <w:tcW w:w="3112" w:type="dxa"/>
          </w:tcPr>
          <w:p w14:paraId="45AC3ABC" w14:textId="77777777" w:rsidR="00781FA9" w:rsidRPr="000F3C3B" w:rsidRDefault="00781FA9" w:rsidP="009B6821">
            <w:pPr>
              <w:spacing w:line="360" w:lineRule="auto"/>
              <w:jc w:val="both"/>
              <w:rPr>
                <w:rStyle w:val="Text"/>
              </w:rPr>
            </w:pPr>
          </w:p>
        </w:tc>
      </w:tr>
      <w:tr w:rsidR="00781FA9" w:rsidRPr="000F3C3B" w14:paraId="2D545496" w14:textId="7B561044" w:rsidTr="000644CB">
        <w:tc>
          <w:tcPr>
            <w:tcW w:w="3114" w:type="dxa"/>
          </w:tcPr>
          <w:p w14:paraId="7745219D" w14:textId="77777777" w:rsidR="00781FA9" w:rsidRPr="000F3C3B" w:rsidRDefault="00781FA9" w:rsidP="009B6821">
            <w:pPr>
              <w:spacing w:line="360" w:lineRule="auto"/>
              <w:jc w:val="both"/>
              <w:rPr>
                <w:rStyle w:val="Text"/>
              </w:rPr>
            </w:pPr>
          </w:p>
        </w:tc>
        <w:tc>
          <w:tcPr>
            <w:tcW w:w="992" w:type="dxa"/>
          </w:tcPr>
          <w:p w14:paraId="6A59D6F8" w14:textId="77777777" w:rsidR="00781FA9" w:rsidRPr="000F3C3B" w:rsidRDefault="00781FA9" w:rsidP="009B6821">
            <w:pPr>
              <w:spacing w:line="360" w:lineRule="auto"/>
              <w:jc w:val="both"/>
              <w:rPr>
                <w:rStyle w:val="Text"/>
              </w:rPr>
            </w:pPr>
          </w:p>
        </w:tc>
        <w:tc>
          <w:tcPr>
            <w:tcW w:w="3112" w:type="dxa"/>
          </w:tcPr>
          <w:p w14:paraId="2FBAF5F8" w14:textId="77777777" w:rsidR="00781FA9" w:rsidRPr="000F3C3B" w:rsidRDefault="00781FA9" w:rsidP="009B6821">
            <w:pPr>
              <w:spacing w:line="360" w:lineRule="auto"/>
              <w:jc w:val="both"/>
              <w:rPr>
                <w:rStyle w:val="Text"/>
              </w:rPr>
            </w:pPr>
          </w:p>
        </w:tc>
      </w:tr>
      <w:tr w:rsidR="00781FA9" w:rsidRPr="000F3C3B" w14:paraId="1C781224" w14:textId="327AE8E9" w:rsidTr="000644CB">
        <w:tc>
          <w:tcPr>
            <w:tcW w:w="3114" w:type="dxa"/>
          </w:tcPr>
          <w:p w14:paraId="4EE27FEF" w14:textId="77777777" w:rsidR="00781FA9" w:rsidRPr="000F3C3B" w:rsidRDefault="00781FA9" w:rsidP="009B6821">
            <w:pPr>
              <w:spacing w:line="360" w:lineRule="auto"/>
              <w:jc w:val="both"/>
              <w:rPr>
                <w:rStyle w:val="Text"/>
              </w:rPr>
            </w:pPr>
          </w:p>
        </w:tc>
        <w:tc>
          <w:tcPr>
            <w:tcW w:w="992" w:type="dxa"/>
          </w:tcPr>
          <w:p w14:paraId="68F5613B" w14:textId="77777777" w:rsidR="00781FA9" w:rsidRPr="000F3C3B" w:rsidRDefault="00781FA9" w:rsidP="009B6821">
            <w:pPr>
              <w:spacing w:line="360" w:lineRule="auto"/>
              <w:jc w:val="both"/>
              <w:rPr>
                <w:rStyle w:val="Text"/>
              </w:rPr>
            </w:pPr>
          </w:p>
        </w:tc>
        <w:tc>
          <w:tcPr>
            <w:tcW w:w="3112" w:type="dxa"/>
          </w:tcPr>
          <w:p w14:paraId="304606DD" w14:textId="77777777" w:rsidR="00781FA9" w:rsidRPr="000F3C3B" w:rsidRDefault="00781FA9" w:rsidP="009B6821">
            <w:pPr>
              <w:spacing w:line="360" w:lineRule="auto"/>
              <w:jc w:val="both"/>
              <w:rPr>
                <w:rStyle w:val="Text"/>
              </w:rPr>
            </w:pPr>
          </w:p>
        </w:tc>
      </w:tr>
    </w:tbl>
    <w:p w14:paraId="7EC721F2" w14:textId="03447DBB" w:rsidR="009B6821" w:rsidRPr="000F3C3B" w:rsidRDefault="009B6821" w:rsidP="009B6821">
      <w:pPr>
        <w:spacing w:line="360" w:lineRule="auto"/>
        <w:jc w:val="both"/>
        <w:rPr>
          <w:rFonts w:ascii="Times New Roman" w:eastAsia="Times New Roman" w:hAnsi="Times New Roman" w:cs="Times New Roman"/>
          <w:b/>
          <w:bCs/>
          <w:kern w:val="36"/>
          <w:sz w:val="40"/>
          <w:szCs w:val="48"/>
          <w14:ligatures w14:val="none"/>
        </w:rPr>
      </w:pPr>
      <w:r w:rsidRPr="000F3C3B">
        <w:rPr>
          <w:rFonts w:ascii="Times New Roman" w:hAnsi="Times New Roman" w:cs="Times New Roman"/>
        </w:rPr>
        <w:br w:type="page"/>
      </w:r>
    </w:p>
    <w:p w14:paraId="150B197D" w14:textId="0191C7C1" w:rsidR="00203555" w:rsidRPr="000203BE" w:rsidRDefault="000165BF" w:rsidP="008D193F">
      <w:pPr>
        <w:pStyle w:val="Nichtininhalt"/>
        <w:rPr>
          <w:lang w:val="en-US"/>
        </w:rPr>
      </w:pPr>
      <w:proofErr w:type="spellStart"/>
      <w:r w:rsidRPr="008B07F3">
        <w:rPr>
          <w:lang w:val="en-US"/>
        </w:rPr>
        <w:lastRenderedPageBreak/>
        <w:t>Tabellen</w:t>
      </w:r>
      <w:r w:rsidR="00917B1A" w:rsidRPr="008B07F3">
        <w:rPr>
          <w:lang w:val="en-US"/>
        </w:rPr>
        <w:t>v</w:t>
      </w:r>
      <w:r w:rsidRPr="008B07F3">
        <w:rPr>
          <w:lang w:val="en-US"/>
        </w:rPr>
        <w:t>erzeichnis</w:t>
      </w:r>
      <w:proofErr w:type="spellEnd"/>
    </w:p>
    <w:p w14:paraId="2E5E432C" w14:textId="459BA183" w:rsidR="008B07F3" w:rsidRDefault="008B07F3">
      <w:pPr>
        <w:pStyle w:val="Abbildungsverzeichnis"/>
        <w:tabs>
          <w:tab w:val="right" w:leader="dot" w:pos="9628"/>
        </w:tabs>
        <w:rPr>
          <w:rFonts w:asciiTheme="minorHAnsi" w:hAnsiTheme="minorHAnsi"/>
          <w:noProof/>
          <w:kern w:val="2"/>
          <w:sz w:val="24"/>
          <w:szCs w:val="30"/>
        </w:rPr>
      </w:pPr>
      <w:r>
        <w:rPr>
          <w:lang w:val="en-US"/>
        </w:rPr>
        <w:fldChar w:fldCharType="begin"/>
      </w:r>
      <w:r>
        <w:rPr>
          <w:lang w:val="en-US"/>
        </w:rPr>
        <w:instrText xml:space="preserve"> TOC \h \z \c "Tabelle" </w:instrText>
      </w:r>
      <w:r>
        <w:rPr>
          <w:lang w:val="en-US"/>
        </w:rPr>
        <w:fldChar w:fldCharType="separate"/>
      </w:r>
      <w:hyperlink w:anchor="_Toc198820102" w:history="1">
        <w:r w:rsidRPr="00B945D9">
          <w:rPr>
            <w:rStyle w:val="Hyperlink"/>
            <w:noProof/>
          </w:rPr>
          <w:t>Tabelle 1: Verwendete Software und Versionen</w:t>
        </w:r>
        <w:r>
          <w:rPr>
            <w:noProof/>
            <w:webHidden/>
          </w:rPr>
          <w:tab/>
        </w:r>
        <w:r>
          <w:rPr>
            <w:noProof/>
            <w:webHidden/>
          </w:rPr>
          <w:fldChar w:fldCharType="begin"/>
        </w:r>
        <w:r>
          <w:rPr>
            <w:noProof/>
            <w:webHidden/>
          </w:rPr>
          <w:instrText xml:space="preserve"> PAGEREF _Toc198820102 \h </w:instrText>
        </w:r>
        <w:r>
          <w:rPr>
            <w:noProof/>
            <w:webHidden/>
          </w:rPr>
        </w:r>
        <w:r>
          <w:rPr>
            <w:noProof/>
            <w:webHidden/>
          </w:rPr>
          <w:fldChar w:fldCharType="separate"/>
        </w:r>
        <w:r>
          <w:rPr>
            <w:noProof/>
            <w:webHidden/>
          </w:rPr>
          <w:t>11</w:t>
        </w:r>
        <w:r>
          <w:rPr>
            <w:noProof/>
            <w:webHidden/>
          </w:rPr>
          <w:fldChar w:fldCharType="end"/>
        </w:r>
      </w:hyperlink>
    </w:p>
    <w:p w14:paraId="7143C7D9" w14:textId="07339BB7" w:rsidR="008B07F3" w:rsidRDefault="008B07F3">
      <w:pPr>
        <w:pStyle w:val="Abbildungsverzeichnis"/>
        <w:tabs>
          <w:tab w:val="right" w:leader="dot" w:pos="9628"/>
        </w:tabs>
        <w:rPr>
          <w:rFonts w:asciiTheme="minorHAnsi" w:hAnsiTheme="minorHAnsi"/>
          <w:noProof/>
          <w:kern w:val="2"/>
          <w:sz w:val="24"/>
          <w:szCs w:val="30"/>
        </w:rPr>
      </w:pPr>
      <w:hyperlink w:anchor="_Toc198820103" w:history="1">
        <w:r w:rsidRPr="00B945D9">
          <w:rPr>
            <w:rStyle w:val="Hyperlink"/>
            <w:noProof/>
          </w:rPr>
          <w:t>Tabelle 2: Messgrößen</w:t>
        </w:r>
        <w:r>
          <w:rPr>
            <w:noProof/>
            <w:webHidden/>
          </w:rPr>
          <w:tab/>
        </w:r>
        <w:r>
          <w:rPr>
            <w:noProof/>
            <w:webHidden/>
          </w:rPr>
          <w:fldChar w:fldCharType="begin"/>
        </w:r>
        <w:r>
          <w:rPr>
            <w:noProof/>
            <w:webHidden/>
          </w:rPr>
          <w:instrText xml:space="preserve"> PAGEREF _Toc198820103 \h </w:instrText>
        </w:r>
        <w:r>
          <w:rPr>
            <w:noProof/>
            <w:webHidden/>
          </w:rPr>
        </w:r>
        <w:r>
          <w:rPr>
            <w:noProof/>
            <w:webHidden/>
          </w:rPr>
          <w:fldChar w:fldCharType="separate"/>
        </w:r>
        <w:r>
          <w:rPr>
            <w:noProof/>
            <w:webHidden/>
          </w:rPr>
          <w:t>12</w:t>
        </w:r>
        <w:r>
          <w:rPr>
            <w:noProof/>
            <w:webHidden/>
          </w:rPr>
          <w:fldChar w:fldCharType="end"/>
        </w:r>
      </w:hyperlink>
    </w:p>
    <w:p w14:paraId="1DBA75A9" w14:textId="5056BA01" w:rsidR="008B07F3" w:rsidRDefault="008B07F3" w:rsidP="008D193F">
      <w:pPr>
        <w:pStyle w:val="Nichtininhalt"/>
        <w:rPr>
          <w:lang w:val="en-US"/>
        </w:rPr>
      </w:pPr>
      <w:r>
        <w:rPr>
          <w:lang w:val="en-US"/>
        </w:rPr>
        <w:fldChar w:fldCharType="end"/>
      </w:r>
    </w:p>
    <w:p w14:paraId="698D5F83" w14:textId="615F3D2B" w:rsidR="000165BF" w:rsidRPr="000203BE" w:rsidRDefault="000165BF" w:rsidP="008D193F">
      <w:pPr>
        <w:pStyle w:val="Nichtininhalt"/>
        <w:rPr>
          <w:lang w:val="en-US"/>
        </w:rPr>
      </w:pPr>
      <w:r w:rsidRPr="000203BE">
        <w:rPr>
          <w:lang w:val="en-US"/>
        </w:rPr>
        <w:br w:type="page"/>
      </w:r>
    </w:p>
    <w:p w14:paraId="64668E9E" w14:textId="0915BDED" w:rsidR="008D193F" w:rsidRPr="000F3C3B" w:rsidRDefault="000165BF" w:rsidP="009B6821">
      <w:pPr>
        <w:pStyle w:val="Nichtininhalt"/>
      </w:pPr>
      <w:r w:rsidRPr="000F3C3B">
        <w:lastRenderedPageBreak/>
        <w:t>Abbildungs</w:t>
      </w:r>
      <w:r w:rsidR="00FD0F6B" w:rsidRPr="000F3C3B">
        <w:t>v</w:t>
      </w:r>
      <w:r w:rsidRPr="000F3C3B">
        <w:t>erzeichnis</w:t>
      </w:r>
    </w:p>
    <w:p w14:paraId="5F936BAB" w14:textId="569ECBD9" w:rsidR="00D35C2B" w:rsidRDefault="000203BE">
      <w:pPr>
        <w:pStyle w:val="Abbildungsverzeichnis"/>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\c "Abb." </w:instrText>
      </w:r>
      <w:r>
        <w:rPr>
          <w:rFonts w:cs="Times New Roman"/>
        </w:rPr>
        <w:fldChar w:fldCharType="separate"/>
      </w:r>
      <w:hyperlink w:anchor="_Toc198819951" w:history="1">
        <w:r w:rsidR="00D35C2B" w:rsidRPr="00642FE5">
          <w:rPr>
            <w:rStyle w:val="Hyperlink"/>
            <w:rFonts w:cs="Times New Roman"/>
            <w:noProof/>
          </w:rPr>
          <w:t>Abb. 1: Pseudocode des A* Algorithmus [8]</w:t>
        </w:r>
        <w:r w:rsidR="00D35C2B">
          <w:rPr>
            <w:noProof/>
            <w:webHidden/>
          </w:rPr>
          <w:tab/>
        </w:r>
        <w:r w:rsidR="00D35C2B">
          <w:rPr>
            <w:noProof/>
            <w:webHidden/>
          </w:rPr>
          <w:fldChar w:fldCharType="begin"/>
        </w:r>
        <w:r w:rsidR="00D35C2B">
          <w:rPr>
            <w:noProof/>
            <w:webHidden/>
          </w:rPr>
          <w:instrText xml:space="preserve"> PAGEREF _Toc198819951 \h </w:instrText>
        </w:r>
        <w:r w:rsidR="00D35C2B">
          <w:rPr>
            <w:noProof/>
            <w:webHidden/>
          </w:rPr>
        </w:r>
        <w:r w:rsidR="00D35C2B">
          <w:rPr>
            <w:noProof/>
            <w:webHidden/>
          </w:rPr>
          <w:fldChar w:fldCharType="separate"/>
        </w:r>
        <w:r w:rsidR="00D35C2B">
          <w:rPr>
            <w:noProof/>
            <w:webHidden/>
          </w:rPr>
          <w:t>4</w:t>
        </w:r>
        <w:r w:rsidR="00D35C2B">
          <w:rPr>
            <w:noProof/>
            <w:webHidden/>
          </w:rPr>
          <w:fldChar w:fldCharType="end"/>
        </w:r>
      </w:hyperlink>
    </w:p>
    <w:p w14:paraId="35966FBD" w14:textId="733A4244" w:rsidR="00D35C2B" w:rsidRDefault="00D35C2B">
      <w:pPr>
        <w:pStyle w:val="Abbildungsverzeichnis"/>
        <w:tabs>
          <w:tab w:val="right" w:leader="dot" w:pos="9628"/>
        </w:tabs>
        <w:rPr>
          <w:rFonts w:asciiTheme="minorHAnsi" w:hAnsiTheme="minorHAnsi"/>
          <w:noProof/>
          <w:kern w:val="2"/>
          <w:sz w:val="24"/>
          <w:szCs w:val="30"/>
        </w:rPr>
      </w:pPr>
      <w:hyperlink w:anchor="_Toc198819952" w:history="1">
        <w:r w:rsidRPr="00642FE5">
          <w:rPr>
            <w:rStyle w:val="Hyperlink"/>
            <w:noProof/>
          </w:rPr>
          <w:t>Abb. 2: (L) LiDAR Scan eines Raumes, (R) Plot des Scans; Inwärts gerichtet Ecke bei ca. +30° [10]</w:t>
        </w:r>
        <w:r>
          <w:rPr>
            <w:noProof/>
            <w:webHidden/>
          </w:rPr>
          <w:tab/>
        </w:r>
        <w:r>
          <w:rPr>
            <w:noProof/>
            <w:webHidden/>
          </w:rPr>
          <w:fldChar w:fldCharType="begin"/>
        </w:r>
        <w:r>
          <w:rPr>
            <w:noProof/>
            <w:webHidden/>
          </w:rPr>
          <w:instrText xml:space="preserve"> PAGEREF _Toc198819952 \h </w:instrText>
        </w:r>
        <w:r>
          <w:rPr>
            <w:noProof/>
            <w:webHidden/>
          </w:rPr>
        </w:r>
        <w:r>
          <w:rPr>
            <w:noProof/>
            <w:webHidden/>
          </w:rPr>
          <w:fldChar w:fldCharType="separate"/>
        </w:r>
        <w:r>
          <w:rPr>
            <w:noProof/>
            <w:webHidden/>
          </w:rPr>
          <w:t>8</w:t>
        </w:r>
        <w:r>
          <w:rPr>
            <w:noProof/>
            <w:webHidden/>
          </w:rPr>
          <w:fldChar w:fldCharType="end"/>
        </w:r>
      </w:hyperlink>
    </w:p>
    <w:p w14:paraId="67497FB9" w14:textId="220D0C77" w:rsidR="00D35C2B" w:rsidRDefault="00D35C2B">
      <w:pPr>
        <w:pStyle w:val="Abbildungsverzeichnis"/>
        <w:tabs>
          <w:tab w:val="right" w:leader="dot" w:pos="9628"/>
        </w:tabs>
        <w:rPr>
          <w:rFonts w:asciiTheme="minorHAnsi" w:hAnsiTheme="minorHAnsi"/>
          <w:noProof/>
          <w:kern w:val="2"/>
          <w:sz w:val="24"/>
          <w:szCs w:val="30"/>
        </w:rPr>
      </w:pPr>
      <w:hyperlink w:anchor="_Toc198819953" w:history="1">
        <w:r w:rsidRPr="00642FE5">
          <w:rPr>
            <w:rStyle w:val="Hyperlink"/>
            <w:rFonts w:cs="Times New Roman"/>
            <w:noProof/>
          </w:rPr>
          <w:t>Abb. 3: Darstellung der Plot Sequenzen des Algorithmus [12]</w:t>
        </w:r>
        <w:r>
          <w:rPr>
            <w:noProof/>
            <w:webHidden/>
          </w:rPr>
          <w:tab/>
        </w:r>
        <w:r>
          <w:rPr>
            <w:noProof/>
            <w:webHidden/>
          </w:rPr>
          <w:fldChar w:fldCharType="begin"/>
        </w:r>
        <w:r>
          <w:rPr>
            <w:noProof/>
            <w:webHidden/>
          </w:rPr>
          <w:instrText xml:space="preserve"> PAGEREF _Toc198819953 \h </w:instrText>
        </w:r>
        <w:r>
          <w:rPr>
            <w:noProof/>
            <w:webHidden/>
          </w:rPr>
        </w:r>
        <w:r>
          <w:rPr>
            <w:noProof/>
            <w:webHidden/>
          </w:rPr>
          <w:fldChar w:fldCharType="separate"/>
        </w:r>
        <w:r>
          <w:rPr>
            <w:noProof/>
            <w:webHidden/>
          </w:rPr>
          <w:t>8</w:t>
        </w:r>
        <w:r>
          <w:rPr>
            <w:noProof/>
            <w:webHidden/>
          </w:rPr>
          <w:fldChar w:fldCharType="end"/>
        </w:r>
      </w:hyperlink>
    </w:p>
    <w:p w14:paraId="09B5C2CA" w14:textId="27F8F0C8" w:rsidR="00D35C2B" w:rsidRDefault="00D35C2B">
      <w:pPr>
        <w:pStyle w:val="Abbildungsverzeichnis"/>
        <w:tabs>
          <w:tab w:val="right" w:leader="dot" w:pos="9628"/>
        </w:tabs>
        <w:rPr>
          <w:rFonts w:asciiTheme="minorHAnsi" w:hAnsiTheme="minorHAnsi"/>
          <w:noProof/>
          <w:kern w:val="2"/>
          <w:sz w:val="24"/>
          <w:szCs w:val="30"/>
        </w:rPr>
      </w:pPr>
      <w:hyperlink w:anchor="_Toc198819954" w:history="1">
        <w:r w:rsidRPr="00642FE5">
          <w:rPr>
            <w:rStyle w:val="Hyperlink"/>
            <w:rFonts w:cs="Times New Roman"/>
            <w:noProof/>
            <w:lang w:val="pt-BR"/>
          </w:rPr>
          <w:t>Abb. 4: Pseudocode des Bresenham-Algoritmus [12]</w:t>
        </w:r>
        <w:r>
          <w:rPr>
            <w:noProof/>
            <w:webHidden/>
          </w:rPr>
          <w:tab/>
        </w:r>
        <w:r>
          <w:rPr>
            <w:noProof/>
            <w:webHidden/>
          </w:rPr>
          <w:fldChar w:fldCharType="begin"/>
        </w:r>
        <w:r>
          <w:rPr>
            <w:noProof/>
            <w:webHidden/>
          </w:rPr>
          <w:instrText xml:space="preserve"> PAGEREF _Toc198819954 \h </w:instrText>
        </w:r>
        <w:r>
          <w:rPr>
            <w:noProof/>
            <w:webHidden/>
          </w:rPr>
        </w:r>
        <w:r>
          <w:rPr>
            <w:noProof/>
            <w:webHidden/>
          </w:rPr>
          <w:fldChar w:fldCharType="separate"/>
        </w:r>
        <w:r>
          <w:rPr>
            <w:noProof/>
            <w:webHidden/>
          </w:rPr>
          <w:t>9</w:t>
        </w:r>
        <w:r>
          <w:rPr>
            <w:noProof/>
            <w:webHidden/>
          </w:rPr>
          <w:fldChar w:fldCharType="end"/>
        </w:r>
      </w:hyperlink>
    </w:p>
    <w:p w14:paraId="3A0FFD26" w14:textId="1CFE660C" w:rsidR="008D193F" w:rsidRPr="000F3C3B" w:rsidRDefault="000203BE" w:rsidP="0001085D">
      <w:pPr>
        <w:spacing w:line="360" w:lineRule="auto"/>
        <w:ind w:left="709" w:hanging="709"/>
        <w:rPr>
          <w:rFonts w:ascii="Times New Roman" w:eastAsia="Times New Roman" w:hAnsi="Times New Roman" w:cs="Times New Roman"/>
          <w:b/>
          <w:bCs/>
          <w:kern w:val="36"/>
          <w:sz w:val="40"/>
          <w:szCs w:val="48"/>
          <w14:ligatures w14:val="none"/>
        </w:rPr>
      </w:pPr>
      <w:r>
        <w:rPr>
          <w:rFonts w:ascii="Times New Roman" w:hAnsi="Times New Roman" w:cs="Times New Roman"/>
        </w:rPr>
        <w:fldChar w:fldCharType="end"/>
      </w:r>
      <w:r w:rsidR="008D193F" w:rsidRPr="000F3C3B">
        <w:rPr>
          <w:rFonts w:ascii="Times New Roman" w:hAnsi="Times New Roman" w:cs="Times New Roman"/>
        </w:rPr>
        <w:br w:type="page"/>
      </w:r>
    </w:p>
    <w:p w14:paraId="6226C618" w14:textId="79F6E00E" w:rsidR="00A67149" w:rsidRPr="000F3C3B" w:rsidRDefault="00AF147C" w:rsidP="008D193F">
      <w:pPr>
        <w:pStyle w:val="NIchtinInhaltsverzeichnis"/>
        <w:ind w:left="360" w:hanging="360"/>
      </w:pPr>
      <w:r w:rsidRPr="000F3C3B">
        <w:lastRenderedPageBreak/>
        <w:t>Abkürzungsverzeichnis</w:t>
      </w:r>
      <w:r w:rsidR="001E4F9E" w:rsidRPr="000F3C3B">
        <w:t xml:space="preserve"> </w:t>
      </w:r>
    </w:p>
    <w:tbl>
      <w:tblPr>
        <w:tblStyle w:val="Tabellenraster"/>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6172AE" w:rsidRPr="000F3C3B" w14:paraId="2541D350" w14:textId="77777777" w:rsidTr="00426CBC">
        <w:trPr>
          <w:trHeight w:val="227"/>
        </w:trPr>
        <w:tc>
          <w:tcPr>
            <w:tcW w:w="1413" w:type="dxa"/>
          </w:tcPr>
          <w:p w14:paraId="48CA9E1E" w14:textId="19DCE126" w:rsidR="006172AE" w:rsidRPr="000F3C3B" w:rsidRDefault="00391025" w:rsidP="00426CBC">
            <w:pPr>
              <w:spacing w:after="160"/>
              <w:jc w:val="both"/>
              <w:rPr>
                <w:rStyle w:val="Text"/>
              </w:rPr>
            </w:pPr>
            <w:r w:rsidRPr="000F3C3B">
              <w:rPr>
                <w:rFonts w:ascii="Times New Roman" w:hAnsi="Times New Roman" w:cs="Times New Roman"/>
              </w:rPr>
              <w:t>MAS</w:t>
            </w:r>
          </w:p>
        </w:tc>
        <w:tc>
          <w:tcPr>
            <w:tcW w:w="7603" w:type="dxa"/>
          </w:tcPr>
          <w:p w14:paraId="2020CC14" w14:textId="13B8A723" w:rsidR="006172AE" w:rsidRPr="000F3C3B" w:rsidRDefault="00391025" w:rsidP="00426CBC">
            <w:pPr>
              <w:spacing w:after="160"/>
              <w:jc w:val="both"/>
              <w:rPr>
                <w:rStyle w:val="Text"/>
              </w:rPr>
            </w:pPr>
            <w:r w:rsidRPr="000F3C3B">
              <w:rPr>
                <w:rFonts w:ascii="Times New Roman" w:hAnsi="Times New Roman" w:cs="Times New Roman"/>
              </w:rPr>
              <w:t>Multi-Agenten-Systeme</w:t>
            </w:r>
          </w:p>
        </w:tc>
      </w:tr>
      <w:tr w:rsidR="0009675C" w:rsidRPr="0009675C" w14:paraId="7014B01D" w14:textId="77777777" w:rsidTr="00426CBC">
        <w:trPr>
          <w:trHeight w:val="227"/>
        </w:trPr>
        <w:tc>
          <w:tcPr>
            <w:tcW w:w="1413" w:type="dxa"/>
          </w:tcPr>
          <w:p w14:paraId="1DD2E549" w14:textId="3ED7EAF7" w:rsidR="0009675C" w:rsidRPr="0009675C" w:rsidRDefault="0009675C" w:rsidP="00426CBC">
            <w:pPr>
              <w:jc w:val="both"/>
              <w:rPr>
                <w:rFonts w:ascii="Times New Roman" w:hAnsi="Times New Roman" w:cs="Times New Roman"/>
                <w:lang w:val="en-US"/>
              </w:rPr>
            </w:pPr>
            <w:r>
              <w:rPr>
                <w:rFonts w:ascii="Times New Roman" w:hAnsi="Times New Roman" w:cs="Times New Roman"/>
                <w:lang w:val="en-US"/>
              </w:rPr>
              <w:t>LiDAR</w:t>
            </w:r>
          </w:p>
        </w:tc>
        <w:tc>
          <w:tcPr>
            <w:tcW w:w="7603" w:type="dxa"/>
          </w:tcPr>
          <w:p w14:paraId="3EB2E554" w14:textId="78942DA4" w:rsidR="0009675C" w:rsidRPr="0009675C" w:rsidRDefault="0009675C" w:rsidP="0009675C">
            <w:pPr>
              <w:spacing w:after="160"/>
              <w:jc w:val="both"/>
              <w:rPr>
                <w:rFonts w:ascii="Times New Roman" w:hAnsi="Times New Roman" w:cs="Times New Roman"/>
                <w:lang w:val="en-US"/>
              </w:rPr>
            </w:pPr>
            <w:r w:rsidRPr="0009675C">
              <w:rPr>
                <w:rFonts w:ascii="Times New Roman" w:hAnsi="Times New Roman" w:cs="Times New Roman"/>
              </w:rPr>
              <w:t xml:space="preserve">Light </w:t>
            </w:r>
            <w:proofErr w:type="spellStart"/>
            <w:r w:rsidRPr="0009675C">
              <w:rPr>
                <w:rFonts w:ascii="Times New Roman" w:hAnsi="Times New Roman" w:cs="Times New Roman"/>
              </w:rPr>
              <w:t>detection</w:t>
            </w:r>
            <w:proofErr w:type="spellEnd"/>
            <w:r w:rsidRPr="0009675C">
              <w:rPr>
                <w:rFonts w:ascii="Times New Roman" w:hAnsi="Times New Roman" w:cs="Times New Roman"/>
              </w:rPr>
              <w:t xml:space="preserve"> and ranging</w:t>
            </w:r>
          </w:p>
        </w:tc>
      </w:tr>
    </w:tbl>
    <w:p w14:paraId="246A50A1" w14:textId="44C46392" w:rsidR="000165BF" w:rsidRPr="0009675C" w:rsidRDefault="000165BF" w:rsidP="008B449B">
      <w:pPr>
        <w:spacing w:after="0" w:line="240" w:lineRule="auto"/>
        <w:rPr>
          <w:rFonts w:ascii="Times New Roman" w:hAnsi="Times New Roman" w:cs="Times New Roman"/>
          <w:lang w:val="en-US"/>
        </w:rPr>
      </w:pPr>
    </w:p>
    <w:p w14:paraId="3D2CB1BB" w14:textId="77777777" w:rsidR="000165BF" w:rsidRPr="0009675C" w:rsidRDefault="000165BF">
      <w:pPr>
        <w:rPr>
          <w:rFonts w:ascii="Times New Roman" w:hAnsi="Times New Roman" w:cs="Times New Roman"/>
          <w:lang w:val="en-US"/>
        </w:rPr>
      </w:pPr>
      <w:r w:rsidRPr="0009675C">
        <w:rPr>
          <w:rFonts w:ascii="Times New Roman" w:hAnsi="Times New Roman" w:cs="Times New Roman"/>
          <w:lang w:val="en-US"/>
        </w:rPr>
        <w:br w:type="page"/>
      </w:r>
    </w:p>
    <w:p w14:paraId="3F6FF2DA" w14:textId="52E142D6" w:rsidR="00CB1BAA" w:rsidRPr="000F3C3B" w:rsidRDefault="000165BF" w:rsidP="008D193F">
      <w:pPr>
        <w:pStyle w:val="NIchtinInhaltsverzeichnis"/>
        <w:ind w:left="360" w:hanging="360"/>
      </w:pPr>
      <w:r w:rsidRPr="000F3C3B">
        <w:lastRenderedPageBreak/>
        <w:t>E</w:t>
      </w:r>
      <w:r w:rsidR="008D193F" w:rsidRPr="000F3C3B">
        <w:t>i</w:t>
      </w:r>
      <w:r w:rsidRPr="000F3C3B">
        <w:t>nheitenverzeichnis</w:t>
      </w:r>
    </w:p>
    <w:tbl>
      <w:tblPr>
        <w:tblStyle w:val="Tabellenraster"/>
        <w:tblW w:w="0" w:type="auto"/>
        <w:tblLook w:val="04A0" w:firstRow="1" w:lastRow="0" w:firstColumn="1" w:lastColumn="0" w:noHBand="0" w:noVBand="1"/>
      </w:tblPr>
      <w:tblGrid>
        <w:gridCol w:w="1271"/>
        <w:gridCol w:w="5387"/>
        <w:gridCol w:w="2970"/>
      </w:tblGrid>
      <w:tr w:rsidR="007A0DCE" w:rsidRPr="000F3C3B" w14:paraId="0CBAA0D7" w14:textId="77777777" w:rsidTr="004874A7">
        <w:tc>
          <w:tcPr>
            <w:tcW w:w="1271" w:type="dxa"/>
          </w:tcPr>
          <w:p w14:paraId="4744CFEB" w14:textId="673A7782" w:rsidR="007A0DCE" w:rsidRPr="000F3C3B" w:rsidRDefault="007A0DCE" w:rsidP="00282A09">
            <w:pPr>
              <w:spacing w:after="160"/>
              <w:jc w:val="center"/>
              <w:rPr>
                <w:rStyle w:val="Text"/>
                <w:b/>
                <w:bCs/>
              </w:rPr>
            </w:pPr>
            <w:r w:rsidRPr="000F3C3B">
              <w:rPr>
                <w:rStyle w:val="Text"/>
                <w:b/>
                <w:bCs/>
              </w:rPr>
              <w:t>Einheit</w:t>
            </w:r>
          </w:p>
        </w:tc>
        <w:tc>
          <w:tcPr>
            <w:tcW w:w="5387" w:type="dxa"/>
          </w:tcPr>
          <w:p w14:paraId="35E94483" w14:textId="4981FC7C" w:rsidR="007A0DCE" w:rsidRPr="000F3C3B" w:rsidRDefault="007A0DCE" w:rsidP="00282A09">
            <w:pPr>
              <w:spacing w:after="160"/>
              <w:jc w:val="center"/>
              <w:rPr>
                <w:rStyle w:val="Text"/>
                <w:b/>
                <w:bCs/>
              </w:rPr>
            </w:pPr>
            <w:r w:rsidRPr="000F3C3B">
              <w:rPr>
                <w:rStyle w:val="Text"/>
                <w:b/>
                <w:bCs/>
              </w:rPr>
              <w:t>Name</w:t>
            </w:r>
          </w:p>
        </w:tc>
        <w:tc>
          <w:tcPr>
            <w:tcW w:w="2970" w:type="dxa"/>
          </w:tcPr>
          <w:p w14:paraId="50F61CC5" w14:textId="3DEC1A8C" w:rsidR="007A0DCE" w:rsidRPr="000F3C3B" w:rsidRDefault="00D216D2" w:rsidP="00282A09">
            <w:pPr>
              <w:spacing w:after="160"/>
              <w:jc w:val="center"/>
              <w:rPr>
                <w:rStyle w:val="Text"/>
                <w:b/>
                <w:bCs/>
              </w:rPr>
            </w:pPr>
            <w:r w:rsidRPr="000F3C3B">
              <w:rPr>
                <w:rStyle w:val="Text"/>
                <w:b/>
                <w:bCs/>
              </w:rPr>
              <w:t>Einheit</w:t>
            </w:r>
          </w:p>
        </w:tc>
      </w:tr>
      <w:tr w:rsidR="004A6EC7" w:rsidRPr="000F3C3B" w14:paraId="3EF56864" w14:textId="77777777" w:rsidTr="004874A7">
        <w:tc>
          <w:tcPr>
            <w:tcW w:w="1271" w:type="dxa"/>
            <w:vAlign w:val="center"/>
          </w:tcPr>
          <w:p w14:paraId="22348EEE" w14:textId="6E09E988" w:rsidR="004A6EC7" w:rsidRPr="000F3C3B" w:rsidRDefault="004874A7" w:rsidP="004A6EC7">
            <w:pPr>
              <w:spacing w:after="160"/>
              <w:jc w:val="both"/>
              <w:rPr>
                <w:rStyle w:val="Text"/>
              </w:rPr>
            </w:pPr>
            <w:r w:rsidRPr="000F3C3B">
              <w:rPr>
                <w:rStyle w:val="Text"/>
              </w:rPr>
              <w:t>Bewegung</w:t>
            </w:r>
          </w:p>
        </w:tc>
        <w:tc>
          <w:tcPr>
            <w:tcW w:w="5387" w:type="dxa"/>
            <w:vAlign w:val="center"/>
          </w:tcPr>
          <w:p w14:paraId="555BF283" w14:textId="04AA005E" w:rsidR="004A6EC7" w:rsidRPr="000F3C3B" w:rsidRDefault="000608A6" w:rsidP="004A6EC7">
            <w:pPr>
              <w:spacing w:after="160"/>
              <w:jc w:val="both"/>
              <w:rPr>
                <w:rStyle w:val="Text"/>
              </w:rPr>
            </w:pPr>
            <w:r w:rsidRPr="000F3C3B">
              <w:rPr>
                <w:rStyle w:val="Text"/>
              </w:rPr>
              <w:t>Bewegung in Zellen</w:t>
            </w:r>
          </w:p>
        </w:tc>
        <w:tc>
          <w:tcPr>
            <w:tcW w:w="2970" w:type="dxa"/>
            <w:vAlign w:val="center"/>
          </w:tcPr>
          <w:p w14:paraId="43737251" w14:textId="5D02D354" w:rsidR="004A6EC7" w:rsidRPr="000F3C3B" w:rsidRDefault="005E0372" w:rsidP="004A6EC7">
            <w:pPr>
              <w:spacing w:after="160"/>
              <w:jc w:val="both"/>
              <w:rPr>
                <w:rStyle w:val="Text"/>
              </w:rPr>
            </w:pPr>
            <w:r w:rsidRPr="000F3C3B">
              <w:rPr>
                <w:rStyle w:val="Text"/>
              </w:rPr>
              <w:t>Zellen</w:t>
            </w:r>
          </w:p>
        </w:tc>
      </w:tr>
      <w:tr w:rsidR="000608A6" w:rsidRPr="000F3C3B" w14:paraId="4276A6AA" w14:textId="77777777" w:rsidTr="004874A7">
        <w:tc>
          <w:tcPr>
            <w:tcW w:w="1271" w:type="dxa"/>
            <w:vAlign w:val="center"/>
          </w:tcPr>
          <w:p w14:paraId="384F21AE" w14:textId="3DCD15B1" w:rsidR="000608A6" w:rsidRPr="000F3C3B" w:rsidRDefault="000608A6" w:rsidP="00780F5F">
            <w:pPr>
              <w:spacing w:after="160"/>
              <w:jc w:val="both"/>
              <w:rPr>
                <w:rStyle w:val="Text"/>
              </w:rPr>
            </w:pPr>
            <w:r w:rsidRPr="000F3C3B">
              <w:rPr>
                <w:rStyle w:val="Text"/>
              </w:rPr>
              <w:t>Reichweite</w:t>
            </w:r>
          </w:p>
        </w:tc>
        <w:tc>
          <w:tcPr>
            <w:tcW w:w="5387" w:type="dxa"/>
          </w:tcPr>
          <w:p w14:paraId="4ECBD3B9" w14:textId="6389F0EA" w:rsidR="000608A6" w:rsidRPr="000F3C3B" w:rsidRDefault="000608A6" w:rsidP="00780F5F">
            <w:pPr>
              <w:spacing w:after="160"/>
              <w:jc w:val="both"/>
              <w:rPr>
                <w:rStyle w:val="Text"/>
              </w:rPr>
            </w:pPr>
            <w:r w:rsidRPr="000F3C3B">
              <w:rPr>
                <w:rStyle w:val="Text"/>
              </w:rPr>
              <w:t xml:space="preserve">Wieviel Zellen werden aufgedeckt </w:t>
            </w:r>
          </w:p>
        </w:tc>
        <w:tc>
          <w:tcPr>
            <w:tcW w:w="2970" w:type="dxa"/>
            <w:vAlign w:val="center"/>
          </w:tcPr>
          <w:p w14:paraId="7C862CEE" w14:textId="47DC42DB" w:rsidR="000608A6" w:rsidRPr="000F3C3B" w:rsidRDefault="005E0372" w:rsidP="00780F5F">
            <w:pPr>
              <w:spacing w:after="160"/>
              <w:jc w:val="both"/>
              <w:rPr>
                <w:rStyle w:val="Text"/>
              </w:rPr>
            </w:pPr>
            <w:r w:rsidRPr="000F3C3B">
              <w:rPr>
                <w:rStyle w:val="Text"/>
              </w:rPr>
              <w:t>Zellen</w:t>
            </w:r>
          </w:p>
        </w:tc>
      </w:tr>
      <w:tr w:rsidR="000608A6" w:rsidRPr="000F3C3B" w14:paraId="4BD8A484" w14:textId="77777777" w:rsidTr="004874A7">
        <w:tc>
          <w:tcPr>
            <w:tcW w:w="1271" w:type="dxa"/>
            <w:vAlign w:val="center"/>
          </w:tcPr>
          <w:p w14:paraId="32002B62" w14:textId="0438CA92" w:rsidR="000608A6" w:rsidRPr="000F3C3B" w:rsidRDefault="004874A7" w:rsidP="00780F5F">
            <w:pPr>
              <w:spacing w:after="160"/>
              <w:jc w:val="both"/>
              <w:rPr>
                <w:rStyle w:val="Text"/>
              </w:rPr>
            </w:pPr>
            <w:r w:rsidRPr="000F3C3B">
              <w:rPr>
                <w:rStyle w:val="Text"/>
              </w:rPr>
              <w:t>Step</w:t>
            </w:r>
          </w:p>
        </w:tc>
        <w:tc>
          <w:tcPr>
            <w:tcW w:w="5387" w:type="dxa"/>
          </w:tcPr>
          <w:p w14:paraId="4B8D2046" w14:textId="7657832B" w:rsidR="000608A6" w:rsidRPr="000F3C3B" w:rsidRDefault="004874A7" w:rsidP="00780F5F">
            <w:pPr>
              <w:spacing w:after="160"/>
              <w:jc w:val="both"/>
              <w:rPr>
                <w:rStyle w:val="Text"/>
              </w:rPr>
            </w:pPr>
            <w:r w:rsidRPr="000F3C3B">
              <w:rPr>
                <w:rStyle w:val="Text"/>
              </w:rPr>
              <w:t>Zeiteinheit in der Bewegung durchgeführt werden können</w:t>
            </w:r>
          </w:p>
        </w:tc>
        <w:tc>
          <w:tcPr>
            <w:tcW w:w="2970" w:type="dxa"/>
            <w:vAlign w:val="center"/>
          </w:tcPr>
          <w:p w14:paraId="001BF6D3" w14:textId="07187EBE" w:rsidR="000608A6" w:rsidRPr="000F3C3B" w:rsidRDefault="005E0372" w:rsidP="00780F5F">
            <w:pPr>
              <w:spacing w:after="160"/>
              <w:jc w:val="both"/>
              <w:rPr>
                <w:rStyle w:val="Text"/>
              </w:rPr>
            </w:pPr>
            <w:r w:rsidRPr="000F3C3B">
              <w:rPr>
                <w:rStyle w:val="Text"/>
              </w:rPr>
              <w:t>-</w:t>
            </w:r>
          </w:p>
        </w:tc>
      </w:tr>
    </w:tbl>
    <w:p w14:paraId="664C0DEB" w14:textId="1DCA0E38" w:rsidR="000165BF" w:rsidRPr="000F3C3B" w:rsidRDefault="000165BF">
      <w:pPr>
        <w:rPr>
          <w:rFonts w:ascii="Times New Roman" w:hAnsi="Times New Roman" w:cs="Times New Roman"/>
        </w:rPr>
      </w:pPr>
      <w:r w:rsidRPr="000F3C3B">
        <w:rPr>
          <w:rFonts w:ascii="Times New Roman" w:hAnsi="Times New Roman" w:cs="Times New Roman"/>
        </w:rPr>
        <w:br w:type="page"/>
      </w:r>
    </w:p>
    <w:p w14:paraId="125D19C9" w14:textId="1FEF7975" w:rsidR="00717C9A" w:rsidRPr="000F3C3B" w:rsidRDefault="000165BF" w:rsidP="008D193F">
      <w:pPr>
        <w:pStyle w:val="NIchtinInhaltsverzeichnis"/>
        <w:ind w:left="360" w:hanging="360"/>
      </w:pPr>
      <w:r w:rsidRPr="000F3C3B">
        <w:lastRenderedPageBreak/>
        <w:t>Symbolverzeichnis</w:t>
      </w:r>
    </w:p>
    <w:tbl>
      <w:tblPr>
        <w:tblStyle w:val="Tabellenraster"/>
        <w:tblW w:w="0" w:type="auto"/>
        <w:tblLook w:val="04A0" w:firstRow="1" w:lastRow="0" w:firstColumn="1" w:lastColumn="0" w:noHBand="0" w:noVBand="1"/>
      </w:tblPr>
      <w:tblGrid>
        <w:gridCol w:w="1129"/>
        <w:gridCol w:w="8499"/>
      </w:tblGrid>
      <w:tr w:rsidR="00F02824" w:rsidRPr="000F3C3B" w14:paraId="50EFF60A" w14:textId="77777777" w:rsidTr="00987396">
        <w:tc>
          <w:tcPr>
            <w:tcW w:w="1129" w:type="dxa"/>
          </w:tcPr>
          <w:p w14:paraId="57F1916B" w14:textId="77777777" w:rsidR="00F02824" w:rsidRPr="000F3C3B" w:rsidRDefault="00F02824" w:rsidP="004A6EC7">
            <w:pPr>
              <w:jc w:val="both"/>
              <w:rPr>
                <w:rFonts w:ascii="Times New Roman" w:eastAsia="Times New Roman" w:hAnsi="Times New Roman" w:cs="Times New Roman"/>
                <w:b/>
                <w:bCs/>
              </w:rPr>
            </w:pPr>
            <w:r w:rsidRPr="000F3C3B">
              <w:rPr>
                <w:rFonts w:ascii="Times New Roman" w:eastAsia="Times New Roman" w:hAnsi="Times New Roman" w:cs="Times New Roman"/>
                <w:b/>
                <w:bCs/>
              </w:rPr>
              <w:t>Zeichen</w:t>
            </w:r>
          </w:p>
        </w:tc>
        <w:tc>
          <w:tcPr>
            <w:tcW w:w="8499" w:type="dxa"/>
          </w:tcPr>
          <w:p w14:paraId="69648930" w14:textId="77777777" w:rsidR="00F02824" w:rsidRPr="000F3C3B" w:rsidRDefault="00F02824" w:rsidP="00654D26">
            <w:pPr>
              <w:jc w:val="both"/>
              <w:rPr>
                <w:rStyle w:val="Text"/>
                <w:b/>
                <w:bCs/>
              </w:rPr>
            </w:pPr>
            <w:r w:rsidRPr="000F3C3B">
              <w:rPr>
                <w:rStyle w:val="Text"/>
                <w:b/>
                <w:bCs/>
              </w:rPr>
              <w:t>Beschreibung</w:t>
            </w:r>
          </w:p>
        </w:tc>
      </w:tr>
      <w:tr w:rsidR="00F02824" w:rsidRPr="000F3C3B" w14:paraId="4256AB2E" w14:textId="77777777" w:rsidTr="00987396">
        <w:tc>
          <w:tcPr>
            <w:tcW w:w="1129" w:type="dxa"/>
          </w:tcPr>
          <w:p w14:paraId="20BEC449" w14:textId="77777777" w:rsidR="00F02824" w:rsidRPr="000F3C3B" w:rsidRDefault="00000000" w:rsidP="004A6EC7">
            <w:pPr>
              <w:jc w:val="both"/>
              <w:rPr>
                <w:rStyle w:val="Text"/>
                <w:rFonts w:eastAsia="DengXian"/>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517CF883" w14:textId="77777777" w:rsidR="00F02824" w:rsidRPr="000F3C3B" w:rsidRDefault="00F02824" w:rsidP="00AF4991">
            <w:pPr>
              <w:spacing w:after="160"/>
              <w:jc w:val="both"/>
              <w:rPr>
                <w:rStyle w:val="Text"/>
              </w:rPr>
            </w:pPr>
            <w:r w:rsidRPr="000F3C3B">
              <w:rPr>
                <w:rStyle w:val="Text"/>
              </w:rPr>
              <w:t>Nicht normalisierter Werte für Distanz, Größe und Orientierung</w:t>
            </w:r>
          </w:p>
        </w:tc>
      </w:tr>
      <w:tr w:rsidR="00F02824" w:rsidRPr="000F3C3B" w14:paraId="06355D08" w14:textId="77777777" w:rsidTr="00987396">
        <w:tc>
          <w:tcPr>
            <w:tcW w:w="1129" w:type="dxa"/>
          </w:tcPr>
          <w:p w14:paraId="11F1EBA4" w14:textId="77777777" w:rsidR="00F02824" w:rsidRPr="000F3C3B" w:rsidRDefault="00000000" w:rsidP="004A6EC7">
            <w:pPr>
              <w:jc w:val="both"/>
              <w:rPr>
                <w:rStyle w:val="Text"/>
                <w:i/>
                <w:iCs/>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m:oMathPara>
          </w:p>
        </w:tc>
        <w:tc>
          <w:tcPr>
            <w:tcW w:w="8499" w:type="dxa"/>
          </w:tcPr>
          <w:p w14:paraId="08E9A396" w14:textId="77777777" w:rsidR="00F02824" w:rsidRPr="000F3C3B" w:rsidRDefault="00F02824" w:rsidP="00654D26">
            <w:pPr>
              <w:spacing w:after="160"/>
              <w:jc w:val="both"/>
              <w:rPr>
                <w:rStyle w:val="Text"/>
              </w:rPr>
            </w:pPr>
            <w:r w:rsidRPr="000F3C3B">
              <w:rPr>
                <w:rStyle w:val="Text"/>
              </w:rPr>
              <w:t>Optimale Grenze</w:t>
            </w:r>
          </w:p>
        </w:tc>
      </w:tr>
      <w:tr w:rsidR="00F02824" w:rsidRPr="000F3C3B" w14:paraId="26E8BEF4" w14:textId="77777777" w:rsidTr="00987396">
        <w:tc>
          <w:tcPr>
            <w:tcW w:w="1129" w:type="dxa"/>
          </w:tcPr>
          <w:p w14:paraId="483E9D7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tc>
        <w:tc>
          <w:tcPr>
            <w:tcW w:w="8499" w:type="dxa"/>
          </w:tcPr>
          <w:p w14:paraId="252C132F" w14:textId="77777777" w:rsidR="00F02824" w:rsidRPr="000F3C3B" w:rsidRDefault="00F02824" w:rsidP="00654D26">
            <w:pPr>
              <w:spacing w:after="160"/>
              <w:jc w:val="both"/>
              <w:rPr>
                <w:rStyle w:val="Text"/>
              </w:rPr>
            </w:pPr>
            <w:r w:rsidRPr="000F3C3B">
              <w:rPr>
                <w:rStyle w:val="Text"/>
              </w:rPr>
              <w:t>Erkannte Grenze i</w:t>
            </w:r>
          </w:p>
        </w:tc>
      </w:tr>
      <w:tr w:rsidR="00F02824" w:rsidRPr="000F3C3B" w14:paraId="4753D417" w14:textId="77777777" w:rsidTr="00987396">
        <w:tc>
          <w:tcPr>
            <w:tcW w:w="1129" w:type="dxa"/>
          </w:tcPr>
          <w:p w14:paraId="49F2580E" w14:textId="77777777" w:rsidR="00F02824" w:rsidRPr="000F3C3B" w:rsidRDefault="00000000" w:rsidP="004A6EC7">
            <w:pPr>
              <w:jc w:val="both"/>
              <w:rPr>
                <w:rFonts w:ascii="Times New Roman" w:eastAsia="DengXi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 xml:space="preserve">n </m:t>
                    </m:r>
                  </m:sub>
                </m:sSub>
              </m:oMath>
            </m:oMathPara>
          </w:p>
        </w:tc>
        <w:tc>
          <w:tcPr>
            <w:tcW w:w="8499" w:type="dxa"/>
          </w:tcPr>
          <w:p w14:paraId="7128DA83" w14:textId="77777777" w:rsidR="00F02824" w:rsidRPr="000F3C3B" w:rsidRDefault="00F02824" w:rsidP="00AF4991">
            <w:pPr>
              <w:spacing w:after="160"/>
              <w:jc w:val="both"/>
              <w:rPr>
                <w:rStyle w:val="Text"/>
              </w:rPr>
            </w:pPr>
            <w:r w:rsidRPr="000F3C3B">
              <w:rPr>
                <w:rStyle w:val="Text"/>
              </w:rPr>
              <w:t>Werte für Distanz, Größe und Orientierung</w:t>
            </w:r>
          </w:p>
        </w:tc>
      </w:tr>
      <w:tr w:rsidR="00F02824" w:rsidRPr="000F3C3B" w14:paraId="480FA16B" w14:textId="77777777" w:rsidTr="00987396">
        <w:tc>
          <w:tcPr>
            <w:tcW w:w="1129" w:type="dxa"/>
          </w:tcPr>
          <w:p w14:paraId="75FC63F9" w14:textId="77777777" w:rsidR="00F02824" w:rsidRPr="000F3C3B" w:rsidRDefault="00000000"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oMath>
            </m:oMathPara>
          </w:p>
        </w:tc>
        <w:tc>
          <w:tcPr>
            <w:tcW w:w="8499" w:type="dxa"/>
          </w:tcPr>
          <w:p w14:paraId="6E943DB1" w14:textId="77777777" w:rsidR="00F02824" w:rsidRPr="000F3C3B" w:rsidRDefault="00F02824" w:rsidP="00654D26">
            <w:pPr>
              <w:spacing w:after="160"/>
              <w:jc w:val="both"/>
              <w:rPr>
                <w:rStyle w:val="Text"/>
              </w:rPr>
            </w:pPr>
            <w:r w:rsidRPr="000F3C3B">
              <w:rPr>
                <w:rStyle w:val="Text"/>
              </w:rPr>
              <w:t>Gewichtungsfaktoren</w:t>
            </w:r>
          </w:p>
        </w:tc>
      </w:tr>
      <w:tr w:rsidR="00F02824" w:rsidRPr="000F3C3B" w14:paraId="3526F4E4" w14:textId="77777777" w:rsidTr="00987396">
        <w:tc>
          <w:tcPr>
            <w:tcW w:w="1129" w:type="dxa"/>
          </w:tcPr>
          <w:p w14:paraId="1AB051ED" w14:textId="77777777" w:rsidR="00F02824" w:rsidRPr="000F3C3B" w:rsidRDefault="00F02824" w:rsidP="004A6EC7">
            <w:pPr>
              <w:jc w:val="both"/>
              <w:rPr>
                <w:rStyle w:val="Text"/>
                <w:i/>
                <w:iCs/>
              </w:rPr>
            </w:pPr>
            <m:oMathPara>
              <m:oMath>
                <m:r>
                  <w:rPr>
                    <w:rFonts w:ascii="Cambria Math" w:hAnsi="Cambria Math" w:cs="Times New Roman"/>
                  </w:rPr>
                  <m:t>h(x)</m:t>
                </m:r>
              </m:oMath>
            </m:oMathPara>
          </w:p>
        </w:tc>
        <w:tc>
          <w:tcPr>
            <w:tcW w:w="8499" w:type="dxa"/>
          </w:tcPr>
          <w:p w14:paraId="7943B295" w14:textId="77777777" w:rsidR="00F02824" w:rsidRPr="000F3C3B" w:rsidRDefault="00F02824" w:rsidP="00654D26">
            <w:pPr>
              <w:spacing w:after="160"/>
              <w:jc w:val="both"/>
              <w:rPr>
                <w:rStyle w:val="Text"/>
              </w:rPr>
            </w:pPr>
            <w:r w:rsidRPr="000F3C3B">
              <w:rPr>
                <w:rStyle w:val="Text"/>
              </w:rPr>
              <w:t xml:space="preserve">Die geschätzten (Heuristik-)Kosten, um vom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zum Zielknoten zu gelangen</w:t>
            </w:r>
          </w:p>
        </w:tc>
      </w:tr>
      <w:tr w:rsidR="00F02824" w:rsidRPr="002A715A" w14:paraId="41688B9A" w14:textId="77777777" w:rsidTr="00987396">
        <w:tc>
          <w:tcPr>
            <w:tcW w:w="1129" w:type="dxa"/>
          </w:tcPr>
          <w:p w14:paraId="328DA4EC" w14:textId="77777777" w:rsidR="00F02824" w:rsidRPr="002A715A" w:rsidRDefault="00F02824" w:rsidP="002A715A">
            <w:pPr>
              <w:spacing w:after="160"/>
              <w:jc w:val="both"/>
              <w:rPr>
                <w:rStyle w:val="Text"/>
              </w:rPr>
            </w:pPr>
            <m:oMathPara>
              <m:oMath>
                <m:r>
                  <w:rPr>
                    <w:rStyle w:val="Text"/>
                    <w:rFonts w:ascii="Cambria Math" w:hAnsi="Cambria Math"/>
                  </w:rPr>
                  <m:t>C</m:t>
                </m:r>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7EFCC041" w14:textId="77777777" w:rsidR="00F02824" w:rsidRPr="000F3C3B" w:rsidRDefault="00F02824" w:rsidP="00654D26">
            <w:pPr>
              <w:spacing w:after="160"/>
              <w:jc w:val="both"/>
              <w:rPr>
                <w:rStyle w:val="Text"/>
              </w:rPr>
            </w:pPr>
            <w:r w:rsidRPr="000F3C3B">
              <w:rPr>
                <w:rStyle w:val="Text"/>
              </w:rPr>
              <w:t xml:space="preserve">Kosten der Grenze </w:t>
            </w:r>
            <m:oMath>
              <m:r>
                <m:rPr>
                  <m:sty m:val="p"/>
                </m:rPr>
                <w:rPr>
                  <w:rStyle w:val="Text"/>
                  <w:rFonts w:ascii="Cambria Math" w:hAnsi="Cambria Math"/>
                </w:rPr>
                <m:t xml:space="preserve"> </m:t>
              </m:r>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oMath>
          </w:p>
        </w:tc>
      </w:tr>
      <w:tr w:rsidR="00F02824" w:rsidRPr="002A715A" w14:paraId="0BE607E3" w14:textId="77777777" w:rsidTr="00987396">
        <w:tc>
          <w:tcPr>
            <w:tcW w:w="1129" w:type="dxa"/>
          </w:tcPr>
          <w:p w14:paraId="62C074E0" w14:textId="77777777" w:rsidR="00F02824" w:rsidRPr="002A715A" w:rsidRDefault="00F02824" w:rsidP="002A715A">
            <w:pPr>
              <w:spacing w:after="160"/>
              <w:jc w:val="both"/>
              <w:rPr>
                <w:rStyle w:val="Text"/>
              </w:rPr>
            </w:pPr>
            <m:oMathPara>
              <m:oMath>
                <m:r>
                  <w:rPr>
                    <w:rStyle w:val="Text"/>
                    <w:rFonts w:ascii="Cambria Math" w:hAnsi="Cambria Math"/>
                  </w:rPr>
                  <m:t>F</m:t>
                </m:r>
              </m:oMath>
            </m:oMathPara>
          </w:p>
        </w:tc>
        <w:tc>
          <w:tcPr>
            <w:tcW w:w="8499" w:type="dxa"/>
          </w:tcPr>
          <w:p w14:paraId="0C509EBA" w14:textId="77777777" w:rsidR="00F02824" w:rsidRPr="000F3C3B" w:rsidRDefault="00F02824" w:rsidP="00654D26">
            <w:pPr>
              <w:spacing w:after="160"/>
              <w:jc w:val="both"/>
              <w:rPr>
                <w:rStyle w:val="Text"/>
              </w:rPr>
            </w:pPr>
            <w:r w:rsidRPr="000F3C3B">
              <w:rPr>
                <w:rStyle w:val="Text"/>
              </w:rPr>
              <w:t>Menge aller Grenzen</w:t>
            </w:r>
            <m:oMath>
              <m:r>
                <m:rPr>
                  <m:sty m:val="p"/>
                </m:rPr>
                <w:rPr>
                  <w:rStyle w:val="Text"/>
                  <w:rFonts w:ascii="Cambria Math" w:hAnsi="Cambria Math"/>
                </w:rPr>
                <m:t xml:space="preserve"> </m:t>
              </m:r>
              <m:r>
                <w:rPr>
                  <w:rStyle w:val="Text"/>
                  <w:rFonts w:ascii="Cambria Math" w:hAnsi="Cambria Math"/>
                </w:rPr>
                <m:t>f</m:t>
              </m:r>
            </m:oMath>
          </w:p>
        </w:tc>
      </w:tr>
      <w:tr w:rsidR="00F02824" w:rsidRPr="002A715A" w14:paraId="1E2680FC" w14:textId="77777777" w:rsidTr="00987396">
        <w:tc>
          <w:tcPr>
            <w:tcW w:w="1129" w:type="dxa"/>
          </w:tcPr>
          <w:p w14:paraId="12C9396E" w14:textId="77777777" w:rsidR="00F02824" w:rsidRPr="002A715A" w:rsidRDefault="00F02824" w:rsidP="002A715A">
            <w:pPr>
              <w:spacing w:after="160"/>
              <w:jc w:val="both"/>
              <w:rPr>
                <w:rStyle w:val="Text"/>
              </w:rPr>
            </w:pPr>
            <m:oMathPara>
              <m:oMath>
                <m:r>
                  <w:rPr>
                    <w:rStyle w:val="Text"/>
                    <w:rFonts w:ascii="Cambria Math" w:hAnsi="Cambria Math"/>
                  </w:rPr>
                  <m:t>f</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4CACD9A6" w14:textId="77777777" w:rsidR="00F02824" w:rsidRPr="000F3C3B" w:rsidRDefault="00F02824" w:rsidP="00654D26">
            <w:pPr>
              <w:spacing w:after="160"/>
              <w:jc w:val="both"/>
              <w:rPr>
                <w:rStyle w:val="Text"/>
              </w:rPr>
            </w:pPr>
            <w:r w:rsidRPr="000F3C3B">
              <w:rPr>
                <w:rStyle w:val="Text"/>
              </w:rPr>
              <w:t xml:space="preserve">Die Gesamtkosten eines Knotens </w:t>
            </w:r>
            <m:oMath>
              <m:r>
                <w:rPr>
                  <w:rStyle w:val="Text"/>
                  <w:rFonts w:ascii="Cambria Math" w:hAnsi="Cambria Math"/>
                </w:rPr>
                <m:t>x</m:t>
              </m:r>
            </m:oMath>
          </w:p>
        </w:tc>
      </w:tr>
      <w:tr w:rsidR="00F02824" w:rsidRPr="002A715A" w14:paraId="54EAB900" w14:textId="77777777" w:rsidTr="00987396">
        <w:tc>
          <w:tcPr>
            <w:tcW w:w="1129" w:type="dxa"/>
          </w:tcPr>
          <w:p w14:paraId="462F088E" w14:textId="77777777" w:rsidR="00F02824" w:rsidRPr="002A715A" w:rsidRDefault="00F02824" w:rsidP="002A715A">
            <w:pPr>
              <w:spacing w:after="160"/>
              <w:jc w:val="both"/>
              <w:rPr>
                <w:rStyle w:val="Text"/>
              </w:rPr>
            </w:pPr>
            <m:oMathPara>
              <m:oMath>
                <m:r>
                  <w:rPr>
                    <w:rStyle w:val="Text"/>
                    <w:rFonts w:ascii="Cambria Math" w:hAnsi="Cambria Math"/>
                  </w:rPr>
                  <m:t>g</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15681498" w14:textId="77777777" w:rsidR="00F02824" w:rsidRPr="000F3C3B" w:rsidRDefault="00F02824" w:rsidP="00654D26">
            <w:pPr>
              <w:spacing w:after="160"/>
              <w:jc w:val="both"/>
              <w:rPr>
                <w:rStyle w:val="Text"/>
              </w:rPr>
            </w:pPr>
            <w:r w:rsidRPr="000F3C3B">
              <w:rPr>
                <w:rStyle w:val="Text"/>
              </w:rPr>
              <w:t xml:space="preserve">Die tatsächlichen Kosten, um von Startknoten zum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 gelangen</w:t>
            </w:r>
          </w:p>
        </w:tc>
      </w:tr>
      <w:tr w:rsidR="00F02824" w:rsidRPr="002A715A" w14:paraId="6DCC35AA" w14:textId="77777777" w:rsidTr="00987396">
        <w:tc>
          <w:tcPr>
            <w:tcW w:w="1129" w:type="dxa"/>
          </w:tcPr>
          <w:p w14:paraId="4BC80E2A" w14:textId="77777777" w:rsidR="00F02824" w:rsidRPr="002A715A" w:rsidRDefault="00F02824" w:rsidP="002A715A">
            <w:pPr>
              <w:spacing w:after="160"/>
              <w:jc w:val="both"/>
              <w:rPr>
                <w:rStyle w:val="Text"/>
              </w:rPr>
            </w:pPr>
            <m:oMathPara>
              <m:oMath>
                <m:r>
                  <w:rPr>
                    <w:rStyle w:val="Text"/>
                    <w:rFonts w:ascii="Cambria Math" w:hAnsi="Cambria Math"/>
                  </w:rPr>
                  <m:t>x</m:t>
                </m:r>
              </m:oMath>
            </m:oMathPara>
          </w:p>
        </w:tc>
        <w:tc>
          <w:tcPr>
            <w:tcW w:w="8499" w:type="dxa"/>
          </w:tcPr>
          <w:p w14:paraId="54D440F1" w14:textId="77777777" w:rsidR="00F02824" w:rsidRPr="000F3C3B" w:rsidRDefault="00F02824" w:rsidP="00654D26">
            <w:pPr>
              <w:spacing w:after="160"/>
              <w:jc w:val="both"/>
              <w:rPr>
                <w:rStyle w:val="Text"/>
              </w:rPr>
            </w:pPr>
            <w:r w:rsidRPr="000F3C3B">
              <w:rPr>
                <w:rStyle w:val="Text"/>
              </w:rPr>
              <w:t>Knoten</w:t>
            </w:r>
          </w:p>
        </w:tc>
      </w:tr>
      <w:tr w:rsidR="002A715A" w:rsidRPr="002A715A" w14:paraId="67677516" w14:textId="77777777" w:rsidTr="00987396">
        <w:tc>
          <w:tcPr>
            <w:tcW w:w="1129" w:type="dxa"/>
          </w:tcPr>
          <w:p w14:paraId="4A983868" w14:textId="6CE2D6ED" w:rsidR="002A715A" w:rsidRPr="002A715A" w:rsidRDefault="002A715A" w:rsidP="002A715A">
            <w:pPr>
              <w:spacing w:after="160"/>
              <w:jc w:val="both"/>
              <w:rPr>
                <w:rStyle w:val="Text"/>
              </w:rPr>
            </w:pPr>
            <m:oMathPara>
              <m:oMath>
                <m:r>
                  <w:rPr>
                    <w:rStyle w:val="Text"/>
                    <w:rFonts w:ascii="Cambria Math" w:hAnsi="Cambria Math"/>
                  </w:rPr>
                  <m:t>n</m:t>
                </m:r>
              </m:oMath>
            </m:oMathPara>
          </w:p>
        </w:tc>
        <w:tc>
          <w:tcPr>
            <w:tcW w:w="8499" w:type="dxa"/>
          </w:tcPr>
          <w:p w14:paraId="4CB8C4EC" w14:textId="6DDAAB2D" w:rsidR="002A715A" w:rsidRPr="000F3C3B" w:rsidRDefault="002A715A" w:rsidP="002A715A">
            <w:pPr>
              <w:spacing w:after="160"/>
              <w:jc w:val="both"/>
              <w:rPr>
                <w:rStyle w:val="Text"/>
              </w:rPr>
            </w:pPr>
            <w:r w:rsidRPr="002A715A">
              <w:rPr>
                <w:rStyle w:val="Text"/>
              </w:rPr>
              <w:t>benötigte Anzahl an Simulationsläufen</w:t>
            </w:r>
          </w:p>
        </w:tc>
      </w:tr>
      <w:tr w:rsidR="002A715A" w:rsidRPr="002A715A" w14:paraId="66BFB136" w14:textId="77777777" w:rsidTr="00987396">
        <w:tc>
          <w:tcPr>
            <w:tcW w:w="1129" w:type="dxa"/>
          </w:tcPr>
          <w:p w14:paraId="5841F739" w14:textId="3B9166E7" w:rsidR="002A715A" w:rsidRPr="002A715A" w:rsidRDefault="002A715A" w:rsidP="002A715A">
            <w:pPr>
              <w:spacing w:after="160"/>
              <w:jc w:val="both"/>
              <w:rPr>
                <w:rStyle w:val="Text"/>
              </w:rPr>
            </w:pPr>
            <m:oMathPara>
              <m:oMath>
                <m:r>
                  <w:rPr>
                    <w:rStyle w:val="Text"/>
                    <w:rFonts w:ascii="Cambria Math" w:hAnsi="Cambria Math"/>
                  </w:rPr>
                  <m:t>Z</m:t>
                </m:r>
              </m:oMath>
            </m:oMathPara>
          </w:p>
        </w:tc>
        <w:tc>
          <w:tcPr>
            <w:tcW w:w="8499" w:type="dxa"/>
          </w:tcPr>
          <w:p w14:paraId="75B61E92" w14:textId="4BC24025" w:rsidR="002A715A" w:rsidRPr="000F3C3B" w:rsidRDefault="002A715A" w:rsidP="002A715A">
            <w:pPr>
              <w:spacing w:after="160"/>
              <w:jc w:val="both"/>
              <w:rPr>
                <w:rStyle w:val="Text"/>
              </w:rPr>
            </w:pPr>
            <w:r w:rsidRPr="002A715A">
              <w:rPr>
                <w:rStyle w:val="Text"/>
              </w:rPr>
              <w:t>Wert für das gewünschte Vertrauensniveau</w:t>
            </w:r>
          </w:p>
        </w:tc>
      </w:tr>
      <w:tr w:rsidR="002A715A" w:rsidRPr="002A715A" w14:paraId="5E8CF26D" w14:textId="77777777" w:rsidTr="00987396">
        <w:tc>
          <w:tcPr>
            <w:tcW w:w="1129" w:type="dxa"/>
          </w:tcPr>
          <w:p w14:paraId="7050DE16" w14:textId="42D48B2C" w:rsidR="002A715A" w:rsidRPr="002A715A" w:rsidRDefault="002A715A" w:rsidP="002A715A">
            <w:pPr>
              <w:spacing w:after="160"/>
              <w:jc w:val="both"/>
              <w:rPr>
                <w:rStyle w:val="Text"/>
              </w:rPr>
            </w:pPr>
            <m:oMathPara>
              <m:oMath>
                <m:r>
                  <w:rPr>
                    <w:rStyle w:val="Text"/>
                    <w:rFonts w:ascii="Cambria Math" w:hAnsi="Cambria Math"/>
                  </w:rPr>
                  <m:t>s</m:t>
                </m:r>
              </m:oMath>
            </m:oMathPara>
          </w:p>
        </w:tc>
        <w:tc>
          <w:tcPr>
            <w:tcW w:w="8499" w:type="dxa"/>
          </w:tcPr>
          <w:p w14:paraId="6964E408" w14:textId="5C6929A3" w:rsidR="002A715A" w:rsidRPr="000F3C3B" w:rsidRDefault="002A715A" w:rsidP="002A715A">
            <w:pPr>
              <w:spacing w:after="160"/>
              <w:jc w:val="both"/>
              <w:rPr>
                <w:rStyle w:val="Text"/>
              </w:rPr>
            </w:pPr>
            <w:r w:rsidRPr="002A715A">
              <w:rPr>
                <w:rStyle w:val="Text"/>
              </w:rPr>
              <w:t>empirische Standardabweichung der Simulationsausgaben</w:t>
            </w:r>
          </w:p>
        </w:tc>
      </w:tr>
      <w:tr w:rsidR="002A715A" w:rsidRPr="002A715A" w14:paraId="59EBF7D3" w14:textId="77777777" w:rsidTr="00987396">
        <w:tc>
          <w:tcPr>
            <w:tcW w:w="1129" w:type="dxa"/>
          </w:tcPr>
          <w:p w14:paraId="7A49C72E" w14:textId="65A64269" w:rsidR="002A715A" w:rsidRPr="002A715A" w:rsidRDefault="002A715A" w:rsidP="002A715A">
            <w:pPr>
              <w:spacing w:after="160"/>
              <w:jc w:val="both"/>
              <w:rPr>
                <w:rStyle w:val="Text"/>
              </w:rPr>
            </w:pPr>
            <m:oMathPara>
              <m:oMath>
                <m:r>
                  <w:rPr>
                    <w:rStyle w:val="Text"/>
                    <w:rFonts w:ascii="Cambria Math" w:hAnsi="Cambria Math"/>
                  </w:rPr>
                  <m:t>e</m:t>
                </m:r>
              </m:oMath>
            </m:oMathPara>
          </w:p>
        </w:tc>
        <w:tc>
          <w:tcPr>
            <w:tcW w:w="8499" w:type="dxa"/>
          </w:tcPr>
          <w:p w14:paraId="7B6B2EB6" w14:textId="75C974F5" w:rsidR="002A715A" w:rsidRPr="000F3C3B" w:rsidRDefault="002A715A" w:rsidP="002A715A">
            <w:pPr>
              <w:spacing w:after="160"/>
              <w:jc w:val="both"/>
              <w:rPr>
                <w:rStyle w:val="Text"/>
              </w:rPr>
            </w:pPr>
            <w:r w:rsidRPr="002A715A">
              <w:rPr>
                <w:rStyle w:val="Text"/>
              </w:rPr>
              <w:t>gewünschte Fehlermarge</w:t>
            </w:r>
          </w:p>
        </w:tc>
      </w:tr>
      <w:tr w:rsidR="00BC0EF6" w:rsidRPr="002A715A" w14:paraId="4845BA7F" w14:textId="77777777" w:rsidTr="00987396">
        <w:tc>
          <w:tcPr>
            <w:tcW w:w="1129" w:type="dxa"/>
          </w:tcPr>
          <w:p w14:paraId="0787334B" w14:textId="3ADAEBD8"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oMath>
            </m:oMathPara>
          </w:p>
        </w:tc>
        <w:tc>
          <w:tcPr>
            <w:tcW w:w="8499" w:type="dxa"/>
          </w:tcPr>
          <w:p w14:paraId="68C77E50" w14:textId="6A8F66F5" w:rsidR="00BC0EF6" w:rsidRPr="002A715A" w:rsidRDefault="00BC0EF6" w:rsidP="004551A5">
            <w:pPr>
              <w:spacing w:after="160"/>
              <w:jc w:val="both"/>
              <w:rPr>
                <w:rStyle w:val="Text"/>
              </w:rPr>
            </w:pPr>
            <w:r w:rsidRPr="00BC0EF6">
              <w:rPr>
                <w:rStyle w:val="Text"/>
              </w:rPr>
              <w:t>benötigte Anzahl an Simulationsläufen für den Testdurchlauf</w:t>
            </w:r>
          </w:p>
        </w:tc>
      </w:tr>
      <w:tr w:rsidR="00BC0EF6" w:rsidRPr="002A715A" w14:paraId="66D316E7" w14:textId="77777777" w:rsidTr="00987396">
        <w:tc>
          <w:tcPr>
            <w:tcW w:w="1129" w:type="dxa"/>
          </w:tcPr>
          <w:p w14:paraId="5F428434" w14:textId="26310D6B" w:rsidR="00BC0EF6" w:rsidRPr="002A715A" w:rsidRDefault="00000000"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8499" w:type="dxa"/>
          </w:tcPr>
          <w:p w14:paraId="15D6A70B" w14:textId="66476508" w:rsidR="00BC0EF6" w:rsidRPr="002A715A" w:rsidRDefault="00BC0EF6" w:rsidP="004551A5">
            <w:pPr>
              <w:spacing w:after="160"/>
              <w:jc w:val="both"/>
              <w:rPr>
                <w:rStyle w:val="Text"/>
              </w:rPr>
            </w:pPr>
            <w:r w:rsidRPr="00BC0EF6">
              <w:rPr>
                <w:rStyle w:val="Text"/>
              </w:rPr>
              <w:t>Ergebnis des i-</w:t>
            </w:r>
            <w:proofErr w:type="spellStart"/>
            <w:r w:rsidRPr="00BC0EF6">
              <w:rPr>
                <w:rStyle w:val="Text"/>
              </w:rPr>
              <w:t>ten</w:t>
            </w:r>
            <w:proofErr w:type="spellEnd"/>
            <w:r w:rsidRPr="00BC0EF6">
              <w:rPr>
                <w:rStyle w:val="Text"/>
              </w:rPr>
              <w:t xml:space="preserve"> Simulationsdurchlaufs</w:t>
            </w:r>
          </w:p>
        </w:tc>
      </w:tr>
      <w:tr w:rsidR="00BC0EF6" w:rsidRPr="002A715A" w14:paraId="4A266166" w14:textId="77777777" w:rsidTr="00987396">
        <w:tc>
          <w:tcPr>
            <w:tcW w:w="1129" w:type="dxa"/>
          </w:tcPr>
          <w:p w14:paraId="5C50EBDA" w14:textId="2390B61E" w:rsidR="00BC0EF6" w:rsidRPr="005F00AB" w:rsidRDefault="00000000" w:rsidP="002A715A">
            <w:pPr>
              <w:jc w:val="both"/>
              <w:rPr>
                <w:rFonts w:ascii="Times New Roman" w:eastAsia="DengXi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x</m:t>
                    </m:r>
                  </m:e>
                </m:bar>
              </m:oMath>
            </m:oMathPara>
          </w:p>
        </w:tc>
        <w:tc>
          <w:tcPr>
            <w:tcW w:w="8499" w:type="dxa"/>
          </w:tcPr>
          <w:p w14:paraId="2774E29D" w14:textId="105235AA" w:rsidR="00BC0EF6" w:rsidRPr="002A715A" w:rsidRDefault="00BC0EF6" w:rsidP="004551A5">
            <w:pPr>
              <w:spacing w:after="160"/>
              <w:jc w:val="both"/>
              <w:rPr>
                <w:rStyle w:val="Text"/>
              </w:rPr>
            </w:pPr>
            <w:r w:rsidRPr="00BC0EF6">
              <w:rPr>
                <w:rStyle w:val="Text"/>
              </w:rPr>
              <w:t>Mittelwert der Pilot-Simulationen</w:t>
            </w:r>
          </w:p>
        </w:tc>
      </w:tr>
    </w:tbl>
    <w:p w14:paraId="5628BB93" w14:textId="0C85B63A" w:rsidR="00BC0EF6" w:rsidRPr="000F3C3B" w:rsidRDefault="00BC0EF6">
      <w:pPr>
        <w:rPr>
          <w:rFonts w:ascii="Times New Roman" w:hAnsi="Times New Roman" w:cs="Times New Roman"/>
        </w:rPr>
        <w:sectPr w:rsidR="00BC0EF6" w:rsidRPr="000F3C3B" w:rsidSect="0033733B">
          <w:footerReference w:type="default" r:id="rId14"/>
          <w:pgSz w:w="11906" w:h="16838"/>
          <w:pgMar w:top="1701" w:right="1134" w:bottom="567" w:left="1134" w:header="709" w:footer="709" w:gutter="0"/>
          <w:pgNumType w:fmt="lowerRoman" w:start="1"/>
          <w:cols w:space="708"/>
          <w:docGrid w:linePitch="360"/>
        </w:sectPr>
      </w:pPr>
    </w:p>
    <w:p w14:paraId="4BF1E7D5" w14:textId="77777777" w:rsidR="000300A9" w:rsidRPr="000F3C3B" w:rsidRDefault="000300A9" w:rsidP="007120B7">
      <w:pPr>
        <w:pStyle w:val="1Ebene"/>
      </w:pPr>
      <w:bookmarkStart w:id="0" w:name="_Toc195957874"/>
      <w:bookmarkStart w:id="1" w:name="_Toc195957958"/>
      <w:bookmarkStart w:id="2" w:name="_Toc199920716"/>
      <w:bookmarkStart w:id="3" w:name="_Toc199921127"/>
      <w:bookmarkStart w:id="4" w:name="_Toc199921489"/>
      <w:r w:rsidRPr="000F3C3B">
        <w:lastRenderedPageBreak/>
        <w:t>Einleitung</w:t>
      </w:r>
      <w:bookmarkEnd w:id="0"/>
      <w:bookmarkEnd w:id="1"/>
      <w:bookmarkEnd w:id="2"/>
      <w:bookmarkEnd w:id="3"/>
      <w:bookmarkEnd w:id="4"/>
    </w:p>
    <w:p w14:paraId="51DE668F" w14:textId="3E2747B3" w:rsidR="006D041A" w:rsidRPr="000F3C3B" w:rsidRDefault="005B5924" w:rsidP="00DE12B6">
      <w:pPr>
        <w:spacing w:line="360" w:lineRule="auto"/>
        <w:jc w:val="both"/>
        <w:rPr>
          <w:rStyle w:val="Text"/>
        </w:rPr>
      </w:pPr>
      <w:r w:rsidRPr="000F3C3B">
        <w:rPr>
          <w:rStyle w:val="Text"/>
        </w:rPr>
        <w:t xml:space="preserve">Ob bei der Erkundung fremder Planeten, in </w:t>
      </w:r>
      <w:r w:rsidR="00080A00" w:rsidRPr="000F3C3B">
        <w:rPr>
          <w:rStyle w:val="Text"/>
        </w:rPr>
        <w:t>Katastrophengebieten</w:t>
      </w:r>
      <w:r w:rsidRPr="000F3C3B">
        <w:rPr>
          <w:rStyle w:val="Text"/>
        </w:rPr>
        <w:t xml:space="preserve"> oder in sich ständig verändernden </w:t>
      </w:r>
      <w:r w:rsidR="00DE12B6" w:rsidRPr="000F3C3B">
        <w:rPr>
          <w:rStyle w:val="Text"/>
        </w:rPr>
        <w:t xml:space="preserve">Umgebungen </w:t>
      </w:r>
      <w:r w:rsidRPr="000F3C3B">
        <w:rPr>
          <w:rStyle w:val="Text"/>
        </w:rPr>
        <w:t xml:space="preserve">– das automatische Kartografieren unbekannter Gebiete stellt eine Herausforderung für die moderne Robotik dar. </w:t>
      </w:r>
      <w:r w:rsidR="0018196C" w:rsidRPr="000F3C3B">
        <w:rPr>
          <w:rStyle w:val="Text"/>
        </w:rPr>
        <w:t xml:space="preserve">Ein vielversprechender Ansatz </w:t>
      </w:r>
      <w:r w:rsidRPr="000F3C3B">
        <w:rPr>
          <w:rStyle w:val="Text"/>
        </w:rPr>
        <w:t>zur Bewältigung dieser</w:t>
      </w:r>
      <w:r w:rsidR="0018196C" w:rsidRPr="000F3C3B">
        <w:rPr>
          <w:rStyle w:val="Text"/>
        </w:rPr>
        <w:t xml:space="preserve"> </w:t>
      </w:r>
      <w:r w:rsidRPr="000F3C3B">
        <w:rPr>
          <w:rStyle w:val="Text"/>
        </w:rPr>
        <w:t>Aufgabe</w:t>
      </w:r>
      <w:r w:rsidR="0018196C" w:rsidRPr="000F3C3B">
        <w:rPr>
          <w:rStyle w:val="Text"/>
        </w:rPr>
        <w:t xml:space="preserve"> </w:t>
      </w:r>
      <w:proofErr w:type="spellStart"/>
      <w:r w:rsidR="0018196C" w:rsidRPr="000F3C3B">
        <w:rPr>
          <w:rStyle w:val="Text"/>
        </w:rPr>
        <w:t>biete</w:t>
      </w:r>
      <w:ins w:id="5" w:author="Dominik Schindele" w:date="2025-06-15T19:02:00Z">
        <w:r w:rsidR="00637F09">
          <w:rPr>
            <w:rStyle w:val="Text"/>
          </w:rPr>
          <w:t>n</w:t>
        </w:r>
      </w:ins>
      <w:del w:id="6" w:author="Dominik Schindele" w:date="2025-06-15T19:02:00Z">
        <w:r w:rsidR="0018196C" w:rsidRPr="000F3C3B" w:rsidDel="00637F09">
          <w:rPr>
            <w:rStyle w:val="Text"/>
          </w:rPr>
          <w:delText xml:space="preserve">t das </w:delText>
        </w:r>
      </w:del>
      <w:r w:rsidR="0018196C" w:rsidRPr="000F3C3B">
        <w:rPr>
          <w:rStyle w:val="Text"/>
        </w:rPr>
        <w:t>Multi</w:t>
      </w:r>
      <w:proofErr w:type="spellEnd"/>
      <w:r w:rsidR="0018196C" w:rsidRPr="000F3C3B">
        <w:rPr>
          <w:rStyle w:val="Text"/>
        </w:rPr>
        <w:t>-Agenten-Systeme</w:t>
      </w:r>
      <w:r w:rsidR="00391025" w:rsidRPr="000F3C3B">
        <w:rPr>
          <w:rStyle w:val="Text"/>
        </w:rPr>
        <w:t xml:space="preserve"> (MAS)</w:t>
      </w:r>
      <w:ins w:id="7" w:author="Dominik Schindele" w:date="2025-06-15T19:02:00Z">
        <w:r w:rsidR="00637F09">
          <w:rPr>
            <w:rStyle w:val="Text"/>
          </w:rPr>
          <w:t>,</w:t>
        </w:r>
      </w:ins>
      <w:r w:rsidR="0018196C" w:rsidRPr="000F3C3B">
        <w:rPr>
          <w:rStyle w:val="Text"/>
        </w:rPr>
        <w:t xml:space="preserve"> bei </w:t>
      </w:r>
      <w:del w:id="8" w:author="Dominik Schindele" w:date="2025-06-15T19:02:00Z">
        <w:r w:rsidR="0018196C" w:rsidRPr="000F3C3B" w:rsidDel="00637F09">
          <w:rPr>
            <w:rStyle w:val="Text"/>
          </w:rPr>
          <w:delText xml:space="preserve">dem </w:delText>
        </w:r>
      </w:del>
      <w:ins w:id="9" w:author="Dominik Schindele" w:date="2025-06-15T19:02:00Z">
        <w:r w:rsidR="00637F09" w:rsidRPr="000F3C3B">
          <w:rPr>
            <w:rStyle w:val="Text"/>
          </w:rPr>
          <w:t>de</w:t>
        </w:r>
        <w:r w:rsidR="00637F09">
          <w:rPr>
            <w:rStyle w:val="Text"/>
          </w:rPr>
          <w:t>nen</w:t>
        </w:r>
        <w:r w:rsidR="00637F09" w:rsidRPr="000F3C3B">
          <w:rPr>
            <w:rStyle w:val="Text"/>
          </w:rPr>
          <w:t xml:space="preserve"> </w:t>
        </w:r>
      </w:ins>
      <w:r w:rsidR="0018196C" w:rsidRPr="000F3C3B">
        <w:rPr>
          <w:rStyle w:val="Text"/>
        </w:rPr>
        <w:t>eine Vielzahl von Agenten</w:t>
      </w:r>
      <w:r w:rsidRPr="000F3C3B">
        <w:rPr>
          <w:rStyle w:val="Text"/>
        </w:rPr>
        <w:t xml:space="preserve"> autonom </w:t>
      </w:r>
      <w:r w:rsidR="00080A00" w:rsidRPr="000F3C3B">
        <w:rPr>
          <w:rStyle w:val="Text"/>
        </w:rPr>
        <w:t xml:space="preserve">arbeiten. Die einzelnen Agenten treffen ihre Entscheidungen selbstständig und kommunizieren </w:t>
      </w:r>
      <w:r w:rsidR="00DE12B6" w:rsidRPr="000F3C3B">
        <w:rPr>
          <w:rStyle w:val="Text"/>
        </w:rPr>
        <w:t xml:space="preserve">untereinander, ohne dabei auf eine </w:t>
      </w:r>
      <w:r w:rsidR="006D041A" w:rsidRPr="000F3C3B">
        <w:rPr>
          <w:rStyle w:val="Text"/>
        </w:rPr>
        <w:t xml:space="preserve">zentrale Kontrollinstanz </w:t>
      </w:r>
      <w:r w:rsidR="00DE12B6" w:rsidRPr="000F3C3B">
        <w:rPr>
          <w:rStyle w:val="Text"/>
        </w:rPr>
        <w:t>zu vertrauen</w:t>
      </w:r>
      <w:r w:rsidR="00080A00" w:rsidRPr="000F3C3B">
        <w:rPr>
          <w:rStyle w:val="Text"/>
        </w:rPr>
        <w:t xml:space="preserve">. Dieses ermöglicht eine Verminderung von </w:t>
      </w:r>
      <w:r w:rsidRPr="000F3C3B">
        <w:rPr>
          <w:rStyle w:val="Text"/>
        </w:rPr>
        <w:t>Redundanzen</w:t>
      </w:r>
      <w:r w:rsidR="002A56CB" w:rsidRPr="000F3C3B">
        <w:rPr>
          <w:rStyle w:val="Text"/>
        </w:rPr>
        <w:t xml:space="preserve"> in der Kommunikation</w:t>
      </w:r>
      <w:r w:rsidR="0018196C" w:rsidRPr="000F3C3B">
        <w:rPr>
          <w:rStyle w:val="Text"/>
        </w:rPr>
        <w:t xml:space="preserve">, </w:t>
      </w:r>
      <w:proofErr w:type="spellStart"/>
      <w:r w:rsidR="0018196C" w:rsidRPr="000F3C3B">
        <w:rPr>
          <w:rStyle w:val="Text"/>
        </w:rPr>
        <w:t>Zeit</w:t>
      </w:r>
      <w:r w:rsidR="00080A00" w:rsidRPr="000F3C3B">
        <w:rPr>
          <w:rStyle w:val="Text"/>
        </w:rPr>
        <w:t>e</w:t>
      </w:r>
      <w:r w:rsidR="0018196C" w:rsidRPr="000F3C3B">
        <w:rPr>
          <w:rStyle w:val="Text"/>
        </w:rPr>
        <w:t>rsparnis</w:t>
      </w:r>
      <w:ins w:id="10" w:author="Dominik Schindele" w:date="2025-06-15T19:02:00Z">
        <w:r w:rsidR="00637F09">
          <w:rPr>
            <w:rStyle w:val="Text"/>
          </w:rPr>
          <w:t>,</w:t>
        </w:r>
      </w:ins>
      <w:del w:id="11" w:author="Dominik Schindele" w:date="2025-06-15T19:02:00Z">
        <w:r w:rsidR="0018196C" w:rsidRPr="000F3C3B" w:rsidDel="00637F09">
          <w:rPr>
            <w:rStyle w:val="Text"/>
          </w:rPr>
          <w:delText xml:space="preserve"> und </w:delText>
        </w:r>
      </w:del>
      <w:r w:rsidRPr="000F3C3B">
        <w:rPr>
          <w:rStyle w:val="Text"/>
        </w:rPr>
        <w:t>höhere</w:t>
      </w:r>
      <w:proofErr w:type="spellEnd"/>
      <w:r w:rsidRPr="000F3C3B">
        <w:rPr>
          <w:rStyle w:val="Text"/>
        </w:rPr>
        <w:t xml:space="preserve"> </w:t>
      </w:r>
      <w:del w:id="12" w:author="Dominik Schindele" w:date="2025-06-15T19:02:00Z">
        <w:r w:rsidRPr="000F3C3B" w:rsidDel="00637F09">
          <w:rPr>
            <w:rStyle w:val="Text"/>
          </w:rPr>
          <w:delText xml:space="preserve">effizient </w:delText>
        </w:r>
      </w:del>
      <w:ins w:id="13" w:author="Dominik Schindele" w:date="2025-06-15T19:02:00Z">
        <w:r w:rsidR="00637F09">
          <w:rPr>
            <w:rStyle w:val="Text"/>
          </w:rPr>
          <w:t>Effizienz und Robustheit</w:t>
        </w:r>
        <w:r w:rsidR="00637F09" w:rsidRPr="000F3C3B">
          <w:rPr>
            <w:rStyle w:val="Text"/>
          </w:rPr>
          <w:t xml:space="preserve"> </w:t>
        </w:r>
      </w:ins>
      <w:r w:rsidRPr="000F3C3B">
        <w:rPr>
          <w:rStyle w:val="Text"/>
        </w:rPr>
        <w:t xml:space="preserve">als die zentrale Verwaltung und Steuerung. </w:t>
      </w:r>
      <w:r w:rsidR="00DE12B6" w:rsidRPr="000F3C3B">
        <w:rPr>
          <w:rStyle w:val="Text"/>
        </w:rPr>
        <w:t xml:space="preserve">Einen wesentlichen Einfluss auf die Kartografierungseffizienz </w:t>
      </w:r>
      <w:r w:rsidR="002A56CB" w:rsidRPr="000F3C3B">
        <w:rPr>
          <w:rStyle w:val="Text"/>
        </w:rPr>
        <w:t>haben</w:t>
      </w:r>
      <w:r w:rsidR="00DE12B6" w:rsidRPr="000F3C3B">
        <w:rPr>
          <w:rStyle w:val="Text"/>
        </w:rPr>
        <w:t xml:space="preserve"> </w:t>
      </w:r>
      <w:r w:rsidR="002A56CB" w:rsidRPr="000F3C3B">
        <w:rPr>
          <w:rStyle w:val="Text"/>
        </w:rPr>
        <w:t>die</w:t>
      </w:r>
      <w:r w:rsidR="00DE12B6" w:rsidRPr="000F3C3B">
        <w:rPr>
          <w:rStyle w:val="Text"/>
        </w:rPr>
        <w:t xml:space="preserve"> eingesetzten </w:t>
      </w:r>
      <w:r w:rsidR="002A56CB" w:rsidRPr="000F3C3B">
        <w:rPr>
          <w:rStyle w:val="Text"/>
        </w:rPr>
        <w:t>„</w:t>
      </w:r>
      <w:proofErr w:type="spellStart"/>
      <w:r w:rsidR="00DE12B6" w:rsidRPr="000F3C3B">
        <w:rPr>
          <w:rStyle w:val="Text"/>
        </w:rPr>
        <w:t>Weg</w:t>
      </w:r>
      <w:ins w:id="14" w:author="Dominik Schindele" w:date="2025-06-15T19:03:00Z">
        <w:r w:rsidR="00637F09">
          <w:rPr>
            <w:rStyle w:val="Text"/>
          </w:rPr>
          <w:t>f</w:t>
        </w:r>
      </w:ins>
      <w:del w:id="15" w:author="Dominik Schindele" w:date="2025-06-15T19:03:00Z">
        <w:r w:rsidR="00DE12B6" w:rsidRPr="000F3C3B" w:rsidDel="00637F09">
          <w:rPr>
            <w:rStyle w:val="Text"/>
          </w:rPr>
          <w:delText>-F</w:delText>
        </w:r>
      </w:del>
      <w:r w:rsidR="00DE12B6" w:rsidRPr="000F3C3B">
        <w:rPr>
          <w:rStyle w:val="Text"/>
        </w:rPr>
        <w:t>indung</w:t>
      </w:r>
      <w:r w:rsidR="00FB36DB">
        <w:rPr>
          <w:rStyle w:val="Text"/>
        </w:rPr>
        <w:t>s</w:t>
      </w:r>
      <w:proofErr w:type="spellEnd"/>
      <w:r w:rsidR="002A56CB" w:rsidRPr="000F3C3B">
        <w:rPr>
          <w:rStyle w:val="Text"/>
        </w:rPr>
        <w:t>“</w:t>
      </w:r>
      <w:r w:rsidR="00DE12B6" w:rsidRPr="000F3C3B">
        <w:rPr>
          <w:rStyle w:val="Text"/>
        </w:rPr>
        <w:t>-Algorithmen, die Anzahl de</w:t>
      </w:r>
      <w:r w:rsidR="00FB36DB">
        <w:rPr>
          <w:rStyle w:val="Text"/>
        </w:rPr>
        <w:t>r</w:t>
      </w:r>
      <w:r w:rsidR="00DE12B6" w:rsidRPr="000F3C3B">
        <w:rPr>
          <w:rStyle w:val="Text"/>
        </w:rPr>
        <w:t xml:space="preserve"> eingesetzten Agenten</w:t>
      </w:r>
      <w:ins w:id="16" w:author="Dominik Schindele" w:date="2025-06-15T19:03:00Z">
        <w:r w:rsidR="00637F09">
          <w:rPr>
            <w:rStyle w:val="Text"/>
          </w:rPr>
          <w:t>,</w:t>
        </w:r>
      </w:ins>
      <w:r w:rsidR="00DE12B6" w:rsidRPr="000F3C3B">
        <w:rPr>
          <w:rStyle w:val="Text"/>
        </w:rPr>
        <w:t xml:space="preserve"> sowie die eingesetzte Sensortechnik. </w:t>
      </w:r>
      <w:r w:rsidR="002A56CB" w:rsidRPr="000F3C3B">
        <w:rPr>
          <w:rStyle w:val="Text"/>
        </w:rPr>
        <w:t xml:space="preserve">Die dabei realisierten Ergebnisse in Hinblick auf eingesetzte Zeit und zurückgelegten </w:t>
      </w:r>
      <w:r w:rsidR="006D041A" w:rsidRPr="000F3C3B">
        <w:rPr>
          <w:rStyle w:val="Text"/>
        </w:rPr>
        <w:t>W</w:t>
      </w:r>
      <w:r w:rsidR="002A56CB" w:rsidRPr="000F3C3B">
        <w:rPr>
          <w:rStyle w:val="Text"/>
        </w:rPr>
        <w:t>eg zeigen signifikante Unterschiede.</w:t>
      </w:r>
      <w:r w:rsidR="006D041A" w:rsidRPr="000F3C3B">
        <w:rPr>
          <w:rStyle w:val="Text"/>
        </w:rPr>
        <w:t xml:space="preserve"> Erste Forschungsergebnisse unter Laborbedingungen stützen diese </w:t>
      </w:r>
      <w:r w:rsidR="00D55C59" w:rsidRPr="000F3C3B">
        <w:rPr>
          <w:rStyle w:val="Text"/>
        </w:rPr>
        <w:t>Annahmen</w:t>
      </w:r>
      <w:r w:rsidR="006D041A" w:rsidRPr="000F3C3B">
        <w:rPr>
          <w:rStyle w:val="Text"/>
        </w:rPr>
        <w:t xml:space="preserve"> und geben einen Ausblick auf zukünftige Entwicklungen und Ergebnisse. </w:t>
      </w:r>
    </w:p>
    <w:p w14:paraId="718A3B79" w14:textId="20C81A87" w:rsidR="00084FF6" w:rsidRPr="000F3C3B" w:rsidRDefault="00084FF6">
      <w:pPr>
        <w:rPr>
          <w:rStyle w:val="Text"/>
        </w:rPr>
      </w:pPr>
      <w:r w:rsidRPr="000F3C3B">
        <w:rPr>
          <w:rStyle w:val="Text"/>
        </w:rPr>
        <w:br w:type="page"/>
      </w:r>
    </w:p>
    <w:p w14:paraId="114A31BA" w14:textId="219ED617" w:rsidR="001544B5" w:rsidRPr="000F3C3B" w:rsidRDefault="001544B5" w:rsidP="007120B7">
      <w:pPr>
        <w:pStyle w:val="1Ebene"/>
      </w:pPr>
      <w:bookmarkStart w:id="17" w:name="_Toc195957875"/>
      <w:bookmarkStart w:id="18" w:name="_Toc195957959"/>
      <w:bookmarkStart w:id="19" w:name="_Toc199920717"/>
      <w:bookmarkStart w:id="20" w:name="_Toc199921128"/>
      <w:bookmarkStart w:id="21" w:name="_Toc199921490"/>
      <w:r w:rsidRPr="000F3C3B">
        <w:lastRenderedPageBreak/>
        <w:t>Grundlagen</w:t>
      </w:r>
      <w:bookmarkEnd w:id="17"/>
      <w:bookmarkEnd w:id="18"/>
      <w:bookmarkEnd w:id="19"/>
      <w:bookmarkEnd w:id="20"/>
      <w:bookmarkEnd w:id="21"/>
    </w:p>
    <w:p w14:paraId="4780E85E" w14:textId="75B60454" w:rsidR="00084FF6" w:rsidRPr="000F3C3B" w:rsidRDefault="00084FF6" w:rsidP="00084FF6">
      <w:pPr>
        <w:pStyle w:val="2Ebene"/>
        <w:rPr>
          <w:rFonts w:cs="Times New Roman"/>
        </w:rPr>
      </w:pPr>
      <w:bookmarkStart w:id="22" w:name="_Toc199920718"/>
      <w:bookmarkStart w:id="23" w:name="_Toc199921129"/>
      <w:bookmarkStart w:id="24" w:name="_Toc199921491"/>
      <w:r w:rsidRPr="000F3C3B">
        <w:rPr>
          <w:rFonts w:cs="Times New Roman"/>
        </w:rPr>
        <w:t>Multi-Agent-System</w:t>
      </w:r>
      <w:bookmarkEnd w:id="22"/>
      <w:bookmarkEnd w:id="23"/>
      <w:bookmarkEnd w:id="24"/>
    </w:p>
    <w:p w14:paraId="395D1A92" w14:textId="55A3D411" w:rsidR="00084FF6" w:rsidRPr="000F3C3B" w:rsidRDefault="00084FF6" w:rsidP="00650788">
      <w:pPr>
        <w:pStyle w:val="2Ebene"/>
        <w:numPr>
          <w:ilvl w:val="2"/>
          <w:numId w:val="2"/>
        </w:numPr>
      </w:pPr>
      <w:bookmarkStart w:id="25" w:name="_Toc199920719"/>
      <w:bookmarkStart w:id="26" w:name="_Toc199921130"/>
      <w:bookmarkStart w:id="27" w:name="_Toc199921492"/>
      <w:r w:rsidRPr="00555C49">
        <w:rPr>
          <w:rFonts w:cs="Times New Roman"/>
        </w:rPr>
        <w:t>Definition</w:t>
      </w:r>
      <w:bookmarkEnd w:id="25"/>
      <w:bookmarkEnd w:id="26"/>
      <w:bookmarkEnd w:id="27"/>
    </w:p>
    <w:p w14:paraId="16091607" w14:textId="5668FE08" w:rsidR="00DA5C68" w:rsidRPr="000F3C3B" w:rsidRDefault="00DA5C68" w:rsidP="00DA5C68">
      <w:pPr>
        <w:spacing w:line="360" w:lineRule="auto"/>
        <w:jc w:val="both"/>
        <w:rPr>
          <w:rStyle w:val="Text"/>
        </w:rPr>
      </w:pPr>
      <w:r w:rsidRPr="000F3C3B">
        <w:rPr>
          <w:rStyle w:val="Text"/>
        </w:rPr>
        <w:t>Ein Multi-Agent-System ist ein System aus mehreren selbstständig handelnden Einheiten (Agenten) welche mittels Kommunikation ein gegebenes</w:t>
      </w:r>
      <w:r w:rsidR="00ED5E05" w:rsidRPr="000F3C3B">
        <w:rPr>
          <w:rStyle w:val="Text"/>
        </w:rPr>
        <w:t xml:space="preserve"> individual</w:t>
      </w:r>
      <w:r w:rsidR="005E272B" w:rsidRPr="000F3C3B">
        <w:rPr>
          <w:rStyle w:val="Text"/>
        </w:rPr>
        <w:t>-</w:t>
      </w:r>
      <w:r w:rsidR="00ED5E05" w:rsidRPr="000F3C3B">
        <w:rPr>
          <w:rStyle w:val="Text"/>
        </w:rPr>
        <w:t xml:space="preserve"> oder kollektive</w:t>
      </w:r>
      <w:ins w:id="28" w:author="Dominik Schindele" w:date="2025-06-15T19:04:00Z">
        <w:r w:rsidR="00637F09">
          <w:rPr>
            <w:rStyle w:val="Text"/>
          </w:rPr>
          <w:t>s</w:t>
        </w:r>
      </w:ins>
      <w:r w:rsidRPr="000F3C3B">
        <w:rPr>
          <w:rStyle w:val="Text"/>
        </w:rPr>
        <w:t xml:space="preserve"> Problem </w:t>
      </w:r>
      <w:r w:rsidR="00ED5E05" w:rsidRPr="000F3C3B">
        <w:rPr>
          <w:rStyle w:val="Text"/>
        </w:rPr>
        <w:t xml:space="preserve">in einer geteilten Umgebung </w:t>
      </w:r>
      <w:r w:rsidRPr="000F3C3B">
        <w:rPr>
          <w:rStyle w:val="Text"/>
        </w:rPr>
        <w:t>lösen</w:t>
      </w:r>
      <w:sdt>
        <w:sdtPr>
          <w:rPr>
            <w:rStyle w:val="Text"/>
          </w:rPr>
          <w:id w:val="1258564601"/>
          <w:citation/>
        </w:sdtPr>
        <w:sdtContent>
          <w:r w:rsidR="00ED5E05" w:rsidRPr="000F3C3B">
            <w:rPr>
              <w:rStyle w:val="Text"/>
            </w:rPr>
            <w:fldChar w:fldCharType="begin"/>
          </w:r>
          <w:r w:rsidR="00ED5E05" w:rsidRPr="000F3C3B">
            <w:rPr>
              <w:rStyle w:val="Text"/>
            </w:rPr>
            <w:instrText xml:space="preserve"> CITATION Uhr18 \l 1031 </w:instrText>
          </w:r>
          <w:r w:rsidR="00ED5E05"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[1]</w:t>
          </w:r>
          <w:r w:rsidR="00ED5E05" w:rsidRPr="000F3C3B">
            <w:rPr>
              <w:rStyle w:val="Text"/>
            </w:rPr>
            <w:fldChar w:fldCharType="end"/>
          </w:r>
        </w:sdtContent>
      </w:sdt>
      <w:r w:rsidRPr="000F3C3B">
        <w:rPr>
          <w:rStyle w:val="Text"/>
        </w:rPr>
        <w:t>. Ein Agent ist ein autonom handelnder Akteur, der seine Umgebung aktiv wahrnimmt, auf Basis dieser Informationen eigenständig Entscheidungen ableitet und entsprechende Aktionen ausführt</w:t>
      </w:r>
      <w:sdt>
        <w:sdtPr>
          <w:rPr>
            <w:rStyle w:val="Text"/>
          </w:rPr>
          <w:id w:val="-947466931"/>
          <w:citation/>
        </w:sdtPr>
        <w:sdtContent>
          <w:r w:rsidR="00753210" w:rsidRPr="000F3C3B">
            <w:rPr>
              <w:rStyle w:val="Text"/>
            </w:rPr>
            <w:fldChar w:fldCharType="begin"/>
          </w:r>
          <w:r w:rsidR="00753210" w:rsidRPr="000F3C3B">
            <w:rPr>
              <w:rStyle w:val="Text"/>
            </w:rPr>
            <w:instrText xml:space="preserve"> CITATION Mar03 \l 1031 </w:instrText>
          </w:r>
          <w:r w:rsidR="00753210"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[2]</w:t>
          </w:r>
          <w:r w:rsidR="00753210" w:rsidRPr="000F3C3B">
            <w:rPr>
              <w:rStyle w:val="Text"/>
            </w:rPr>
            <w:fldChar w:fldCharType="end"/>
          </w:r>
        </w:sdtContent>
      </w:sdt>
      <w:r w:rsidRPr="000F3C3B">
        <w:rPr>
          <w:rStyle w:val="Text"/>
        </w:rPr>
        <w:t>.</w:t>
      </w:r>
    </w:p>
    <w:p w14:paraId="5A0820B7" w14:textId="11B4379D" w:rsidR="00167C50" w:rsidRPr="000F3C3B" w:rsidRDefault="00167C50" w:rsidP="00167C50">
      <w:pPr>
        <w:spacing w:line="360" w:lineRule="auto"/>
        <w:jc w:val="both"/>
        <w:rPr>
          <w:rFonts w:ascii="Times New Roman" w:hAnsi="Times New Roman" w:cs="Times New Roman"/>
        </w:rPr>
      </w:pPr>
      <w:r w:rsidRPr="000F3C3B">
        <w:rPr>
          <w:rFonts w:ascii="Times New Roman" w:hAnsi="Times New Roman" w:cs="Times New Roman"/>
        </w:rPr>
        <w:t xml:space="preserve">Auch wenn MAS in der Technik ein </w:t>
      </w:r>
      <w:ins w:id="29" w:author="Dominik Schindele" w:date="2025-06-15T19:04:00Z">
        <w:r w:rsidR="00637F09">
          <w:rPr>
            <w:rFonts w:ascii="Times New Roman" w:hAnsi="Times New Roman" w:cs="Times New Roman"/>
          </w:rPr>
          <w:t xml:space="preserve">relativ </w:t>
        </w:r>
      </w:ins>
      <w:r w:rsidRPr="000F3C3B">
        <w:rPr>
          <w:rFonts w:ascii="Times New Roman" w:hAnsi="Times New Roman" w:cs="Times New Roman"/>
        </w:rPr>
        <w:t>neues Forschungsfeld ist, wird diese Idee in der Natur oft beobachtet. So bewegen sich Tierschwärme</w:t>
      </w:r>
      <w:ins w:id="30" w:author="Dominik Schindele" w:date="2025-06-15T19:04:00Z">
        <w:r w:rsidR="00637F09">
          <w:rPr>
            <w:rFonts w:ascii="Times New Roman" w:hAnsi="Times New Roman" w:cs="Times New Roman"/>
          </w:rPr>
          <w:t>,</w:t>
        </w:r>
      </w:ins>
      <w:r w:rsidRPr="000F3C3B">
        <w:rPr>
          <w:rFonts w:ascii="Times New Roman" w:hAnsi="Times New Roman" w:cs="Times New Roman"/>
        </w:rPr>
        <w:t xml:space="preserve"> wie Vögel oder Fische</w:t>
      </w:r>
      <w:ins w:id="31" w:author="Dominik Schindele" w:date="2025-06-15T19:04:00Z">
        <w:r w:rsidR="00637F09">
          <w:rPr>
            <w:rFonts w:ascii="Times New Roman" w:hAnsi="Times New Roman" w:cs="Times New Roman"/>
          </w:rPr>
          <w:t>,</w:t>
        </w:r>
      </w:ins>
      <w:r w:rsidRPr="000F3C3B">
        <w:rPr>
          <w:rFonts w:ascii="Times New Roman" w:hAnsi="Times New Roman" w:cs="Times New Roman"/>
        </w:rPr>
        <w:t xml:space="preserve"> in einem großen dezentral gesteuerten Verbund und agieren in diesem </w:t>
      </w:r>
      <w:del w:id="32" w:author="Dominik Schindele" w:date="2025-06-15T19:04:00Z">
        <w:r w:rsidRPr="000F3C3B" w:rsidDel="00637F09">
          <w:rPr>
            <w:rFonts w:ascii="Times New Roman" w:hAnsi="Times New Roman" w:cs="Times New Roman"/>
          </w:rPr>
          <w:delText xml:space="preserve">als </w:delText>
        </w:r>
      </w:del>
      <w:ins w:id="33" w:author="Dominik Schindele" w:date="2025-06-15T19:04:00Z">
        <w:r w:rsidR="00637F09">
          <w:rPr>
            <w:rFonts w:ascii="Times New Roman" w:hAnsi="Times New Roman" w:cs="Times New Roman"/>
          </w:rPr>
          <w:t>wie ein</w:t>
        </w:r>
        <w:r w:rsidR="00637F09" w:rsidRPr="000F3C3B">
          <w:rPr>
            <w:rFonts w:ascii="Times New Roman" w:hAnsi="Times New Roman" w:cs="Times New Roman"/>
          </w:rPr>
          <w:t xml:space="preserve"> </w:t>
        </w:r>
      </w:ins>
      <w:r w:rsidRPr="000F3C3B">
        <w:rPr>
          <w:rFonts w:ascii="Times New Roman" w:hAnsi="Times New Roman" w:cs="Times New Roman"/>
        </w:rPr>
        <w:t>MAS in dem jedes Tier einen Agenten darstellt. Neuste Entwicklungen in der Technik probieren diese Idee zu übernehmen und so z.B. eine Verbesserung in der künstlichen Intelligenz und Schwarmintelligenz zu bewirken. Eine weitere Idee ist es ganze Produktion</w:t>
      </w:r>
      <w:ins w:id="34" w:author="Dominik Schindele" w:date="2025-06-15T19:05:00Z">
        <w:r w:rsidR="00637F09">
          <w:rPr>
            <w:rFonts w:ascii="Times New Roman" w:hAnsi="Times New Roman" w:cs="Times New Roman"/>
          </w:rPr>
          <w:t>sb</w:t>
        </w:r>
      </w:ins>
      <w:del w:id="35" w:author="Dominik Schindele" w:date="2025-06-15T19:04:00Z">
        <w:r w:rsidRPr="000F3C3B" w:rsidDel="00637F09">
          <w:rPr>
            <w:rFonts w:ascii="Times New Roman" w:hAnsi="Times New Roman" w:cs="Times New Roman"/>
          </w:rPr>
          <w:delText xml:space="preserve"> B</w:delText>
        </w:r>
      </w:del>
      <w:r w:rsidRPr="000F3C3B">
        <w:rPr>
          <w:rFonts w:ascii="Times New Roman" w:hAnsi="Times New Roman" w:cs="Times New Roman"/>
        </w:rPr>
        <w:t>ereich</w:t>
      </w:r>
      <w:ins w:id="36" w:author="Dominik Schindele" w:date="2025-06-15T19:05:00Z">
        <w:r w:rsidR="00637F09">
          <w:rPr>
            <w:rFonts w:ascii="Times New Roman" w:hAnsi="Times New Roman" w:cs="Times New Roman"/>
          </w:rPr>
          <w:t>e</w:t>
        </w:r>
      </w:ins>
      <w:r w:rsidRPr="000F3C3B">
        <w:rPr>
          <w:rFonts w:ascii="Times New Roman" w:hAnsi="Times New Roman" w:cs="Times New Roman"/>
        </w:rPr>
        <w:t xml:space="preserve"> als </w:t>
      </w:r>
      <w:del w:id="37" w:author="Dominik Schindele" w:date="2025-06-15T19:05:00Z">
        <w:r w:rsidRPr="000F3C3B" w:rsidDel="00637F09">
          <w:rPr>
            <w:rFonts w:ascii="Times New Roman" w:hAnsi="Times New Roman" w:cs="Times New Roman"/>
          </w:rPr>
          <w:delText xml:space="preserve">einen </w:delText>
        </w:r>
      </w:del>
      <w:r w:rsidRPr="000F3C3B">
        <w:rPr>
          <w:rFonts w:ascii="Times New Roman" w:hAnsi="Times New Roman" w:cs="Times New Roman"/>
        </w:rPr>
        <w:t>individuelle</w:t>
      </w:r>
      <w:del w:id="38" w:author="Dominik Schindele" w:date="2025-06-15T19:05:00Z">
        <w:r w:rsidRPr="000F3C3B" w:rsidDel="00637F09">
          <w:rPr>
            <w:rFonts w:ascii="Times New Roman" w:hAnsi="Times New Roman" w:cs="Times New Roman"/>
          </w:rPr>
          <w:delText>n</w:delText>
        </w:r>
      </w:del>
      <w:r w:rsidRPr="000F3C3B">
        <w:rPr>
          <w:rFonts w:ascii="Times New Roman" w:hAnsi="Times New Roman" w:cs="Times New Roman"/>
        </w:rPr>
        <w:t xml:space="preserve"> Agenten anzusehen und so die Produktionsplanung und -steuerung zu verbessern</w:t>
      </w:r>
      <w:sdt>
        <w:sdtPr>
          <w:rPr>
            <w:rFonts w:ascii="Times New Roman" w:hAnsi="Times New Roman" w:cs="Times New Roman"/>
          </w:rPr>
          <w:id w:val="-641035526"/>
          <w:citation/>
        </w:sdtPr>
        <w:sdtContent>
          <w:r w:rsidR="00D93CDD">
            <w:rPr>
              <w:rFonts w:ascii="Times New Roman" w:hAnsi="Times New Roman" w:cs="Times New Roman"/>
            </w:rPr>
            <w:fldChar w:fldCharType="begin"/>
          </w:r>
          <w:r w:rsidR="00D93CDD">
            <w:rPr>
              <w:rFonts w:ascii="Times New Roman" w:hAnsi="Times New Roman" w:cs="Times New Roman"/>
            </w:rPr>
            <w:instrText xml:space="preserve"> CITATION Hol07 \l 1031 </w:instrText>
          </w:r>
          <w:r w:rsidR="00BA5232">
            <w:rPr>
              <w:rFonts w:ascii="Times New Roman" w:hAnsi="Times New Roman" w:cs="Times New Roman"/>
            </w:rPr>
            <w:instrText xml:space="preserve"> \m Woo02</w:instrText>
          </w:r>
          <w:r w:rsidR="00D93CDD">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[3, 4]</w:t>
          </w:r>
          <w:r w:rsidR="00D93CDD">
            <w:rPr>
              <w:rFonts w:ascii="Times New Roman" w:hAnsi="Times New Roman" w:cs="Times New Roman"/>
            </w:rPr>
            <w:fldChar w:fldCharType="end"/>
          </w:r>
        </w:sdtContent>
      </w:sdt>
      <w:r w:rsidRPr="000F3C3B">
        <w:rPr>
          <w:rFonts w:ascii="Times New Roman" w:hAnsi="Times New Roman" w:cs="Times New Roman"/>
        </w:rPr>
        <w:t>.</w:t>
      </w:r>
    </w:p>
    <w:p w14:paraId="032B28F3" w14:textId="6474639A" w:rsidR="00167C50" w:rsidRPr="000F3C3B" w:rsidRDefault="009905E9" w:rsidP="00DA5C68">
      <w:pPr>
        <w:spacing w:line="360" w:lineRule="auto"/>
        <w:jc w:val="both"/>
        <w:rPr>
          <w:rStyle w:val="Text"/>
        </w:rPr>
      </w:pPr>
      <w:del w:id="39" w:author="Dominik Schindele" w:date="2025-06-15T19:05:00Z">
        <w:r w:rsidRPr="000F3C3B" w:rsidDel="00637F09">
          <w:rPr>
            <w:rStyle w:val="Text"/>
          </w:rPr>
          <w:delText xml:space="preserve">Die </w:delText>
        </w:r>
      </w:del>
      <w:r w:rsidRPr="000F3C3B">
        <w:rPr>
          <w:rStyle w:val="Text"/>
        </w:rPr>
        <w:t xml:space="preserve">MAS </w:t>
      </w:r>
      <w:del w:id="40" w:author="Dominik Schindele" w:date="2025-06-15T19:05:00Z">
        <w:r w:rsidR="00167C50" w:rsidRPr="000F3C3B" w:rsidDel="00637F09">
          <w:rPr>
            <w:rStyle w:val="Text"/>
          </w:rPr>
          <w:delText xml:space="preserve">bietet </w:delText>
        </w:r>
      </w:del>
      <w:ins w:id="41" w:author="Dominik Schindele" w:date="2025-06-15T19:05:00Z">
        <w:r w:rsidR="00637F09" w:rsidRPr="000F3C3B">
          <w:rPr>
            <w:rStyle w:val="Text"/>
          </w:rPr>
          <w:t>biete</w:t>
        </w:r>
        <w:r w:rsidR="00637F09">
          <w:rPr>
            <w:rStyle w:val="Text"/>
          </w:rPr>
          <w:t>n</w:t>
        </w:r>
        <w:r w:rsidR="00637F09" w:rsidRPr="000F3C3B">
          <w:rPr>
            <w:rStyle w:val="Text"/>
          </w:rPr>
          <w:t xml:space="preserve"> </w:t>
        </w:r>
      </w:ins>
      <w:r w:rsidR="00167C50" w:rsidRPr="000F3C3B">
        <w:rPr>
          <w:rStyle w:val="Text"/>
        </w:rPr>
        <w:t>viele Vorteile verglichen zur klassischen zentralen Steuerung</w:t>
      </w:r>
      <w:r w:rsidRPr="000F3C3B">
        <w:rPr>
          <w:rStyle w:val="Text"/>
        </w:rPr>
        <w:t>:</w:t>
      </w:r>
    </w:p>
    <w:p w14:paraId="63284BB6" w14:textId="6C36294E" w:rsidR="000F0032" w:rsidRPr="000F3C3B" w:rsidRDefault="003E186D" w:rsidP="00DA5C68">
      <w:pPr>
        <w:spacing w:line="360" w:lineRule="auto"/>
        <w:jc w:val="both"/>
        <w:rPr>
          <w:rStyle w:val="Text"/>
          <w:b/>
          <w:bCs/>
        </w:rPr>
      </w:pPr>
      <w:r w:rsidRPr="003E186D">
        <w:rPr>
          <w:rFonts w:ascii="Times New Roman" w:hAnsi="Times New Roman" w:cs="Times New Roman"/>
          <w:b/>
          <w:bCs/>
        </w:rPr>
        <w:t>Robustheit</w:t>
      </w:r>
    </w:p>
    <w:p w14:paraId="13CDBAAD" w14:textId="5D396591" w:rsidR="005E272B" w:rsidRPr="000F3C3B" w:rsidRDefault="005E272B" w:rsidP="00DA5C68">
      <w:pPr>
        <w:spacing w:line="360" w:lineRule="auto"/>
        <w:jc w:val="both"/>
        <w:rPr>
          <w:rStyle w:val="Text"/>
        </w:rPr>
      </w:pPr>
      <w:r w:rsidRPr="000F3C3B">
        <w:rPr>
          <w:rStyle w:val="Text"/>
        </w:rPr>
        <w:t xml:space="preserve">Dieses System hat den Vorteil das der Ausfall eines Individuums nur einen marginalen, bis keinen Einfluss auf das </w:t>
      </w:r>
      <w:r w:rsidR="00101EDC" w:rsidRPr="000F3C3B">
        <w:rPr>
          <w:rStyle w:val="Text"/>
        </w:rPr>
        <w:t>Gesamtsystem</w:t>
      </w:r>
      <w:r w:rsidRPr="000F3C3B">
        <w:rPr>
          <w:rStyle w:val="Text"/>
        </w:rPr>
        <w:t xml:space="preserve"> und deren Problemlösung hat. Andere Agenten können den Ausfall kompensieren und das System kann weiterhin bestehen. </w:t>
      </w:r>
      <w:r w:rsidR="00101EDC" w:rsidRPr="000F3C3B">
        <w:rPr>
          <w:rStyle w:val="Text"/>
        </w:rPr>
        <w:t>In einer zentral gesteuerten Umgebung</w:t>
      </w:r>
      <w:r w:rsidRPr="000F3C3B">
        <w:rPr>
          <w:rStyle w:val="Text"/>
        </w:rPr>
        <w:t xml:space="preserve"> hätte der Ausfall der Zentralstelle eine </w:t>
      </w:r>
      <w:r w:rsidR="00101EDC" w:rsidRPr="000F3C3B">
        <w:rPr>
          <w:rFonts w:ascii="Times New Roman" w:hAnsi="Times New Roman" w:cs="Times New Roman"/>
        </w:rPr>
        <w:t xml:space="preserve">fatale </w:t>
      </w:r>
      <w:r w:rsidR="00101EDC" w:rsidRPr="000F3C3B">
        <w:rPr>
          <w:rStyle w:val="Text"/>
        </w:rPr>
        <w:t>Auswirkung</w:t>
      </w:r>
      <w:r w:rsidRPr="000F3C3B">
        <w:rPr>
          <w:rStyle w:val="Text"/>
        </w:rPr>
        <w:t xml:space="preserve"> auf d</w:t>
      </w:r>
      <w:r w:rsidR="00101EDC" w:rsidRPr="000F3C3B">
        <w:rPr>
          <w:rStyle w:val="Text"/>
        </w:rPr>
        <w:t xml:space="preserve">as Gesamtsystem und würde somit handlungsunfähig werden. </w:t>
      </w:r>
      <w:r w:rsidR="00901CE6">
        <w:rPr>
          <w:rStyle w:val="Text"/>
        </w:rPr>
        <w:t xml:space="preserve"> </w:t>
      </w:r>
      <w:r w:rsidR="00EB7D2A">
        <w:rPr>
          <w:rStyle w:val="Text"/>
        </w:rPr>
        <w:t>Bei hoher Auslastung kann die zentrale Steuerung zum Flaschenhals werden. Bei MAS kann die Last dynamisch verteilt werden und stark ausgelastete Agenten blockieren die anderen Agenten nicht oder nur geringfügig.</w:t>
      </w:r>
    </w:p>
    <w:p w14:paraId="17BA83AE" w14:textId="6A1EF6DF" w:rsidR="000F0032" w:rsidRPr="000F3C3B" w:rsidRDefault="000F0032" w:rsidP="00DA5C68">
      <w:pPr>
        <w:spacing w:line="360" w:lineRule="auto"/>
        <w:jc w:val="both"/>
        <w:rPr>
          <w:rStyle w:val="Text"/>
          <w:b/>
          <w:bCs/>
        </w:rPr>
      </w:pPr>
      <w:r w:rsidRPr="000F3C3B">
        <w:rPr>
          <w:rFonts w:ascii="Times New Roman" w:hAnsi="Times New Roman" w:cs="Times New Roman"/>
          <w:b/>
          <w:bCs/>
        </w:rPr>
        <w:t>Skalierbarkeit und Flexibilität</w:t>
      </w:r>
    </w:p>
    <w:p w14:paraId="19AC1000" w14:textId="3B9AB12A" w:rsidR="00230B13" w:rsidRPr="000F3C3B" w:rsidRDefault="005E4B0B" w:rsidP="00DA5C68">
      <w:pPr>
        <w:spacing w:line="360" w:lineRule="auto"/>
        <w:jc w:val="both"/>
        <w:rPr>
          <w:rStyle w:val="Text"/>
        </w:rPr>
      </w:pPr>
      <w:r w:rsidRPr="000F3C3B">
        <w:rPr>
          <w:rStyle w:val="Text"/>
        </w:rPr>
        <w:t xml:space="preserve">Durch den Einsatz autonomer, unabhängiger Agenten wird eine hohe Flexibilität </w:t>
      </w:r>
      <w:r w:rsidR="00901CE6" w:rsidRPr="000F3C3B">
        <w:rPr>
          <w:rStyle w:val="Text"/>
        </w:rPr>
        <w:t>erreicht,</w:t>
      </w:r>
      <w:r w:rsidRPr="000F3C3B">
        <w:rPr>
          <w:rStyle w:val="Text"/>
        </w:rPr>
        <w:t xml:space="preserve"> bei </w:t>
      </w:r>
      <w:r w:rsidR="00637F09" w:rsidRPr="000F3C3B">
        <w:rPr>
          <w:rStyle w:val="Text"/>
        </w:rPr>
        <w:t>de</w:t>
      </w:r>
      <w:r w:rsidR="00637F09">
        <w:rPr>
          <w:rStyle w:val="Text"/>
        </w:rPr>
        <w:t>r</w:t>
      </w:r>
      <w:r w:rsidR="00637F09" w:rsidRPr="000F3C3B">
        <w:rPr>
          <w:rStyle w:val="Text"/>
        </w:rPr>
        <w:t xml:space="preserve"> </w:t>
      </w:r>
      <w:r w:rsidRPr="000F3C3B">
        <w:rPr>
          <w:rStyle w:val="Text"/>
        </w:rPr>
        <w:t xml:space="preserve">die Anzahl der Agenten bei Bedarf erhöht oder verringert werden kann. </w:t>
      </w:r>
      <w:commentRangeStart w:id="42"/>
      <w:r w:rsidR="00230B13" w:rsidRPr="000F3C3B">
        <w:rPr>
          <w:rStyle w:val="Text"/>
        </w:rPr>
        <w:t>Dabei braucht es keine Änderung oder Anpassung der Zentrallen Steuerung.</w:t>
      </w:r>
      <w:commentRangeEnd w:id="42"/>
      <w:r w:rsidR="00637F09">
        <w:rPr>
          <w:rStyle w:val="Kommentarzeichen"/>
        </w:rPr>
        <w:commentReference w:id="42"/>
      </w:r>
      <w:r w:rsidR="00901CE6">
        <w:rPr>
          <w:rStyle w:val="Text"/>
        </w:rPr>
        <w:t xml:space="preserve"> [QUELLE XXX]</w:t>
      </w:r>
    </w:p>
    <w:p w14:paraId="3F1CB6FB" w14:textId="392BF71C" w:rsidR="000F0032" w:rsidRPr="000F3C3B" w:rsidRDefault="00CD6C6C" w:rsidP="00DA5C68">
      <w:pPr>
        <w:spacing w:line="360" w:lineRule="auto"/>
        <w:jc w:val="both"/>
        <w:rPr>
          <w:rStyle w:val="Text"/>
        </w:rPr>
      </w:pPr>
      <w:r w:rsidRPr="000F3C3B">
        <w:rPr>
          <w:rFonts w:ascii="Times New Roman" w:hAnsi="Times New Roman" w:cs="Times New Roman"/>
          <w:b/>
          <w:bCs/>
        </w:rPr>
        <w:t>Kosteneffizienz</w:t>
      </w:r>
    </w:p>
    <w:p w14:paraId="1EADE17E" w14:textId="7D075927" w:rsidR="007B58F7" w:rsidRPr="000F3C3B" w:rsidRDefault="007B58F7" w:rsidP="00D566EB">
      <w:pPr>
        <w:spacing w:line="360" w:lineRule="auto"/>
        <w:jc w:val="both"/>
        <w:rPr>
          <w:rFonts w:ascii="Times New Roman" w:hAnsi="Times New Roman" w:cs="Times New Roman"/>
        </w:rPr>
      </w:pPr>
      <w:r w:rsidRPr="000F3C3B">
        <w:rPr>
          <w:rFonts w:ascii="Times New Roman" w:hAnsi="Times New Roman" w:cs="Times New Roman"/>
        </w:rPr>
        <w:t xml:space="preserve">Im Fall einer zentralen Steuerung ist eine leistungsstarke und komplexe Steuerung erforderlich, da </w:t>
      </w:r>
      <w:r w:rsidR="00230B13" w:rsidRPr="000F3C3B">
        <w:rPr>
          <w:rFonts w:ascii="Times New Roman" w:hAnsi="Times New Roman" w:cs="Times New Roman"/>
        </w:rPr>
        <w:t>alle</w:t>
      </w:r>
      <w:r w:rsidRPr="000F3C3B">
        <w:rPr>
          <w:rFonts w:ascii="Times New Roman" w:hAnsi="Times New Roman" w:cs="Times New Roman"/>
        </w:rPr>
        <w:t xml:space="preserve"> Entscheidungen und Koordinationen</w:t>
      </w:r>
      <w:r w:rsidR="00230B13" w:rsidRPr="000F3C3B">
        <w:rPr>
          <w:rFonts w:ascii="Times New Roman" w:hAnsi="Times New Roman" w:cs="Times New Roman"/>
        </w:rPr>
        <w:t xml:space="preserve"> im System</w:t>
      </w:r>
      <w:r w:rsidRPr="000F3C3B">
        <w:rPr>
          <w:rFonts w:ascii="Times New Roman" w:hAnsi="Times New Roman" w:cs="Times New Roman"/>
        </w:rPr>
        <w:t xml:space="preserve"> für alle Agenten zentral verwaltet werden müssen. </w:t>
      </w:r>
      <w:r w:rsidR="00D566EB" w:rsidRPr="000F3C3B">
        <w:rPr>
          <w:rFonts w:ascii="Times New Roman" w:hAnsi="Times New Roman" w:cs="Times New Roman"/>
        </w:rPr>
        <w:t xml:space="preserve">Die </w:t>
      </w:r>
      <w:r w:rsidR="00133923" w:rsidRPr="000F3C3B">
        <w:rPr>
          <w:rFonts w:ascii="Times New Roman" w:hAnsi="Times New Roman" w:cs="Times New Roman"/>
        </w:rPr>
        <w:t>Form</w:t>
      </w:r>
      <w:r w:rsidR="00D566EB" w:rsidRPr="000F3C3B">
        <w:rPr>
          <w:rFonts w:ascii="Times New Roman" w:hAnsi="Times New Roman" w:cs="Times New Roman"/>
        </w:rPr>
        <w:t xml:space="preserve"> der Steuerung gibt es bei dem Multiagent System nicht, womit weniger leistungsstarke Steuerungen in jedem Agenten eingesetzt werden können.</w:t>
      </w:r>
    </w:p>
    <w:p w14:paraId="52093F9F" w14:textId="38B1F918" w:rsidR="000F0032" w:rsidRPr="000F3C3B" w:rsidRDefault="000F0032" w:rsidP="00DA5C68">
      <w:pPr>
        <w:spacing w:line="360" w:lineRule="auto"/>
        <w:jc w:val="both"/>
        <w:rPr>
          <w:rFonts w:ascii="Times New Roman" w:hAnsi="Times New Roman" w:cs="Times New Roman"/>
        </w:rPr>
      </w:pPr>
      <w:r w:rsidRPr="000F3C3B">
        <w:rPr>
          <w:rFonts w:ascii="Times New Roman" w:hAnsi="Times New Roman" w:cs="Times New Roman"/>
          <w:b/>
          <w:bCs/>
        </w:rPr>
        <w:t>Echtzeitreaktionen</w:t>
      </w:r>
    </w:p>
    <w:p w14:paraId="783ED2F6" w14:textId="2792FF7E" w:rsidR="00084FF6" w:rsidRPr="000F3C3B" w:rsidRDefault="00CD6C6C" w:rsidP="00DE0AE2">
      <w:pPr>
        <w:spacing w:line="360" w:lineRule="auto"/>
        <w:jc w:val="both"/>
        <w:rPr>
          <w:rFonts w:ascii="Times New Roman" w:hAnsi="Times New Roman" w:cs="Times New Roman"/>
        </w:rPr>
      </w:pPr>
      <w:r w:rsidRPr="000F3C3B">
        <w:rPr>
          <w:rFonts w:ascii="Times New Roman" w:hAnsi="Times New Roman" w:cs="Times New Roman"/>
        </w:rPr>
        <w:lastRenderedPageBreak/>
        <w:t xml:space="preserve">Wird ein Agent mit einem Problem konfrontiert, muss er dieses nicht an eine zentrale Stelle zur Auswertung weiterleiten und auf eine Antwort warten. Stattdessen kann sofort eigenständig mit der Lösung des Problems </w:t>
      </w:r>
      <w:r w:rsidR="00E8158A" w:rsidRPr="000F3C3B">
        <w:rPr>
          <w:rFonts w:ascii="Times New Roman" w:hAnsi="Times New Roman" w:cs="Times New Roman"/>
        </w:rPr>
        <w:t>begonnen werden</w:t>
      </w:r>
      <w:r w:rsidRPr="000F3C3B">
        <w:rPr>
          <w:rFonts w:ascii="Times New Roman" w:hAnsi="Times New Roman" w:cs="Times New Roman"/>
        </w:rPr>
        <w:t>.</w:t>
      </w:r>
    </w:p>
    <w:p w14:paraId="57140B20" w14:textId="45DB2C6B" w:rsidR="006D041A" w:rsidRPr="000F3C3B" w:rsidRDefault="006D041A" w:rsidP="006D041A">
      <w:pPr>
        <w:pStyle w:val="2Ebene"/>
        <w:rPr>
          <w:rFonts w:cs="Times New Roman"/>
        </w:rPr>
      </w:pPr>
      <w:bookmarkStart w:id="43" w:name="_Toc199920720"/>
      <w:bookmarkStart w:id="44" w:name="_Toc199921131"/>
      <w:bookmarkStart w:id="45" w:name="_Toc199921493"/>
      <w:r w:rsidRPr="000F3C3B">
        <w:rPr>
          <w:rFonts w:cs="Times New Roman"/>
        </w:rPr>
        <w:t>Weg-Findungs-Algorithmen</w:t>
      </w:r>
      <w:bookmarkEnd w:id="43"/>
      <w:bookmarkEnd w:id="44"/>
      <w:bookmarkEnd w:id="45"/>
    </w:p>
    <w:p w14:paraId="3DFE04FC" w14:textId="1CD90B8B" w:rsidR="00014089" w:rsidRPr="000F3C3B" w:rsidRDefault="00014089" w:rsidP="00650788">
      <w:pPr>
        <w:pStyle w:val="2Ebene"/>
        <w:numPr>
          <w:ilvl w:val="2"/>
          <w:numId w:val="2"/>
        </w:numPr>
      </w:pPr>
      <w:bookmarkStart w:id="46" w:name="_Toc199920721"/>
      <w:bookmarkStart w:id="47" w:name="_Toc199921132"/>
      <w:bookmarkStart w:id="48" w:name="_Toc199921494"/>
      <w:r w:rsidRPr="00555C49">
        <w:rPr>
          <w:rFonts w:cs="Times New Roman"/>
        </w:rPr>
        <w:t>Random</w:t>
      </w:r>
      <w:r w:rsidRPr="000F3C3B">
        <w:t xml:space="preserve"> Drive</w:t>
      </w:r>
      <w:bookmarkEnd w:id="46"/>
      <w:bookmarkEnd w:id="47"/>
      <w:bookmarkEnd w:id="48"/>
      <w:r w:rsidRPr="000F3C3B">
        <w:t xml:space="preserve"> </w:t>
      </w:r>
    </w:p>
    <w:p w14:paraId="10C39F90" w14:textId="04A46D99" w:rsidR="00014089" w:rsidRPr="000F3C3B" w:rsidRDefault="00014089" w:rsidP="00820A71">
      <w:pPr>
        <w:spacing w:line="360" w:lineRule="auto"/>
        <w:jc w:val="both"/>
        <w:rPr>
          <w:rFonts w:ascii="Times New Roman" w:hAnsi="Times New Roman" w:cs="Times New Roman"/>
        </w:rPr>
      </w:pPr>
      <w:r w:rsidRPr="000F3C3B">
        <w:rPr>
          <w:rFonts w:ascii="Times New Roman" w:hAnsi="Times New Roman" w:cs="Times New Roman"/>
        </w:rPr>
        <w:t xml:space="preserve">Im Random Drive wird im Vorfeld keine definierte </w:t>
      </w:r>
      <w:r w:rsidR="00820A71" w:rsidRPr="000F3C3B">
        <w:rPr>
          <w:rFonts w:ascii="Times New Roman" w:hAnsi="Times New Roman" w:cs="Times New Roman"/>
        </w:rPr>
        <w:t>R</w:t>
      </w:r>
      <w:r w:rsidRPr="000F3C3B">
        <w:rPr>
          <w:rFonts w:ascii="Times New Roman" w:hAnsi="Times New Roman" w:cs="Times New Roman"/>
        </w:rPr>
        <w:t xml:space="preserve">oute berechnet. Der Agent fährt </w:t>
      </w:r>
      <w:r w:rsidR="00820A71" w:rsidRPr="000F3C3B">
        <w:rPr>
          <w:rFonts w:ascii="Times New Roman" w:hAnsi="Times New Roman" w:cs="Times New Roman"/>
        </w:rPr>
        <w:t>zufällige</w:t>
      </w:r>
      <w:r w:rsidRPr="000F3C3B">
        <w:rPr>
          <w:rFonts w:ascii="Times New Roman" w:hAnsi="Times New Roman" w:cs="Times New Roman"/>
        </w:rPr>
        <w:t xml:space="preserve"> Wege und </w:t>
      </w:r>
      <w:r w:rsidR="00F55AD3" w:rsidRPr="00F55AD3">
        <w:rPr>
          <w:rFonts w:ascii="Times New Roman" w:hAnsi="Times New Roman" w:cs="Times New Roman"/>
        </w:rPr>
        <w:t>ohne Berücksichtigung</w:t>
      </w:r>
      <w:r w:rsidRPr="000F3C3B">
        <w:rPr>
          <w:rFonts w:ascii="Times New Roman" w:hAnsi="Times New Roman" w:cs="Times New Roman"/>
        </w:rPr>
        <w:t xml:space="preserve">, ob der </w:t>
      </w:r>
      <w:r w:rsidR="00820A71" w:rsidRPr="000F3C3B">
        <w:rPr>
          <w:rFonts w:ascii="Times New Roman" w:hAnsi="Times New Roman" w:cs="Times New Roman"/>
        </w:rPr>
        <w:t>Bereich</w:t>
      </w:r>
      <w:r w:rsidRPr="000F3C3B">
        <w:rPr>
          <w:rFonts w:ascii="Times New Roman" w:hAnsi="Times New Roman" w:cs="Times New Roman"/>
        </w:rPr>
        <w:t>:</w:t>
      </w:r>
    </w:p>
    <w:p w14:paraId="1BC0903C" w14:textId="76C4E19B" w:rsidR="00014089" w:rsidRPr="000F3C3B" w:rsidRDefault="00820A71" w:rsidP="00650788">
      <w:pPr>
        <w:pStyle w:val="Listenabsatz"/>
        <w:numPr>
          <w:ilvl w:val="0"/>
          <w:numId w:val="9"/>
        </w:numPr>
        <w:spacing w:line="360" w:lineRule="auto"/>
        <w:jc w:val="both"/>
        <w:rPr>
          <w:rFonts w:ascii="Times New Roman" w:hAnsi="Times New Roman" w:cs="Times New Roman"/>
        </w:rPr>
      </w:pPr>
      <w:proofErr w:type="spellStart"/>
      <w:r w:rsidRPr="000F3C3B">
        <w:rPr>
          <w:rFonts w:ascii="Times New Roman" w:hAnsi="Times New Roman" w:cs="Times New Roman"/>
        </w:rPr>
        <w:t>Un</w:t>
      </w:r>
      <w:proofErr w:type="spellEnd"/>
      <w:r w:rsidRPr="000F3C3B">
        <w:rPr>
          <w:rFonts w:ascii="Times New Roman" w:hAnsi="Times New Roman" w:cs="Times New Roman"/>
        </w:rPr>
        <w:t>-/</w:t>
      </w:r>
      <w:r w:rsidR="00014089" w:rsidRPr="000F3C3B">
        <w:rPr>
          <w:rFonts w:ascii="Times New Roman" w:hAnsi="Times New Roman" w:cs="Times New Roman"/>
        </w:rPr>
        <w:t>bekannt ist</w:t>
      </w:r>
      <w:r w:rsidRPr="000F3C3B">
        <w:rPr>
          <w:rFonts w:ascii="Times New Roman" w:hAnsi="Times New Roman" w:cs="Times New Roman"/>
        </w:rPr>
        <w:t xml:space="preserve"> </w:t>
      </w:r>
    </w:p>
    <w:p w14:paraId="314313DD" w14:textId="5C5D5F44" w:rsidR="00014089" w:rsidRPr="000F3C3B" w:rsidRDefault="00014089"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schon befahren wurde</w:t>
      </w:r>
    </w:p>
    <w:p w14:paraId="3340E13D" w14:textId="61B60AA8" w:rsidR="00014089" w:rsidRPr="000F3C3B" w:rsidRDefault="00014089"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geografisch gut gelegen ist</w:t>
      </w:r>
    </w:p>
    <w:p w14:paraId="3190F4E8" w14:textId="0CB8A54C" w:rsidR="00014089" w:rsidRDefault="00820A71"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ein anderer Agent</w:t>
      </w:r>
      <w:r w:rsidR="00014089" w:rsidRPr="000F3C3B">
        <w:rPr>
          <w:rFonts w:ascii="Times New Roman" w:hAnsi="Times New Roman" w:cs="Times New Roman"/>
        </w:rPr>
        <w:t xml:space="preserve"> sich hier auf</w:t>
      </w:r>
      <w:r w:rsidRPr="000F3C3B">
        <w:rPr>
          <w:rFonts w:ascii="Times New Roman" w:hAnsi="Times New Roman" w:cs="Times New Roman"/>
        </w:rPr>
        <w:t>hält</w:t>
      </w:r>
    </w:p>
    <w:p w14:paraId="1C3171DE" w14:textId="5F7C21C8" w:rsidR="00F55AD3" w:rsidRPr="000F3C3B" w:rsidRDefault="00F55AD3" w:rsidP="00650788">
      <w:pPr>
        <w:pStyle w:val="Listenabsatz"/>
        <w:numPr>
          <w:ilvl w:val="0"/>
          <w:numId w:val="9"/>
        </w:numPr>
        <w:spacing w:line="360" w:lineRule="auto"/>
        <w:jc w:val="both"/>
        <w:rPr>
          <w:rFonts w:ascii="Times New Roman" w:hAnsi="Times New Roman" w:cs="Times New Roman"/>
        </w:rPr>
      </w:pPr>
      <w:r>
        <w:rPr>
          <w:rFonts w:ascii="Times New Roman" w:hAnsi="Times New Roman" w:cs="Times New Roman"/>
        </w:rPr>
        <w:t>mit Hindernissen blockiert ist</w:t>
      </w:r>
    </w:p>
    <w:p w14:paraId="218920F0" w14:textId="574B4041" w:rsidR="00820A71" w:rsidRPr="000F3C3B" w:rsidRDefault="00820A71" w:rsidP="00820A71">
      <w:pPr>
        <w:spacing w:line="360" w:lineRule="auto"/>
        <w:jc w:val="both"/>
        <w:rPr>
          <w:rFonts w:ascii="Times New Roman" w:hAnsi="Times New Roman" w:cs="Times New Roman"/>
        </w:rPr>
      </w:pPr>
      <w:r w:rsidRPr="000F3C3B">
        <w:rPr>
          <w:rFonts w:ascii="Times New Roman" w:hAnsi="Times New Roman" w:cs="Times New Roman"/>
        </w:rPr>
        <w:t>Dabei wird eine gradlinige Bewegung ausgeführt, bis es zum Zeitablauf oder der Kollision mit einem Hindernis kommt. Dieses Ereignis führt zu einer zufälligen Änderung der Richtung. Der Vorteil ist die eine einfache Implementierung. Nachteilig sind die Ineffizienz und der Mangel an einer Zielorientierung</w:t>
      </w:r>
      <w:sdt>
        <w:sdtPr>
          <w:rPr>
            <w:rFonts w:ascii="Times New Roman" w:hAnsi="Times New Roman" w:cs="Times New Roman"/>
          </w:rPr>
          <w:id w:val="-571733981"/>
          <w:citation/>
        </w:sdtPr>
        <w:sdtContent>
          <w:r w:rsidR="006C1E50">
            <w:rPr>
              <w:rFonts w:ascii="Times New Roman" w:hAnsi="Times New Roman" w:cs="Times New Roman"/>
            </w:rPr>
            <w:fldChar w:fldCharType="begin"/>
          </w:r>
          <w:r w:rsidR="006C1E50">
            <w:rPr>
              <w:rFonts w:ascii="Times New Roman" w:hAnsi="Times New Roman" w:cs="Times New Roman"/>
            </w:rPr>
            <w:instrText xml:space="preserve"> CITATION Brä23 \l 1031 </w:instrText>
          </w:r>
          <w:r w:rsidR="006C1E50">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[5]</w:t>
          </w:r>
          <w:r w:rsidR="006C1E50">
            <w:rPr>
              <w:rFonts w:ascii="Times New Roman" w:hAnsi="Times New Roman" w:cs="Times New Roman"/>
            </w:rPr>
            <w:fldChar w:fldCharType="end"/>
          </w:r>
        </w:sdtContent>
      </w:sdt>
      <w:r w:rsidRPr="000F3C3B">
        <w:rPr>
          <w:rFonts w:ascii="Times New Roman" w:hAnsi="Times New Roman" w:cs="Times New Roman"/>
        </w:rPr>
        <w:t>.</w:t>
      </w:r>
    </w:p>
    <w:p w14:paraId="40450E2E" w14:textId="67F8146C" w:rsidR="00084FF6" w:rsidRPr="000F3C3B" w:rsidRDefault="006D041A" w:rsidP="00650788">
      <w:pPr>
        <w:pStyle w:val="2Ebene"/>
        <w:numPr>
          <w:ilvl w:val="2"/>
          <w:numId w:val="2"/>
        </w:numPr>
      </w:pPr>
      <w:bookmarkStart w:id="49" w:name="_Toc199920722"/>
      <w:bookmarkStart w:id="50" w:name="_Toc199921133"/>
      <w:bookmarkStart w:id="51" w:name="_Toc199921495"/>
      <w:r w:rsidRPr="000F3C3B">
        <w:t>A*</w:t>
      </w:r>
      <w:r w:rsidR="00F22046" w:rsidRPr="000F3C3B">
        <w:t>-</w:t>
      </w:r>
      <w:r w:rsidR="008540E9" w:rsidRPr="00555C49">
        <w:rPr>
          <w:rFonts w:cs="Times New Roman"/>
        </w:rPr>
        <w:t>Algorithmus</w:t>
      </w:r>
      <w:bookmarkEnd w:id="49"/>
      <w:bookmarkEnd w:id="50"/>
      <w:bookmarkEnd w:id="51"/>
    </w:p>
    <w:p w14:paraId="3A28DC08" w14:textId="7ECF3B91" w:rsidR="003F3330" w:rsidRPr="000F3C3B" w:rsidRDefault="008014F5" w:rsidP="008014F5">
      <w:pPr>
        <w:spacing w:line="360" w:lineRule="auto"/>
        <w:jc w:val="both"/>
        <w:rPr>
          <w:rFonts w:ascii="Times New Roman" w:hAnsi="Times New Roman" w:cs="Times New Roman"/>
        </w:rPr>
      </w:pPr>
      <w:r w:rsidRPr="000F3C3B">
        <w:rPr>
          <w:rFonts w:ascii="Times New Roman" w:hAnsi="Times New Roman" w:cs="Times New Roman"/>
        </w:rPr>
        <w:t xml:space="preserve">Der A*-Algorithmus gehört zu den informierten Such-Algorithmen und hat zum Ziel in einem bekannten Graphen den kürzesten Weg zwischen zwei Knoten zu </w:t>
      </w:r>
      <w:r w:rsidR="00D4044C" w:rsidRPr="000F3C3B">
        <w:rPr>
          <w:rFonts w:ascii="Times New Roman" w:hAnsi="Times New Roman" w:cs="Times New Roman"/>
        </w:rPr>
        <w:t>ermitteln</w:t>
      </w:r>
      <w:r w:rsidRPr="000F3C3B">
        <w:rPr>
          <w:rFonts w:ascii="Times New Roman" w:hAnsi="Times New Roman" w:cs="Times New Roman"/>
        </w:rPr>
        <w:t xml:space="preserve">. Der Algorithmus ist eine Erweiterung des Dijkstra-Algorithmus. Anders als bei uniformierten Algorithmen wird zusätzlich zur </w:t>
      </w:r>
      <w:r w:rsidR="00D4044C" w:rsidRPr="000F3C3B">
        <w:rPr>
          <w:rFonts w:ascii="Times New Roman" w:hAnsi="Times New Roman" w:cs="Times New Roman"/>
        </w:rPr>
        <w:t>K</w:t>
      </w:r>
      <w:r w:rsidRPr="000F3C3B">
        <w:rPr>
          <w:rFonts w:ascii="Times New Roman" w:hAnsi="Times New Roman" w:cs="Times New Roman"/>
        </w:rPr>
        <w:t>osten</w:t>
      </w:r>
      <w:r w:rsidR="00D4044C" w:rsidRPr="000F3C3B">
        <w:rPr>
          <w:rFonts w:ascii="Times New Roman" w:hAnsi="Times New Roman" w:cs="Times New Roman"/>
        </w:rPr>
        <w:t>f</w:t>
      </w:r>
      <w:r w:rsidRPr="000F3C3B">
        <w:rPr>
          <w:rFonts w:ascii="Times New Roman" w:hAnsi="Times New Roman" w:cs="Times New Roman"/>
        </w:rPr>
        <w:t xml:space="preserve">unktion eine Schätzfunktion (Heuristik) eingesetzt. </w:t>
      </w:r>
      <w:r w:rsidR="00D4044C" w:rsidRPr="000F3C3B">
        <w:rPr>
          <w:rFonts w:ascii="Times New Roman" w:hAnsi="Times New Roman" w:cs="Times New Roman"/>
        </w:rPr>
        <w:t>Der Algorithmus ist vollständig und optimal.</w:t>
      </w:r>
      <w:sdt>
        <w:sdtPr>
          <w:rPr>
            <w:rFonts w:ascii="Times New Roman" w:hAnsi="Times New Roman" w:cs="Times New Roman"/>
          </w:rPr>
          <w:id w:val="-1059473316"/>
          <w:citation/>
        </w:sdtPr>
        <w:sdtContent>
          <w:r w:rsidR="00D4044C" w:rsidRPr="000F3C3B">
            <w:rPr>
              <w:rFonts w:ascii="Times New Roman" w:hAnsi="Times New Roman" w:cs="Times New Roman"/>
            </w:rPr>
            <w:fldChar w:fldCharType="begin"/>
          </w:r>
          <w:r w:rsidR="00D4044C" w:rsidRPr="000F3C3B">
            <w:rPr>
              <w:rFonts w:ascii="Times New Roman" w:hAnsi="Times New Roman" w:cs="Times New Roman"/>
            </w:rPr>
            <w:instrText xml:space="preserve"> CITATION Har68 \l 1031 </w:instrText>
          </w:r>
          <w:r w:rsidR="00D4044C"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D4044C" w:rsidRPr="000F3C3B">
            <w:rPr>
              <w:rFonts w:ascii="Times New Roman" w:hAnsi="Times New Roman" w:cs="Times New Roman"/>
            </w:rPr>
            <w:fldChar w:fldCharType="end"/>
          </w:r>
        </w:sdtContent>
      </w:sdt>
    </w:p>
    <w:p w14:paraId="6194DE0F" w14:textId="7F506D91" w:rsidR="0002767F" w:rsidRPr="000F3C3B" w:rsidRDefault="00CF125D" w:rsidP="0002767F">
      <w:pPr>
        <w:spacing w:line="360" w:lineRule="auto"/>
        <w:jc w:val="both"/>
        <w:rPr>
          <w:rFonts w:ascii="Times New Roman" w:hAnsi="Times New Roman" w:cs="Times New Roman"/>
        </w:rPr>
      </w:pPr>
      <w:r w:rsidRPr="000F3C3B">
        <w:rPr>
          <w:rFonts w:ascii="Times New Roman" w:hAnsi="Times New Roman" w:cs="Times New Roman"/>
        </w:rPr>
        <w:t xml:space="preserve">Der Algorithmus benutzt zu Ermittlung des optimalen Weges zwei Funktionen, </w:t>
      </w:r>
      <m:oMath>
        <m:r>
          <w:rPr>
            <w:rFonts w:ascii="Cambria Math" w:hAnsi="Cambria Math" w:cs="Times New Roman"/>
          </w:rPr>
          <m:t>g(x)</m:t>
        </m:r>
      </m:oMath>
      <w:r w:rsidRPr="000F3C3B">
        <w:rPr>
          <w:rFonts w:ascii="Times New Roman" w:hAnsi="Times New Roman" w:cs="Times New Roman"/>
        </w:rPr>
        <w:t xml:space="preserve"> der die Kosten vom Startknoten zu einem bestimmten Knoten </w:t>
      </w:r>
      <m:oMath>
        <m:r>
          <w:rPr>
            <w:rFonts w:ascii="Cambria Math" w:hAnsi="Cambria Math" w:cs="Times New Roman"/>
          </w:rPr>
          <m:t>x</m:t>
        </m:r>
      </m:oMath>
      <w:r w:rsidRPr="000F3C3B">
        <w:rPr>
          <w:rFonts w:ascii="Times New Roman" w:hAnsi="Times New Roman" w:cs="Times New Roman"/>
        </w:rPr>
        <w:t xml:space="preserve"> angibt, sowie </w:t>
      </w:r>
      <m:oMath>
        <m:r>
          <w:rPr>
            <w:rFonts w:ascii="Cambria Math" w:hAnsi="Cambria Math" w:cs="Times New Roman"/>
          </w:rPr>
          <m:t>h(x)</m:t>
        </m:r>
      </m:oMath>
      <w:r w:rsidRPr="000F3C3B">
        <w:rPr>
          <w:rFonts w:ascii="Times New Roman" w:hAnsi="Times New Roman" w:cs="Times New Roman"/>
        </w:rPr>
        <w:t xml:space="preserve"> der die geschätzten </w:t>
      </w:r>
      <w:r w:rsidR="0002767F" w:rsidRPr="000F3C3B">
        <w:rPr>
          <w:rFonts w:ascii="Times New Roman" w:hAnsi="Times New Roman" w:cs="Times New Roman"/>
        </w:rPr>
        <w:t>K</w:t>
      </w:r>
      <w:r w:rsidRPr="000F3C3B">
        <w:rPr>
          <w:rFonts w:ascii="Times New Roman" w:hAnsi="Times New Roman" w:cs="Times New Roman"/>
        </w:rPr>
        <w:t xml:space="preserve">osten von Knoten </w:t>
      </w:r>
      <m:oMath>
        <m:r>
          <w:rPr>
            <w:rFonts w:ascii="Cambria Math" w:hAnsi="Cambria Math" w:cs="Times New Roman"/>
          </w:rPr>
          <m:t>x</m:t>
        </m:r>
      </m:oMath>
      <w:r w:rsidRPr="000F3C3B">
        <w:rPr>
          <w:rFonts w:ascii="Times New Roman" w:hAnsi="Times New Roman" w:cs="Times New Roman"/>
        </w:rPr>
        <w:t xml:space="preserve"> zum Ziel repräsentiert. </w:t>
      </w:r>
      <w:r w:rsidR="0002767F" w:rsidRPr="000F3C3B">
        <w:rPr>
          <w:rFonts w:ascii="Times New Roman" w:hAnsi="Times New Roman" w:cs="Times New Roman"/>
        </w:rPr>
        <w:t xml:space="preserve">Die Funktion </w:t>
      </w:r>
      <m:oMath>
        <m:r>
          <w:rPr>
            <w:rFonts w:ascii="Cambria Math" w:hAnsi="Cambria Math" w:cs="Times New Roman"/>
          </w:rPr>
          <m:t>f(x)</m:t>
        </m:r>
      </m:oMath>
      <w:r w:rsidR="0002767F" w:rsidRPr="000F3C3B">
        <w:rPr>
          <w:rFonts w:ascii="Times New Roman" w:hAnsi="Times New Roman" w:cs="Times New Roman"/>
        </w:rPr>
        <w:t xml:space="preserve"> ordnet jedem bekannten Knoten die Gesamtkosten als Summe von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und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zu. Diese Werte dienen als Grundlage für die Auswahl des nächsten zu untersuchenden Knotens.</w:t>
      </w:r>
      <w:sdt>
        <w:sdtPr>
          <w:rPr>
            <w:rFonts w:ascii="Times New Roman" w:hAnsi="Times New Roman" w:cs="Times New Roman"/>
          </w:rPr>
          <w:id w:val="277068350"/>
          <w:citation/>
        </w:sdtPr>
        <w:sdtContent>
          <w:r w:rsidR="00381919" w:rsidRPr="000F3C3B">
            <w:rPr>
              <w:rFonts w:ascii="Times New Roman" w:hAnsi="Times New Roman" w:cs="Times New Roman"/>
            </w:rPr>
            <w:fldChar w:fldCharType="begin"/>
          </w:r>
          <w:r w:rsidR="00381919" w:rsidRPr="000F3C3B">
            <w:rPr>
              <w:rFonts w:ascii="Times New Roman" w:hAnsi="Times New Roman" w:cs="Times New Roman"/>
            </w:rPr>
            <w:instrText xml:space="preserve"> CITATION Har68 \l 1031 </w:instrText>
          </w:r>
          <w:r w:rsidR="00381919"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381919" w:rsidRPr="000F3C3B">
            <w:rPr>
              <w:rFonts w:ascii="Times New Roman" w:hAnsi="Times New Roman" w:cs="Times New Roman"/>
            </w:rPr>
            <w:fldChar w:fldCharType="end"/>
          </w:r>
        </w:sdtContent>
      </w:sdt>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CF125D" w:rsidRPr="000F3C3B" w14:paraId="59BA319F" w14:textId="77777777" w:rsidTr="00E33320">
        <w:tc>
          <w:tcPr>
            <w:tcW w:w="9054" w:type="dxa"/>
          </w:tcPr>
          <w:p w14:paraId="09A60576" w14:textId="3DDA2483" w:rsidR="00CF125D" w:rsidRPr="000F3C3B" w:rsidRDefault="00CF125D" w:rsidP="0057212F">
            <w:pPr>
              <w:spacing w:after="160" w:line="36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m:oMathPara>
          </w:p>
        </w:tc>
        <w:tc>
          <w:tcPr>
            <w:tcW w:w="574" w:type="dxa"/>
          </w:tcPr>
          <w:p w14:paraId="412C40AE" w14:textId="51D5E0A9" w:rsidR="00CF125D" w:rsidRPr="000F3C3B" w:rsidRDefault="00CF125D" w:rsidP="00CF125D">
            <w:pPr>
              <w:keepNext/>
              <w:rPr>
                <w:rFonts w:ascii="Times New Roman" w:hAnsi="Times New Roman" w:cs="Times New Roman"/>
              </w:rPr>
            </w:pPr>
            <w:bookmarkStart w:id="52" w:name="_Ref197419269"/>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1</w:t>
            </w:r>
            <w:r w:rsidRPr="000F3C3B">
              <w:rPr>
                <w:rFonts w:ascii="Times New Roman" w:hAnsi="Times New Roman" w:cs="Times New Roman"/>
              </w:rPr>
              <w:fldChar w:fldCharType="end"/>
            </w:r>
            <w:r w:rsidRPr="000F3C3B">
              <w:rPr>
                <w:rFonts w:ascii="Times New Roman" w:hAnsi="Times New Roman" w:cs="Times New Roman"/>
              </w:rPr>
              <w:t xml:space="preserve"> )</w:t>
            </w:r>
            <w:bookmarkEnd w:id="52"/>
          </w:p>
        </w:tc>
      </w:tr>
    </w:tbl>
    <w:p w14:paraId="72CA30E9" w14:textId="3E61F044" w:rsidR="00CF125D" w:rsidRPr="000F3C3B" w:rsidRDefault="0057212F" w:rsidP="00CF125D">
      <w:pPr>
        <w:spacing w:line="360" w:lineRule="auto"/>
        <w:jc w:val="both"/>
        <w:rPr>
          <w:rFonts w:ascii="Times New Roman" w:hAnsi="Times New Roman" w:cs="Times New Roman"/>
        </w:rPr>
      </w:pPr>
      <w:r w:rsidRPr="000F3C3B">
        <w:rPr>
          <w:rFonts w:ascii="Times New Roman" w:hAnsi="Times New Roman" w:cs="Times New Roman"/>
        </w:rPr>
        <w:t xml:space="preserve">Zur Ermittlung der heuristischen Größe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Pr="000F3C3B">
        <w:rPr>
          <w:rFonts w:ascii="Times New Roman" w:hAnsi="Times New Roman" w:cs="Times New Roman"/>
        </w:rPr>
        <w:t xml:space="preserve"> </w:t>
      </w:r>
      <w:r w:rsidR="002407B8" w:rsidRPr="000F3C3B">
        <w:rPr>
          <w:rFonts w:ascii="Times New Roman" w:hAnsi="Times New Roman" w:cs="Times New Roman"/>
        </w:rPr>
        <w:t xml:space="preserve">gibt es verschiedene </w:t>
      </w:r>
      <w:r w:rsidR="00DC68B4" w:rsidRPr="000F3C3B">
        <w:rPr>
          <w:rFonts w:ascii="Times New Roman" w:hAnsi="Times New Roman" w:cs="Times New Roman"/>
        </w:rPr>
        <w:t>Ansätze</w:t>
      </w:r>
      <w:r w:rsidR="002407B8" w:rsidRPr="000F3C3B">
        <w:rPr>
          <w:rFonts w:ascii="Times New Roman" w:hAnsi="Times New Roman" w:cs="Times New Roman"/>
        </w:rPr>
        <w:t>.</w:t>
      </w:r>
    </w:p>
    <w:p w14:paraId="22CAFFAE" w14:textId="14BADD90" w:rsidR="0057212F" w:rsidRPr="000F3C3B" w:rsidRDefault="00381919" w:rsidP="00650788">
      <w:pPr>
        <w:pStyle w:val="Listenabsatz"/>
        <w:numPr>
          <w:ilvl w:val="6"/>
          <w:numId w:val="2"/>
        </w:numPr>
        <w:spacing w:line="360" w:lineRule="auto"/>
        <w:ind w:left="709" w:hanging="283"/>
        <w:rPr>
          <w:rStyle w:val="Text"/>
        </w:rPr>
      </w:pPr>
      <w:r w:rsidRPr="000F3C3B">
        <w:rPr>
          <w:rStyle w:val="Text"/>
          <w:b/>
          <w:bCs/>
        </w:rPr>
        <w:t>Euklidische</w:t>
      </w:r>
      <w:r w:rsidR="0087068A">
        <w:rPr>
          <w:rStyle w:val="Text"/>
          <w:b/>
          <w:bCs/>
        </w:rPr>
        <w:t xml:space="preserve"> Distanz</w:t>
      </w:r>
      <w:r w:rsidR="00741638" w:rsidRPr="000F3C3B">
        <w:rPr>
          <w:rStyle w:val="Text"/>
        </w:rPr>
        <w:br/>
      </w:r>
      <w:r w:rsidRPr="000F3C3B">
        <w:rPr>
          <w:rStyle w:val="Text"/>
        </w:rPr>
        <w:t xml:space="preserve">Die Euklidische Distanz misst den Abstand zwischen zwei Konten auf einer zweidimensionalen Fläche oder kann bei </w:t>
      </w:r>
      <w:r w:rsidR="00823BE8" w:rsidRPr="000F3C3B">
        <w:rPr>
          <w:rStyle w:val="Text"/>
        </w:rPr>
        <w:t>Bedarf</w:t>
      </w:r>
      <w:r w:rsidRPr="000F3C3B">
        <w:rPr>
          <w:rStyle w:val="Text"/>
        </w:rPr>
        <w:t xml:space="preserve"> auf den Raum angepasst werden. Diese Idee wird vor allem bei kontinuierlichen Problemen eingesetzt</w:t>
      </w:r>
      <w:r w:rsidR="00451F0F" w:rsidRPr="000F3C3B">
        <w:rPr>
          <w:rStyle w:val="Text"/>
        </w:rPr>
        <w:t xml:space="preserve"> </w:t>
      </w:r>
      <w:sdt>
        <w:sdtPr>
          <w:rPr>
            <w:rStyle w:val="Text"/>
          </w:rPr>
          <w:id w:val="1999299789"/>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381919" w:rsidRPr="000F3C3B" w14:paraId="2F44DF86" w14:textId="77777777" w:rsidTr="00E33320">
        <w:tc>
          <w:tcPr>
            <w:tcW w:w="9054" w:type="dxa"/>
          </w:tcPr>
          <w:p w14:paraId="4632B4F5" w14:textId="37D0351D" w:rsidR="00381919"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Eukl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rad>
              </m:oMath>
            </m:oMathPara>
          </w:p>
        </w:tc>
        <w:tc>
          <w:tcPr>
            <w:tcW w:w="574" w:type="dxa"/>
          </w:tcPr>
          <w:p w14:paraId="7147C20C" w14:textId="27881500"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2</w:t>
            </w:r>
            <w:r w:rsidRPr="000F3C3B">
              <w:rPr>
                <w:rFonts w:ascii="Times New Roman" w:hAnsi="Times New Roman" w:cs="Times New Roman"/>
              </w:rPr>
              <w:fldChar w:fldCharType="end"/>
            </w:r>
            <w:r w:rsidRPr="000F3C3B">
              <w:rPr>
                <w:rFonts w:ascii="Times New Roman" w:hAnsi="Times New Roman" w:cs="Times New Roman"/>
              </w:rPr>
              <w:t xml:space="preserve"> )</w:t>
            </w:r>
          </w:p>
          <w:p w14:paraId="2254EE40" w14:textId="0C04547B" w:rsidR="00381919" w:rsidRPr="000F3C3B" w:rsidRDefault="00381919" w:rsidP="00AB478E">
            <w:pPr>
              <w:keepNext/>
              <w:rPr>
                <w:rFonts w:ascii="Times New Roman" w:hAnsi="Times New Roman" w:cs="Times New Roman"/>
              </w:rPr>
            </w:pPr>
          </w:p>
        </w:tc>
      </w:tr>
    </w:tbl>
    <w:p w14:paraId="75FD68A8" w14:textId="7A2330E6" w:rsidR="00AB478E" w:rsidRPr="000F3C3B" w:rsidRDefault="002407B8" w:rsidP="00650788">
      <w:pPr>
        <w:pStyle w:val="Listenabsatz"/>
        <w:numPr>
          <w:ilvl w:val="6"/>
          <w:numId w:val="2"/>
        </w:numPr>
        <w:spacing w:line="360" w:lineRule="auto"/>
        <w:ind w:left="709" w:hanging="283"/>
        <w:jc w:val="both"/>
        <w:rPr>
          <w:rStyle w:val="Text"/>
          <w:b/>
          <w:bCs/>
        </w:rPr>
      </w:pPr>
      <w:r w:rsidRPr="000F3C3B">
        <w:rPr>
          <w:rStyle w:val="Text"/>
          <w:b/>
          <w:bCs/>
        </w:rPr>
        <w:lastRenderedPageBreak/>
        <w:t>Manhattan-Distanz</w:t>
      </w:r>
      <w:r w:rsidR="00741638" w:rsidRPr="000F3C3B">
        <w:rPr>
          <w:rStyle w:val="Text"/>
        </w:rPr>
        <w:br/>
      </w:r>
      <w:r w:rsidR="00203190" w:rsidRPr="000F3C3B">
        <w:rPr>
          <w:rStyle w:val="Text"/>
        </w:rPr>
        <w:t xml:space="preserve">Die </w:t>
      </w:r>
      <w:proofErr w:type="spellStart"/>
      <w:r w:rsidR="00203190" w:rsidRPr="000F3C3B">
        <w:rPr>
          <w:rStyle w:val="Text"/>
        </w:rPr>
        <w:t>Manhatten</w:t>
      </w:r>
      <w:proofErr w:type="spellEnd"/>
      <w:r w:rsidR="00203190" w:rsidRPr="000F3C3B">
        <w:rPr>
          <w:rStyle w:val="Text"/>
        </w:rPr>
        <w:t xml:space="preserve">-Distanz beschreibt die Summe der absoluten Differenzen der Koordinaten. </w:t>
      </w:r>
      <w:r w:rsidR="004847C9" w:rsidRPr="000F3C3B">
        <w:rPr>
          <w:rStyle w:val="Text"/>
        </w:rPr>
        <w:t>Diese Idee</w:t>
      </w:r>
      <w:r w:rsidR="00203190" w:rsidRPr="000F3C3B">
        <w:rPr>
          <w:rStyle w:val="Text"/>
        </w:rPr>
        <w:t xml:space="preserve"> wird primär verwendet, wenn es sich um eine Gitter-basierten Umgebungen handelt</w:t>
      </w:r>
      <w:r w:rsidR="00451F0F" w:rsidRPr="000F3C3B">
        <w:rPr>
          <w:rStyle w:val="Text"/>
        </w:rPr>
        <w:t xml:space="preserve"> </w:t>
      </w:r>
      <w:sdt>
        <w:sdtPr>
          <w:rPr>
            <w:rStyle w:val="Text"/>
          </w:rPr>
          <w:id w:val="1858769032"/>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B478E" w:rsidRPr="000F3C3B" w14:paraId="5929C242" w14:textId="77777777" w:rsidTr="00E33320">
        <w:tc>
          <w:tcPr>
            <w:tcW w:w="9054" w:type="dxa"/>
          </w:tcPr>
          <w:p w14:paraId="43769701" w14:textId="1D28FB35" w:rsidR="00AB478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Man</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oMath>
            </m:oMathPara>
          </w:p>
        </w:tc>
        <w:tc>
          <w:tcPr>
            <w:tcW w:w="574" w:type="dxa"/>
          </w:tcPr>
          <w:p w14:paraId="0A00BB9A" w14:textId="29D1D9C9"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543246DC" w14:textId="4F84B8C6" w:rsidR="002407B8" w:rsidRPr="000F3C3B" w:rsidRDefault="002407B8" w:rsidP="00650788">
      <w:pPr>
        <w:pStyle w:val="Listenabsatz"/>
        <w:numPr>
          <w:ilvl w:val="6"/>
          <w:numId w:val="2"/>
        </w:numPr>
        <w:spacing w:line="360" w:lineRule="auto"/>
        <w:ind w:left="709" w:hanging="283"/>
        <w:jc w:val="both"/>
        <w:rPr>
          <w:rStyle w:val="Text"/>
        </w:rPr>
      </w:pPr>
      <w:proofErr w:type="spellStart"/>
      <w:r w:rsidRPr="000F3C3B">
        <w:rPr>
          <w:rStyle w:val="Text"/>
          <w:b/>
          <w:bCs/>
        </w:rPr>
        <w:t>Chebyshev</w:t>
      </w:r>
      <w:proofErr w:type="spellEnd"/>
      <w:r w:rsidRPr="000F3C3B">
        <w:rPr>
          <w:rStyle w:val="Text"/>
          <w:b/>
          <w:bCs/>
        </w:rPr>
        <w:t>-Distanz</w:t>
      </w:r>
      <w:r w:rsidR="00741638" w:rsidRPr="000F3C3B">
        <w:rPr>
          <w:rStyle w:val="Text"/>
        </w:rPr>
        <w:br/>
      </w:r>
      <w:r w:rsidR="004847C9" w:rsidRPr="000F3C3B">
        <w:rPr>
          <w:rStyle w:val="Text"/>
        </w:rPr>
        <w:t xml:space="preserve">Die </w:t>
      </w:r>
      <w:proofErr w:type="spellStart"/>
      <w:r w:rsidR="004847C9" w:rsidRPr="000F3C3B">
        <w:rPr>
          <w:rStyle w:val="Text"/>
        </w:rPr>
        <w:t>Chebyshev</w:t>
      </w:r>
      <w:proofErr w:type="spellEnd"/>
      <w:r w:rsidR="004847C9" w:rsidRPr="000F3C3B">
        <w:rPr>
          <w:rStyle w:val="Text"/>
        </w:rPr>
        <w:t xml:space="preserve">-Distanz ermittelt das maximum der absoluten Differenzen in der Ebene. Diese Idee findet Anwendung, wenn die </w:t>
      </w:r>
      <w:r w:rsidR="009C0B7D" w:rsidRPr="000F3C3B">
        <w:rPr>
          <w:rStyle w:val="Text"/>
        </w:rPr>
        <w:t>Weg-Findung</w:t>
      </w:r>
      <w:r w:rsidR="004847C9" w:rsidRPr="000F3C3B">
        <w:rPr>
          <w:rStyle w:val="Text"/>
        </w:rPr>
        <w:t xml:space="preserve"> in alle Richtungen (inklusive Diagonal) stattfinden kann</w:t>
      </w:r>
      <w:r w:rsidR="00451F0F" w:rsidRPr="000F3C3B">
        <w:rPr>
          <w:rStyle w:val="Text"/>
        </w:rPr>
        <w:t xml:space="preserve"> </w:t>
      </w:r>
      <w:sdt>
        <w:sdtPr>
          <w:rPr>
            <w:rStyle w:val="Text"/>
          </w:rPr>
          <w:id w:val="-1537724277"/>
          <w:citation/>
        </w:sdt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0124E" w:rsidRPr="000F3C3B" w14:paraId="580C97B8" w14:textId="77777777" w:rsidTr="00E33320">
        <w:tc>
          <w:tcPr>
            <w:tcW w:w="9054" w:type="dxa"/>
          </w:tcPr>
          <w:p w14:paraId="465D5F2A" w14:textId="3C8CDA59" w:rsidR="00A0124E" w:rsidRPr="000F3C3B" w:rsidRDefault="00000000"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Che</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m:t>
                </m:r>
              </m:oMath>
            </m:oMathPara>
          </w:p>
        </w:tc>
        <w:tc>
          <w:tcPr>
            <w:tcW w:w="574" w:type="dxa"/>
          </w:tcPr>
          <w:p w14:paraId="0718A8B3" w14:textId="29B82B1C" w:rsidR="00A0124E" w:rsidRPr="000F3C3B" w:rsidRDefault="00A0124E" w:rsidP="00A0124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4</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4F8F5134" w14:textId="21A585D2" w:rsidR="002407B8" w:rsidRPr="000F3C3B" w:rsidRDefault="002407B8" w:rsidP="00CF125D">
      <w:pPr>
        <w:spacing w:line="360" w:lineRule="auto"/>
        <w:jc w:val="both"/>
        <w:rPr>
          <w:rFonts w:ascii="Times New Roman" w:hAnsi="Times New Roman" w:cs="Times New Roman"/>
        </w:rPr>
      </w:pPr>
      <w:r w:rsidRPr="000F3C3B">
        <w:rPr>
          <w:rFonts w:ascii="Times New Roman" w:hAnsi="Times New Roman" w:cs="Times New Roman"/>
        </w:rPr>
        <w:t xml:space="preserve">Die genaue Funktionsweise des Algorithmus ist in folgender Abbildung (vgl. </w:t>
      </w:r>
      <w:r w:rsidRPr="000F3C3B">
        <w:rPr>
          <w:rFonts w:ascii="Times New Roman" w:hAnsi="Times New Roman" w:cs="Times New Roman"/>
        </w:rPr>
        <w:fldChar w:fldCharType="begin"/>
      </w:r>
      <w:r w:rsidRPr="000F3C3B">
        <w:rPr>
          <w:rFonts w:ascii="Times New Roman" w:hAnsi="Times New Roman" w:cs="Times New Roman"/>
        </w:rPr>
        <w:instrText xml:space="preserve"> REF _Ref197418944 \h </w:instrText>
      </w:r>
      <w:r w:rsidR="004847C9" w:rsidRPr="000F3C3B">
        <w:rPr>
          <w:rFonts w:ascii="Times New Roman" w:hAnsi="Times New Roman" w:cs="Times New Roman"/>
        </w:rPr>
        <w:instrText xml:space="preserve"> \* MERGEFORMAT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rPr>
        <w:t>1</w:t>
      </w:r>
      <w:r w:rsidRPr="000F3C3B">
        <w:rPr>
          <w:rFonts w:ascii="Times New Roman" w:hAnsi="Times New Roman" w:cs="Times New Roman"/>
        </w:rPr>
        <w:fldChar w:fldCharType="end"/>
      </w:r>
      <w:r w:rsidRPr="000F3C3B">
        <w:rPr>
          <w:rFonts w:ascii="Times New Roman" w:hAnsi="Times New Roman" w:cs="Times New Roman"/>
        </w:rPr>
        <w:t>) erläutert.</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182"/>
        <w:gridCol w:w="4504"/>
      </w:tblGrid>
      <w:tr w:rsidR="00F22046" w:rsidRPr="000F3C3B" w14:paraId="62F61D11" w14:textId="77777777" w:rsidTr="009A60EA">
        <w:trPr>
          <w:trHeight w:val="116"/>
        </w:trPr>
        <w:tc>
          <w:tcPr>
            <w:tcW w:w="374" w:type="dxa"/>
            <w:tcBorders>
              <w:top w:val="single" w:sz="4" w:space="0" w:color="auto"/>
              <w:bottom w:val="nil"/>
              <w:right w:val="single" w:sz="4" w:space="0" w:color="auto"/>
            </w:tcBorders>
          </w:tcPr>
          <w:p w14:paraId="48D296C0" w14:textId="77777777" w:rsidR="00F22046" w:rsidRPr="000F3C3B" w:rsidRDefault="00F22046" w:rsidP="009A60EA">
            <w:pPr>
              <w:pStyle w:val="Listenabsatz"/>
              <w:ind w:left="-117" w:right="90"/>
              <w:rPr>
                <w:rFonts w:ascii="Courier New" w:hAnsi="Courier New" w:cs="Courier New"/>
                <w:sz w:val="18"/>
                <w:szCs w:val="21"/>
              </w:rPr>
            </w:pPr>
          </w:p>
        </w:tc>
        <w:tc>
          <w:tcPr>
            <w:tcW w:w="5182" w:type="dxa"/>
            <w:tcBorders>
              <w:left w:val="single" w:sz="4" w:space="0" w:color="auto"/>
            </w:tcBorders>
          </w:tcPr>
          <w:p w14:paraId="51EE12E0" w14:textId="77777777" w:rsidR="00F22046" w:rsidRPr="000F3C3B" w:rsidRDefault="00F22046" w:rsidP="00650788">
            <w:pPr>
              <w:pStyle w:val="Listenabsatz"/>
              <w:numPr>
                <w:ilvl w:val="0"/>
                <w:numId w:val="4"/>
              </w:numPr>
              <w:ind w:left="0" w:hanging="102"/>
              <w:rPr>
                <w:rFonts w:ascii="Courier New" w:hAnsi="Courier New" w:cs="Courier New"/>
                <w:b/>
                <w:bCs/>
                <w:sz w:val="18"/>
                <w:szCs w:val="21"/>
              </w:rPr>
            </w:pPr>
          </w:p>
        </w:tc>
        <w:tc>
          <w:tcPr>
            <w:tcW w:w="4504" w:type="dxa"/>
          </w:tcPr>
          <w:p w14:paraId="3556EE06" w14:textId="77777777" w:rsidR="00F22046" w:rsidRPr="000F3C3B" w:rsidRDefault="00F22046" w:rsidP="007E0178">
            <w:pPr>
              <w:ind w:left="-102"/>
              <w:jc w:val="both"/>
              <w:rPr>
                <w:rFonts w:ascii="Courier New" w:hAnsi="Courier New" w:cs="Courier New"/>
                <w:sz w:val="18"/>
                <w:szCs w:val="21"/>
              </w:rPr>
            </w:pPr>
          </w:p>
        </w:tc>
      </w:tr>
      <w:tr w:rsidR="00C65BF0" w:rsidRPr="00BE3B71" w14:paraId="2AE218C3" w14:textId="771D5444" w:rsidTr="009A60EA">
        <w:tc>
          <w:tcPr>
            <w:tcW w:w="374" w:type="dxa"/>
            <w:tcBorders>
              <w:top w:val="nil"/>
              <w:bottom w:val="nil"/>
              <w:right w:val="single" w:sz="4" w:space="0" w:color="auto"/>
            </w:tcBorders>
          </w:tcPr>
          <w:p w14:paraId="5909160D" w14:textId="20F95EC7"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4C9FD4C0" w14:textId="240AB7B6"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A graph </w:t>
            </w:r>
            <w:r w:rsidRPr="000F3C3B">
              <w:rPr>
                <w:rFonts w:ascii="Courier New" w:hAnsi="Courier New" w:cs="Courier New"/>
                <w:i/>
                <w:iCs/>
                <w:sz w:val="18"/>
                <w:szCs w:val="21"/>
                <w:lang w:val="en-US"/>
              </w:rPr>
              <w:t>G(</w:t>
            </w:r>
            <w:proofErr w:type="gramStart"/>
            <w:r w:rsidRPr="000F3C3B">
              <w:rPr>
                <w:rFonts w:ascii="Courier New" w:hAnsi="Courier New" w:cs="Courier New"/>
                <w:i/>
                <w:iCs/>
                <w:sz w:val="18"/>
                <w:szCs w:val="21"/>
                <w:lang w:val="en-US"/>
              </w:rPr>
              <w:t>V,E</w:t>
            </w:r>
            <w:proofErr w:type="gramEnd"/>
            <w:r w:rsidRPr="000F3C3B">
              <w:rPr>
                <w:rFonts w:ascii="Courier New" w:hAnsi="Courier New" w:cs="Courier New"/>
                <w:i/>
                <w:iCs/>
                <w:sz w:val="18"/>
                <w:szCs w:val="21"/>
                <w:lang w:val="en-US"/>
              </w:rPr>
              <w:t>)</w:t>
            </w:r>
            <w:r w:rsidRPr="000F3C3B">
              <w:rPr>
                <w:rFonts w:ascii="Courier New" w:hAnsi="Courier New" w:cs="Courier New"/>
                <w:sz w:val="18"/>
                <w:szCs w:val="21"/>
                <w:lang w:val="en-US"/>
              </w:rPr>
              <w:t xml:space="preserve"> with source node</w:t>
            </w:r>
            <w:r w:rsidR="00F8518A">
              <w:rPr>
                <w:rFonts w:ascii="Courier New" w:hAnsi="Courier New" w:cs="Courier New"/>
                <w:sz w:val="18"/>
                <w:szCs w:val="21"/>
                <w:lang w:val="en-US"/>
              </w:rPr>
              <w:t xml:space="preserve"> </w:t>
            </w:r>
            <w:r w:rsidRPr="000F3C3B">
              <w:rPr>
                <w:rFonts w:ascii="Courier New" w:hAnsi="Courier New" w:cs="Courier New"/>
                <w:sz w:val="18"/>
                <w:szCs w:val="21"/>
                <w:lang w:val="en-US"/>
              </w:rPr>
              <w:t>and goal node end.</w:t>
            </w:r>
          </w:p>
        </w:tc>
        <w:tc>
          <w:tcPr>
            <w:tcW w:w="4504" w:type="dxa"/>
          </w:tcPr>
          <w:p w14:paraId="3B36B64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6BE4DD02" w14:textId="3CFAB7B3" w:rsidTr="009A60EA">
        <w:tc>
          <w:tcPr>
            <w:tcW w:w="374" w:type="dxa"/>
            <w:tcBorders>
              <w:top w:val="nil"/>
              <w:bottom w:val="nil"/>
              <w:right w:val="single" w:sz="4" w:space="0" w:color="auto"/>
            </w:tcBorders>
          </w:tcPr>
          <w:p w14:paraId="4EEBCF4A" w14:textId="19B5B97C"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77C20CD" w14:textId="2996F282"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Least cost path from </w:t>
            </w:r>
            <w:r w:rsidRPr="000F3C3B">
              <w:rPr>
                <w:rFonts w:ascii="Courier New" w:hAnsi="Courier New" w:cs="Courier New"/>
                <w:i/>
                <w:iCs/>
                <w:sz w:val="18"/>
                <w:szCs w:val="21"/>
                <w:lang w:val="en-US"/>
              </w:rPr>
              <w:t>start</w:t>
            </w:r>
            <w:r w:rsidRPr="000F3C3B">
              <w:rPr>
                <w:rFonts w:ascii="Courier New" w:hAnsi="Courier New" w:cs="Courier New"/>
                <w:sz w:val="18"/>
                <w:szCs w:val="21"/>
                <w:lang w:val="en-US"/>
              </w:rPr>
              <w:t xml:space="preserve"> to </w:t>
            </w:r>
            <w:r w:rsidRPr="000F3C3B">
              <w:rPr>
                <w:rFonts w:ascii="Courier New" w:hAnsi="Courier New" w:cs="Courier New"/>
                <w:i/>
                <w:iCs/>
                <w:sz w:val="18"/>
                <w:szCs w:val="21"/>
                <w:lang w:val="en-US"/>
              </w:rPr>
              <w:t>end</w:t>
            </w:r>
            <w:r w:rsidRPr="000F3C3B">
              <w:rPr>
                <w:rFonts w:ascii="Courier New" w:hAnsi="Courier New" w:cs="Courier New"/>
                <w:sz w:val="18"/>
                <w:szCs w:val="21"/>
                <w:lang w:val="en-US"/>
              </w:rPr>
              <w:t>.</w:t>
            </w:r>
          </w:p>
        </w:tc>
        <w:tc>
          <w:tcPr>
            <w:tcW w:w="4504" w:type="dxa"/>
          </w:tcPr>
          <w:p w14:paraId="796630E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021EECA" w14:textId="607011AC" w:rsidTr="009A60EA">
        <w:tc>
          <w:tcPr>
            <w:tcW w:w="374" w:type="dxa"/>
            <w:tcBorders>
              <w:top w:val="nil"/>
              <w:bottom w:val="nil"/>
              <w:right w:val="single" w:sz="4" w:space="0" w:color="auto"/>
            </w:tcBorders>
          </w:tcPr>
          <w:p w14:paraId="0C3D418C" w14:textId="6B997E9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25085873" w14:textId="59BF770B" w:rsidR="00C65BF0" w:rsidRPr="000F3C3B" w:rsidRDefault="00C65BF0" w:rsidP="00650788">
            <w:pPr>
              <w:pStyle w:val="Listenabsatz"/>
              <w:numPr>
                <w:ilvl w:val="0"/>
                <w:numId w:val="4"/>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4504" w:type="dxa"/>
          </w:tcPr>
          <w:p w14:paraId="4662CD06"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406781BB" w14:textId="57603B57" w:rsidTr="009A60EA">
        <w:tc>
          <w:tcPr>
            <w:tcW w:w="374" w:type="dxa"/>
            <w:tcBorders>
              <w:top w:val="nil"/>
              <w:bottom w:val="nil"/>
              <w:right w:val="single" w:sz="4" w:space="0" w:color="auto"/>
            </w:tcBorders>
          </w:tcPr>
          <w:p w14:paraId="2E6AAA3F" w14:textId="7A998D8A"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4D11EF6E" w14:textId="3FB63111" w:rsidR="00C65BF0" w:rsidRPr="000F3C3B" w:rsidRDefault="00C65BF0" w:rsidP="00650788">
            <w:pPr>
              <w:pStyle w:val="Listenabsatz"/>
              <w:numPr>
                <w:ilvl w:val="0"/>
                <w:numId w:val="4"/>
              </w:numPr>
              <w:ind w:left="0" w:hanging="102"/>
              <w:rPr>
                <w:rFonts w:ascii="Courier New" w:hAnsi="Courier New" w:cs="Courier New"/>
                <w:sz w:val="18"/>
                <w:szCs w:val="21"/>
              </w:rPr>
            </w:pPr>
            <w:r w:rsidRPr="000F3C3B">
              <w:rPr>
                <w:rFonts w:ascii="Courier New" w:hAnsi="Courier New" w:cs="Courier New"/>
                <w:sz w:val="18"/>
                <w:szCs w:val="21"/>
                <w:lang w:val="en-US"/>
              </w:rPr>
              <w:t>Initialize</w:t>
            </w:r>
          </w:p>
        </w:tc>
        <w:tc>
          <w:tcPr>
            <w:tcW w:w="4504" w:type="dxa"/>
          </w:tcPr>
          <w:p w14:paraId="21D1627B"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70F7EC9" w14:textId="78BBD568" w:rsidTr="009A60EA">
        <w:tc>
          <w:tcPr>
            <w:tcW w:w="374" w:type="dxa"/>
            <w:tcBorders>
              <w:top w:val="nil"/>
              <w:bottom w:val="nil"/>
              <w:right w:val="single" w:sz="4" w:space="0" w:color="auto"/>
            </w:tcBorders>
          </w:tcPr>
          <w:p w14:paraId="0446B938" w14:textId="6FD7D38D"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83C4E9F" w14:textId="704ED405" w:rsidR="00C65BF0" w:rsidRPr="000F3C3B" w:rsidRDefault="00C65BF0" w:rsidP="00650788">
            <w:pPr>
              <w:pStyle w:val="Listenabsatz"/>
              <w:numPr>
                <w:ilvl w:val="1"/>
                <w:numId w:val="4"/>
              </w:numPr>
              <w:rPr>
                <w:rFonts w:ascii="Courier New" w:hAnsi="Courier New" w:cs="Courier New"/>
                <w:i/>
                <w:iCs/>
                <w:sz w:val="18"/>
                <w:szCs w:val="21"/>
              </w:rPr>
            </w:pP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i/>
                <w:iCs/>
                <w:sz w:val="18"/>
                <w:szCs w:val="21"/>
                <w:lang w:val="en-US"/>
              </w:rPr>
              <w:t xml:space="preserve"> = {</w:t>
            </w:r>
            <w:r w:rsidR="00B00EAF" w:rsidRPr="000F3C3B">
              <w:rPr>
                <w:rFonts w:ascii="Courier New" w:hAnsi="Courier New" w:cs="Courier New"/>
                <w:i/>
                <w:iCs/>
                <w:sz w:val="18"/>
                <w:szCs w:val="21"/>
                <w:lang w:val="en-US"/>
              </w:rPr>
              <w:t>start}</w:t>
            </w:r>
          </w:p>
        </w:tc>
        <w:tc>
          <w:tcPr>
            <w:tcW w:w="4504" w:type="dxa"/>
          </w:tcPr>
          <w:p w14:paraId="58F6F6FB" w14:textId="2EFEE9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w:t>
            </w:r>
            <w:r w:rsidR="007E0178" w:rsidRPr="000F3C3B">
              <w:rPr>
                <w:rFonts w:ascii="Courier New" w:hAnsi="Courier New" w:cs="Courier New"/>
                <w:sz w:val="18"/>
                <w:szCs w:val="21"/>
                <w:lang w:val="en-US"/>
              </w:rPr>
              <w:t xml:space="preserve"> </w:t>
            </w:r>
            <w:r w:rsidRPr="000F3C3B">
              <w:rPr>
                <w:rFonts w:ascii="Courier New" w:hAnsi="Courier New" w:cs="Courier New"/>
                <w:sz w:val="18"/>
                <w:szCs w:val="21"/>
                <w:lang w:val="en-US"/>
              </w:rPr>
              <w:t>of nodes to be traversed*/</w:t>
            </w:r>
          </w:p>
        </w:tc>
      </w:tr>
      <w:tr w:rsidR="00C65BF0" w:rsidRPr="00BE3B71" w14:paraId="4CCDE979" w14:textId="156DF34C" w:rsidTr="009A60EA">
        <w:tc>
          <w:tcPr>
            <w:tcW w:w="374" w:type="dxa"/>
            <w:tcBorders>
              <w:top w:val="nil"/>
              <w:bottom w:val="nil"/>
              <w:right w:val="single" w:sz="4" w:space="0" w:color="auto"/>
            </w:tcBorders>
          </w:tcPr>
          <w:p w14:paraId="53B4ADD2" w14:textId="45DBC22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57D36BE" w14:textId="02B58F27" w:rsidR="00C65BF0" w:rsidRPr="000F3C3B" w:rsidRDefault="00C65BF0" w:rsidP="00650788">
            <w:pPr>
              <w:pStyle w:val="Listenabsatz"/>
              <w:numPr>
                <w:ilvl w:val="1"/>
                <w:numId w:val="4"/>
              </w:numPr>
              <w:rPr>
                <w:rFonts w:ascii="Courier New" w:hAnsi="Courier New" w:cs="Courier New"/>
                <w:i/>
                <w:iCs/>
                <w:sz w:val="18"/>
                <w:szCs w:val="21"/>
              </w:rPr>
            </w:pP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i/>
                <w:iCs/>
                <w:sz w:val="18"/>
                <w:szCs w:val="21"/>
                <w:lang w:val="en-US"/>
              </w:rPr>
              <w:t xml:space="preserve"> = {}</w:t>
            </w:r>
          </w:p>
        </w:tc>
        <w:tc>
          <w:tcPr>
            <w:tcW w:w="4504" w:type="dxa"/>
          </w:tcPr>
          <w:p w14:paraId="361B649B" w14:textId="1420B27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 of already traversed nodes*/</w:t>
            </w:r>
          </w:p>
        </w:tc>
      </w:tr>
      <w:tr w:rsidR="00C65BF0" w:rsidRPr="00BE3B71" w14:paraId="7403D325" w14:textId="53EF5869" w:rsidTr="009A60EA">
        <w:tc>
          <w:tcPr>
            <w:tcW w:w="374" w:type="dxa"/>
            <w:tcBorders>
              <w:top w:val="nil"/>
              <w:bottom w:val="nil"/>
              <w:right w:val="single" w:sz="4" w:space="0" w:color="auto"/>
            </w:tcBorders>
          </w:tcPr>
          <w:p w14:paraId="30FAF10E" w14:textId="1AB35A3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25FE6F11" w14:textId="3B743786" w:rsidR="00C65BF0" w:rsidRPr="000F3C3B" w:rsidRDefault="00C65BF0" w:rsidP="00650788">
            <w:pPr>
              <w:pStyle w:val="Listenabsatz"/>
              <w:numPr>
                <w:ilvl w:val="1"/>
                <w:numId w:val="4"/>
              </w:numPr>
              <w:rPr>
                <w:rFonts w:ascii="Courier New" w:hAnsi="Courier New" w:cs="Courier New"/>
                <w:i/>
                <w:iCs/>
                <w:sz w:val="18"/>
                <w:szCs w:val="21"/>
              </w:rPr>
            </w:pPr>
            <w:r w:rsidRPr="000F3C3B">
              <w:rPr>
                <w:rFonts w:ascii="Courier New" w:hAnsi="Courier New" w:cs="Courier New"/>
                <w:i/>
                <w:iCs/>
                <w:sz w:val="18"/>
                <w:szCs w:val="21"/>
                <w:lang w:val="en-US"/>
              </w:rPr>
              <w:t>g(start) = 0</w:t>
            </w:r>
          </w:p>
        </w:tc>
        <w:tc>
          <w:tcPr>
            <w:tcW w:w="4504" w:type="dxa"/>
          </w:tcPr>
          <w:p w14:paraId="201FA6A3" w14:textId="5FE85101"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/*Cost from source node to a node*/</w:t>
            </w:r>
          </w:p>
        </w:tc>
      </w:tr>
      <w:tr w:rsidR="00C65BF0" w:rsidRPr="00BE3B71" w14:paraId="1B876070" w14:textId="794883AB" w:rsidTr="009A60EA">
        <w:tc>
          <w:tcPr>
            <w:tcW w:w="374" w:type="dxa"/>
            <w:tcBorders>
              <w:top w:val="nil"/>
              <w:bottom w:val="nil"/>
              <w:right w:val="single" w:sz="4" w:space="0" w:color="auto"/>
            </w:tcBorders>
          </w:tcPr>
          <w:p w14:paraId="3C8EC30E" w14:textId="6D98848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BDDCB80" w14:textId="780C017A" w:rsidR="00C65BF0" w:rsidRPr="000F3C3B" w:rsidRDefault="00C65BF0" w:rsidP="00650788">
            <w:pPr>
              <w:pStyle w:val="Listenabsatz"/>
              <w:numPr>
                <w:ilvl w:val="1"/>
                <w:numId w:val="4"/>
              </w:numPr>
              <w:rPr>
                <w:rFonts w:ascii="Courier New" w:hAnsi="Courier New" w:cs="Courier New"/>
                <w:i/>
                <w:iCs/>
                <w:sz w:val="18"/>
                <w:szCs w:val="21"/>
                <w:lang w:val="en-US"/>
              </w:rPr>
            </w:pPr>
            <w:r w:rsidRPr="000F3C3B">
              <w:rPr>
                <w:rFonts w:ascii="Courier New" w:hAnsi="Courier New" w:cs="Courier New"/>
                <w:i/>
                <w:iCs/>
                <w:sz w:val="18"/>
                <w:szCs w:val="21"/>
                <w:lang w:val="en-US"/>
              </w:rPr>
              <w:t xml:space="preserve">h(start) = </w:t>
            </w:r>
            <w:proofErr w:type="spellStart"/>
            <w:r w:rsidRPr="000F3C3B">
              <w:rPr>
                <w:rFonts w:ascii="Courier New" w:hAnsi="Courier New" w:cs="Courier New"/>
                <w:i/>
                <w:iCs/>
                <w:sz w:val="18"/>
                <w:szCs w:val="21"/>
                <w:lang w:val="en-US"/>
              </w:rPr>
              <w:t>heuristic_function</w:t>
            </w:r>
            <w:proofErr w:type="spellEnd"/>
            <w:r w:rsidRPr="000F3C3B">
              <w:rPr>
                <w:rFonts w:ascii="Courier New" w:hAnsi="Courier New" w:cs="Courier New"/>
                <w:i/>
                <w:iCs/>
                <w:sz w:val="18"/>
                <w:szCs w:val="21"/>
                <w:lang w:val="en-US"/>
              </w:rPr>
              <w:t xml:space="preserve"> (start, end)</w:t>
            </w:r>
          </w:p>
        </w:tc>
        <w:tc>
          <w:tcPr>
            <w:tcW w:w="4504" w:type="dxa"/>
          </w:tcPr>
          <w:p w14:paraId="6DF029C2" w14:textId="456AF0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/*Estimated cost from node to goal node*/</w:t>
            </w:r>
          </w:p>
        </w:tc>
      </w:tr>
      <w:tr w:rsidR="00C65BF0" w:rsidRPr="00BE3B71" w14:paraId="416A0632" w14:textId="317EF462" w:rsidTr="009A60EA">
        <w:tc>
          <w:tcPr>
            <w:tcW w:w="374" w:type="dxa"/>
            <w:tcBorders>
              <w:top w:val="nil"/>
              <w:bottom w:val="nil"/>
              <w:right w:val="single" w:sz="4" w:space="0" w:color="auto"/>
            </w:tcBorders>
          </w:tcPr>
          <w:p w14:paraId="1E58032F" w14:textId="0F20669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317EE92F" w14:textId="0C0AFE1A" w:rsidR="00C65BF0" w:rsidRPr="000F3C3B" w:rsidRDefault="00C65BF0" w:rsidP="00650788">
            <w:pPr>
              <w:pStyle w:val="Listenabsatz"/>
              <w:numPr>
                <w:ilvl w:val="1"/>
                <w:numId w:val="4"/>
              </w:numPr>
              <w:rPr>
                <w:rFonts w:ascii="Courier New" w:hAnsi="Courier New" w:cs="Courier New"/>
                <w:i/>
                <w:iCs/>
                <w:sz w:val="18"/>
                <w:szCs w:val="21"/>
                <w:lang w:val="en-US"/>
              </w:rPr>
            </w:pPr>
            <w:r w:rsidRPr="000F3C3B">
              <w:rPr>
                <w:rFonts w:ascii="Courier New" w:hAnsi="Courier New" w:cs="Courier New"/>
                <w:i/>
                <w:iCs/>
                <w:sz w:val="18"/>
                <w:szCs w:val="21"/>
                <w:lang w:val="en-US"/>
              </w:rPr>
              <w:t>f(start) = g(start)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h(start)</w:t>
            </w:r>
          </w:p>
        </w:tc>
        <w:tc>
          <w:tcPr>
            <w:tcW w:w="4504" w:type="dxa"/>
          </w:tcPr>
          <w:p w14:paraId="6E7225A5" w14:textId="71ED64DE"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/*Total cost from source to goal node*/</w:t>
            </w:r>
          </w:p>
        </w:tc>
      </w:tr>
      <w:tr w:rsidR="00C65BF0" w:rsidRPr="00BE3B71" w14:paraId="4B507B47" w14:textId="2C1B272D" w:rsidTr="009A60EA">
        <w:tc>
          <w:tcPr>
            <w:tcW w:w="374" w:type="dxa"/>
            <w:tcBorders>
              <w:top w:val="nil"/>
              <w:bottom w:val="nil"/>
              <w:right w:val="single" w:sz="4" w:space="0" w:color="auto"/>
            </w:tcBorders>
          </w:tcPr>
          <w:p w14:paraId="5C1FE017" w14:textId="690C6FF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DE4ADF4" w14:textId="3B7D9C6E" w:rsidR="00C65BF0" w:rsidRPr="000F3C3B" w:rsidRDefault="00C65BF0" w:rsidP="00650788">
            <w:pPr>
              <w:pStyle w:val="Listenabsatz"/>
              <w:numPr>
                <w:ilvl w:val="0"/>
                <w:numId w:val="4"/>
              </w:numPr>
              <w:ind w:left="0" w:hanging="102"/>
              <w:rPr>
                <w:rFonts w:ascii="Courier New" w:hAnsi="Courier New" w:cs="Courier New"/>
                <w:sz w:val="18"/>
                <w:szCs w:val="21"/>
                <w:lang w:val="en-US"/>
              </w:rPr>
            </w:pPr>
          </w:p>
        </w:tc>
        <w:tc>
          <w:tcPr>
            <w:tcW w:w="4504" w:type="dxa"/>
          </w:tcPr>
          <w:p w14:paraId="28BAA31E"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36795A5" w14:textId="1B109177" w:rsidTr="009A60EA">
        <w:tc>
          <w:tcPr>
            <w:tcW w:w="374" w:type="dxa"/>
            <w:tcBorders>
              <w:top w:val="nil"/>
              <w:bottom w:val="nil"/>
              <w:right w:val="single" w:sz="4" w:space="0" w:color="auto"/>
            </w:tcBorders>
          </w:tcPr>
          <w:p w14:paraId="2BEAF978" w14:textId="1D305104"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707134C7" w14:textId="41615018"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sz w:val="18"/>
                <w:szCs w:val="21"/>
                <w:lang w:val="en-US"/>
              </w:rPr>
              <w:t xml:space="preserve">while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is not empty</w:t>
            </w:r>
          </w:p>
        </w:tc>
        <w:tc>
          <w:tcPr>
            <w:tcW w:w="4504" w:type="dxa"/>
          </w:tcPr>
          <w:p w14:paraId="65A9345B"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2E4741A" w14:textId="274A74C1" w:rsidTr="009A60EA">
        <w:tc>
          <w:tcPr>
            <w:tcW w:w="374" w:type="dxa"/>
            <w:tcBorders>
              <w:top w:val="nil"/>
              <w:bottom w:val="nil"/>
              <w:right w:val="single" w:sz="4" w:space="0" w:color="auto"/>
            </w:tcBorders>
          </w:tcPr>
          <w:p w14:paraId="40C25740" w14:textId="61A0CAB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7A99F622" w14:textId="542753C1"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m = Node on top of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with least </w:t>
            </w:r>
            <w:r w:rsidRPr="000F3C3B">
              <w:rPr>
                <w:rFonts w:ascii="Courier New" w:hAnsi="Courier New" w:cs="Courier New"/>
                <w:i/>
                <w:iCs/>
                <w:sz w:val="18"/>
                <w:szCs w:val="21"/>
                <w:lang w:val="en-US"/>
              </w:rPr>
              <w:t>f</w:t>
            </w:r>
          </w:p>
        </w:tc>
        <w:tc>
          <w:tcPr>
            <w:tcW w:w="4504" w:type="dxa"/>
          </w:tcPr>
          <w:p w14:paraId="6E6DE6F4"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3F6A9437" w14:textId="09420C7D" w:rsidTr="009A60EA">
        <w:tc>
          <w:tcPr>
            <w:tcW w:w="374" w:type="dxa"/>
            <w:tcBorders>
              <w:top w:val="nil"/>
              <w:bottom w:val="nil"/>
              <w:right w:val="single" w:sz="4" w:space="0" w:color="auto"/>
            </w:tcBorders>
          </w:tcPr>
          <w:p w14:paraId="02D985C3" w14:textId="7777777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DED3080" w14:textId="350DDAF3"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m == end</w:t>
            </w:r>
          </w:p>
        </w:tc>
        <w:tc>
          <w:tcPr>
            <w:tcW w:w="4504" w:type="dxa"/>
          </w:tcPr>
          <w:p w14:paraId="45E5D5FA"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7551BE73" w14:textId="1D4EA500" w:rsidTr="009A60EA">
        <w:tc>
          <w:tcPr>
            <w:tcW w:w="374" w:type="dxa"/>
            <w:tcBorders>
              <w:top w:val="nil"/>
              <w:bottom w:val="nil"/>
              <w:right w:val="single" w:sz="4" w:space="0" w:color="auto"/>
            </w:tcBorders>
          </w:tcPr>
          <w:p w14:paraId="277E34F7" w14:textId="708D9429"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FC2A15A" w14:textId="3F4E704F"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return</w:t>
            </w:r>
          </w:p>
        </w:tc>
        <w:tc>
          <w:tcPr>
            <w:tcW w:w="4504" w:type="dxa"/>
          </w:tcPr>
          <w:p w14:paraId="6D1CA7EC"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42EEC09B" w14:textId="7F62E80A" w:rsidTr="009A60EA">
        <w:tc>
          <w:tcPr>
            <w:tcW w:w="374" w:type="dxa"/>
            <w:tcBorders>
              <w:top w:val="nil"/>
              <w:bottom w:val="nil"/>
              <w:right w:val="single" w:sz="4" w:space="0" w:color="auto"/>
            </w:tcBorders>
          </w:tcPr>
          <w:p w14:paraId="69816B60" w14:textId="0279E641"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50137AA" w14:textId="3F376A47"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p>
        </w:tc>
        <w:tc>
          <w:tcPr>
            <w:tcW w:w="4504" w:type="dxa"/>
          </w:tcPr>
          <w:p w14:paraId="106CC9A3"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1B796D9" w14:textId="38802B63" w:rsidTr="009A60EA">
        <w:tc>
          <w:tcPr>
            <w:tcW w:w="374" w:type="dxa"/>
            <w:tcBorders>
              <w:top w:val="nil"/>
              <w:bottom w:val="nil"/>
              <w:right w:val="single" w:sz="4" w:space="0" w:color="auto"/>
            </w:tcBorders>
          </w:tcPr>
          <w:p w14:paraId="5D6E3ED1" w14:textId="1982FABF"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96CD055" w14:textId="4BF50EFE"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add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to </w:t>
            </w:r>
            <w:proofErr w:type="spellStart"/>
            <w:r w:rsidRPr="000F3C3B">
              <w:rPr>
                <w:rFonts w:ascii="Courier New" w:hAnsi="Courier New" w:cs="Courier New"/>
                <w:i/>
                <w:iCs/>
                <w:sz w:val="18"/>
                <w:szCs w:val="21"/>
                <w:lang w:val="en-US"/>
              </w:rPr>
              <w:t>closed_list</w:t>
            </w:r>
            <w:proofErr w:type="spellEnd"/>
          </w:p>
        </w:tc>
        <w:tc>
          <w:tcPr>
            <w:tcW w:w="4504" w:type="dxa"/>
          </w:tcPr>
          <w:p w14:paraId="280D3F25"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6E792CF9" w14:textId="1F3C418A" w:rsidTr="009A60EA">
        <w:tc>
          <w:tcPr>
            <w:tcW w:w="374" w:type="dxa"/>
            <w:tcBorders>
              <w:top w:val="nil"/>
              <w:bottom w:val="nil"/>
              <w:right w:val="single" w:sz="4" w:space="0" w:color="auto"/>
            </w:tcBorders>
          </w:tcPr>
          <w:p w14:paraId="7641B23E" w14:textId="50DA2E88"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15FF879" w14:textId="134D0104"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for each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r w:rsidRPr="000F3C3B">
              <w:rPr>
                <w:rFonts w:ascii="Courier New" w:hAnsi="Courier New" w:cs="Courier New"/>
                <w:i/>
                <w:iCs/>
                <w:sz w:val="18"/>
                <w:szCs w:val="21"/>
                <w:lang w:val="en-US"/>
              </w:rPr>
              <w:t>child(m)</w:t>
            </w:r>
          </w:p>
        </w:tc>
        <w:tc>
          <w:tcPr>
            <w:tcW w:w="4504" w:type="dxa"/>
          </w:tcPr>
          <w:p w14:paraId="65AB0F77"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AF1DB2F" w14:textId="6E7D3B3E" w:rsidTr="009A60EA">
        <w:tc>
          <w:tcPr>
            <w:tcW w:w="374" w:type="dxa"/>
            <w:tcBorders>
              <w:top w:val="nil"/>
              <w:bottom w:val="nil"/>
              <w:right w:val="single" w:sz="4" w:space="0" w:color="auto"/>
            </w:tcBorders>
          </w:tcPr>
          <w:p w14:paraId="3794C3E9" w14:textId="5D37EA4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12C8D3F" w14:textId="0C2CA8A9"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p>
        </w:tc>
        <w:tc>
          <w:tcPr>
            <w:tcW w:w="4504" w:type="dxa"/>
          </w:tcPr>
          <w:p w14:paraId="5556B2C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51B5E32" w14:textId="7A14926B" w:rsidTr="009A60EA">
        <w:tc>
          <w:tcPr>
            <w:tcW w:w="374" w:type="dxa"/>
            <w:tcBorders>
              <w:top w:val="nil"/>
              <w:bottom w:val="nil"/>
              <w:right w:val="single" w:sz="4" w:space="0" w:color="auto"/>
            </w:tcBorders>
          </w:tcPr>
          <w:p w14:paraId="0B83A469" w14:textId="45237B9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447154D" w14:textId="284F0355" w:rsidR="00C65BF0" w:rsidRPr="000F3C3B" w:rsidRDefault="00C65BF0" w:rsidP="00650788">
            <w:pPr>
              <w:pStyle w:val="Listenabsatz"/>
              <w:numPr>
                <w:ilvl w:val="3"/>
                <w:numId w:val="6"/>
              </w:numPr>
              <w:rPr>
                <w:rFonts w:ascii="Courier New" w:hAnsi="Courier New" w:cs="Courier New"/>
                <w:sz w:val="18"/>
                <w:szCs w:val="21"/>
                <w:lang w:val="en-US"/>
              </w:rPr>
            </w:pPr>
            <w:r w:rsidRPr="000F3C3B">
              <w:rPr>
                <w:rFonts w:ascii="Courier New" w:hAnsi="Courier New" w:cs="Courier New"/>
                <w:sz w:val="18"/>
                <w:szCs w:val="21"/>
                <w:lang w:val="en-US"/>
              </w:rPr>
              <w:t>continue</w:t>
            </w:r>
          </w:p>
        </w:tc>
        <w:tc>
          <w:tcPr>
            <w:tcW w:w="4504" w:type="dxa"/>
          </w:tcPr>
          <w:p w14:paraId="0241F9D4"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3FE48D4F" w14:textId="3819DD4F" w:rsidTr="009A60EA">
        <w:tc>
          <w:tcPr>
            <w:tcW w:w="374" w:type="dxa"/>
            <w:tcBorders>
              <w:top w:val="nil"/>
              <w:bottom w:val="nil"/>
              <w:right w:val="single" w:sz="4" w:space="0" w:color="auto"/>
            </w:tcBorders>
          </w:tcPr>
          <w:p w14:paraId="22806D0B" w14:textId="7D490281"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33E406DA" w14:textId="7A3FA699" w:rsidR="00C65BF0" w:rsidRPr="000F3C3B" w:rsidRDefault="00C65BF0" w:rsidP="00650788">
            <w:pPr>
              <w:pStyle w:val="Listenabsatz"/>
              <w:numPr>
                <w:ilvl w:val="1"/>
                <w:numId w:val="6"/>
              </w:numPr>
              <w:rPr>
                <w:rFonts w:ascii="Courier New" w:hAnsi="Courier New" w:cs="Courier New"/>
                <w:i/>
                <w:iCs/>
                <w:sz w:val="18"/>
                <w:szCs w:val="21"/>
                <w:lang w:val="en-US"/>
              </w:rPr>
            </w:pPr>
            <w:r w:rsidRPr="000F3C3B">
              <w:rPr>
                <w:rFonts w:ascii="Courier New" w:hAnsi="Courier New" w:cs="Courier New"/>
                <w:i/>
                <w:iCs/>
                <w:sz w:val="18"/>
                <w:szCs w:val="21"/>
                <w:lang w:val="en-US"/>
              </w:rPr>
              <w:t>cost=g(m)+ distance(</w:t>
            </w:r>
            <w:proofErr w:type="spellStart"/>
            <w:proofErr w:type="gramStart"/>
            <w:r w:rsidRPr="000F3C3B">
              <w:rPr>
                <w:rFonts w:ascii="Courier New" w:hAnsi="Courier New" w:cs="Courier New"/>
                <w:i/>
                <w:iCs/>
                <w:sz w:val="18"/>
                <w:szCs w:val="21"/>
                <w:lang w:val="en-US"/>
              </w:rPr>
              <w:t>m,n</w:t>
            </w:r>
            <w:proofErr w:type="spellEnd"/>
            <w:proofErr w:type="gramEnd"/>
            <w:r w:rsidRPr="000F3C3B">
              <w:rPr>
                <w:rFonts w:ascii="Courier New" w:hAnsi="Courier New" w:cs="Courier New"/>
                <w:i/>
                <w:iCs/>
                <w:sz w:val="18"/>
                <w:szCs w:val="21"/>
                <w:lang w:val="en-US"/>
              </w:rPr>
              <w:t>)</w:t>
            </w:r>
          </w:p>
        </w:tc>
        <w:tc>
          <w:tcPr>
            <w:tcW w:w="4504" w:type="dxa"/>
          </w:tcPr>
          <w:p w14:paraId="534BE862"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F9A615F" w14:textId="221EC96D" w:rsidTr="009A60EA">
        <w:tc>
          <w:tcPr>
            <w:tcW w:w="374" w:type="dxa"/>
            <w:tcBorders>
              <w:top w:val="nil"/>
              <w:bottom w:val="nil"/>
              <w:right w:val="single" w:sz="4" w:space="0" w:color="auto"/>
            </w:tcBorders>
          </w:tcPr>
          <w:p w14:paraId="6737E8A8" w14:textId="74F206F8"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6E56AAB" w14:textId="1BAF0019"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w:t>
            </w:r>
            <w:r w:rsidR="002B6611"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g(n)</w:t>
            </w:r>
          </w:p>
        </w:tc>
        <w:tc>
          <w:tcPr>
            <w:tcW w:w="4504" w:type="dxa"/>
          </w:tcPr>
          <w:p w14:paraId="12221B90"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4008050B" w14:textId="4188294C" w:rsidTr="009A60EA">
        <w:tc>
          <w:tcPr>
            <w:tcW w:w="374" w:type="dxa"/>
            <w:tcBorders>
              <w:top w:val="nil"/>
              <w:bottom w:val="nil"/>
              <w:right w:val="single" w:sz="4" w:space="0" w:color="auto"/>
            </w:tcBorders>
          </w:tcPr>
          <w:p w14:paraId="23EC64FB" w14:textId="04025EE5"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3EEAB18C" w14:textId="611A611C"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as new path is better</w:t>
            </w:r>
          </w:p>
        </w:tc>
        <w:tc>
          <w:tcPr>
            <w:tcW w:w="4504" w:type="dxa"/>
          </w:tcPr>
          <w:p w14:paraId="1FA5151D"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C605ECC" w14:textId="1B27BE79" w:rsidTr="009A60EA">
        <w:tc>
          <w:tcPr>
            <w:tcW w:w="374" w:type="dxa"/>
            <w:tcBorders>
              <w:top w:val="nil"/>
              <w:bottom w:val="nil"/>
              <w:right w:val="single" w:sz="4" w:space="0" w:color="auto"/>
            </w:tcBorders>
          </w:tcPr>
          <w:p w14:paraId="55D5ABB8" w14:textId="69FF21F9"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012983E5" w14:textId="6901A6AE"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&lt;g(n)</w:t>
            </w:r>
          </w:p>
        </w:tc>
        <w:tc>
          <w:tcPr>
            <w:tcW w:w="4504" w:type="dxa"/>
          </w:tcPr>
          <w:p w14:paraId="5EC2DFA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EEE78A9" w14:textId="7509FBC0" w:rsidTr="009A60EA">
        <w:tc>
          <w:tcPr>
            <w:tcW w:w="374" w:type="dxa"/>
            <w:tcBorders>
              <w:top w:val="nil"/>
              <w:bottom w:val="nil"/>
              <w:right w:val="single" w:sz="4" w:space="0" w:color="auto"/>
            </w:tcBorders>
          </w:tcPr>
          <w:p w14:paraId="62C704C7" w14:textId="7BC742CB"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080F1EB6" w14:textId="44220AB5"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sz w:val="18"/>
                <w:szCs w:val="21"/>
                <w:lang w:val="en-US"/>
              </w:rPr>
              <w:t>closed_list</w:t>
            </w:r>
            <w:proofErr w:type="spellEnd"/>
          </w:p>
        </w:tc>
        <w:tc>
          <w:tcPr>
            <w:tcW w:w="4504" w:type="dxa"/>
          </w:tcPr>
          <w:p w14:paraId="1B0BF3E8"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03D7EADC" w14:textId="3498C833" w:rsidTr="009A60EA">
        <w:tc>
          <w:tcPr>
            <w:tcW w:w="374" w:type="dxa"/>
            <w:tcBorders>
              <w:top w:val="nil"/>
              <w:bottom w:val="nil"/>
              <w:right w:val="single" w:sz="4" w:space="0" w:color="auto"/>
            </w:tcBorders>
          </w:tcPr>
          <w:p w14:paraId="5684D6A8" w14:textId="265A50D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12BC89E" w14:textId="6B2A63A7"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not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 xml:space="preserve">n </w:t>
            </w:r>
            <w:r w:rsidRPr="000F3C3B">
              <w:rPr>
                <w:rFonts w:ascii="Courier New" w:hAnsi="Courier New" w:cs="Courier New"/>
                <w:sz w:val="18"/>
                <w:szCs w:val="21"/>
                <w:lang w:val="en-US"/>
              </w:rPr>
              <w:t xml:space="preserve">not in </w:t>
            </w:r>
            <w:proofErr w:type="spellStart"/>
            <w:r w:rsidRPr="000F3C3B">
              <w:rPr>
                <w:rFonts w:ascii="Courier New" w:hAnsi="Courier New" w:cs="Courier New"/>
                <w:i/>
                <w:iCs/>
                <w:sz w:val="18"/>
                <w:szCs w:val="21"/>
                <w:lang w:val="en-US"/>
              </w:rPr>
              <w:t>closed_list</w:t>
            </w:r>
            <w:proofErr w:type="spellEnd"/>
          </w:p>
        </w:tc>
        <w:tc>
          <w:tcPr>
            <w:tcW w:w="4504" w:type="dxa"/>
          </w:tcPr>
          <w:p w14:paraId="644519DA"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FCF8825" w14:textId="49FDAB6B" w:rsidTr="009A60EA">
        <w:tc>
          <w:tcPr>
            <w:tcW w:w="374" w:type="dxa"/>
            <w:tcBorders>
              <w:top w:val="nil"/>
              <w:bottom w:val="nil"/>
              <w:right w:val="single" w:sz="4" w:space="0" w:color="auto"/>
            </w:tcBorders>
          </w:tcPr>
          <w:p w14:paraId="485B259B" w14:textId="71DB517E"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BBE805A" w14:textId="5CAA2126"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add n to </w:t>
            </w:r>
            <w:proofErr w:type="spellStart"/>
            <w:r w:rsidRPr="000F3C3B">
              <w:rPr>
                <w:rFonts w:ascii="Courier New" w:hAnsi="Courier New" w:cs="Courier New"/>
                <w:sz w:val="18"/>
                <w:szCs w:val="21"/>
                <w:lang w:val="en-US"/>
              </w:rPr>
              <w:t>open_list</w:t>
            </w:r>
            <w:proofErr w:type="spellEnd"/>
          </w:p>
        </w:tc>
        <w:tc>
          <w:tcPr>
            <w:tcW w:w="4504" w:type="dxa"/>
          </w:tcPr>
          <w:p w14:paraId="23A5FEF1"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290EF920" w14:textId="32321993" w:rsidTr="009A60EA">
        <w:tc>
          <w:tcPr>
            <w:tcW w:w="374" w:type="dxa"/>
            <w:tcBorders>
              <w:top w:val="nil"/>
              <w:bottom w:val="nil"/>
              <w:right w:val="single" w:sz="4" w:space="0" w:color="auto"/>
            </w:tcBorders>
          </w:tcPr>
          <w:p w14:paraId="4B63DE56" w14:textId="05D23A60"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1555957" w14:textId="57F88469"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g(n) = cost</w:t>
            </w:r>
          </w:p>
        </w:tc>
        <w:tc>
          <w:tcPr>
            <w:tcW w:w="4504" w:type="dxa"/>
          </w:tcPr>
          <w:p w14:paraId="470BF4D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7518529" w14:textId="30BBDCA7" w:rsidTr="009A60EA">
        <w:tc>
          <w:tcPr>
            <w:tcW w:w="374" w:type="dxa"/>
            <w:tcBorders>
              <w:top w:val="nil"/>
              <w:bottom w:val="nil"/>
              <w:right w:val="single" w:sz="4" w:space="0" w:color="auto"/>
            </w:tcBorders>
          </w:tcPr>
          <w:p w14:paraId="3C74340D" w14:textId="6D16220E"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50FDB3A2" w14:textId="566DE112"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h(n) = </w:t>
            </w:r>
            <w:proofErr w:type="spellStart"/>
            <w:r w:rsidRPr="000F3C3B">
              <w:rPr>
                <w:rFonts w:ascii="Courier New" w:hAnsi="Courier New" w:cs="Courier New"/>
                <w:sz w:val="18"/>
                <w:szCs w:val="21"/>
                <w:lang w:val="en-US"/>
              </w:rPr>
              <w:t>heuristic_function</w:t>
            </w:r>
            <w:proofErr w:type="spellEnd"/>
            <w:r w:rsidRPr="000F3C3B">
              <w:rPr>
                <w:rFonts w:ascii="Courier New" w:hAnsi="Courier New" w:cs="Courier New"/>
                <w:sz w:val="18"/>
                <w:szCs w:val="21"/>
                <w:lang w:val="en-US"/>
              </w:rPr>
              <w:t>(</w:t>
            </w:r>
            <w:proofErr w:type="spellStart"/>
            <w:proofErr w:type="gramStart"/>
            <w:r w:rsidRPr="000F3C3B">
              <w:rPr>
                <w:rFonts w:ascii="Courier New" w:hAnsi="Courier New" w:cs="Courier New"/>
                <w:sz w:val="18"/>
                <w:szCs w:val="21"/>
                <w:lang w:val="en-US"/>
              </w:rPr>
              <w:t>n,end</w:t>
            </w:r>
            <w:proofErr w:type="spellEnd"/>
            <w:proofErr w:type="gramEnd"/>
            <w:r w:rsidRPr="000F3C3B">
              <w:rPr>
                <w:rFonts w:ascii="Courier New" w:hAnsi="Courier New" w:cs="Courier New"/>
                <w:sz w:val="18"/>
                <w:szCs w:val="21"/>
                <w:lang w:val="en-US"/>
              </w:rPr>
              <w:t>)</w:t>
            </w:r>
          </w:p>
        </w:tc>
        <w:tc>
          <w:tcPr>
            <w:tcW w:w="4504" w:type="dxa"/>
          </w:tcPr>
          <w:p w14:paraId="320CCDA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077D446B" w14:textId="303986F6" w:rsidTr="009A60EA">
        <w:tc>
          <w:tcPr>
            <w:tcW w:w="374" w:type="dxa"/>
            <w:tcBorders>
              <w:top w:val="nil"/>
              <w:bottom w:val="nil"/>
              <w:right w:val="single" w:sz="4" w:space="0" w:color="auto"/>
            </w:tcBorders>
          </w:tcPr>
          <w:p w14:paraId="0720D300" w14:textId="0525613C"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114B5D7A" w14:textId="3ADA510A"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f(n) = g(n)+h(n)</w:t>
            </w:r>
          </w:p>
        </w:tc>
        <w:tc>
          <w:tcPr>
            <w:tcW w:w="4504" w:type="dxa"/>
          </w:tcPr>
          <w:p w14:paraId="29FB4D4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64701CC2" w14:textId="28D17D2F" w:rsidTr="009A60EA">
        <w:tc>
          <w:tcPr>
            <w:tcW w:w="374" w:type="dxa"/>
            <w:tcBorders>
              <w:top w:val="nil"/>
              <w:bottom w:val="nil"/>
              <w:right w:val="single" w:sz="4" w:space="0" w:color="auto"/>
            </w:tcBorders>
          </w:tcPr>
          <w:p w14:paraId="65EFE6F1" w14:textId="060FEEE0"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3F7B9354" w14:textId="77777777" w:rsidR="00C65BF0" w:rsidRPr="000F3C3B" w:rsidRDefault="00C65BF0" w:rsidP="00650788">
            <w:pPr>
              <w:pStyle w:val="Listenabsatz"/>
              <w:numPr>
                <w:ilvl w:val="0"/>
                <w:numId w:val="6"/>
              </w:numPr>
              <w:rPr>
                <w:rFonts w:ascii="Courier New" w:hAnsi="Courier New" w:cs="Courier New"/>
                <w:sz w:val="18"/>
                <w:szCs w:val="21"/>
              </w:rPr>
            </w:pPr>
          </w:p>
        </w:tc>
        <w:tc>
          <w:tcPr>
            <w:tcW w:w="4504" w:type="dxa"/>
          </w:tcPr>
          <w:p w14:paraId="07BC315F"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CC2FAC3" w14:textId="77777777" w:rsidTr="009A60EA">
        <w:tc>
          <w:tcPr>
            <w:tcW w:w="374" w:type="dxa"/>
            <w:tcBorders>
              <w:top w:val="nil"/>
              <w:bottom w:val="single" w:sz="4" w:space="0" w:color="auto"/>
              <w:right w:val="single" w:sz="4" w:space="0" w:color="auto"/>
            </w:tcBorders>
          </w:tcPr>
          <w:p w14:paraId="0FF8D021" w14:textId="77777777"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67342D25" w14:textId="77777777" w:rsidR="00C65BF0" w:rsidRPr="000F3C3B" w:rsidRDefault="007E0178" w:rsidP="00C65BF0">
            <w:pPr>
              <w:pStyle w:val="Listenabsatz"/>
              <w:ind w:left="0"/>
              <w:rPr>
                <w:rFonts w:ascii="Courier New" w:hAnsi="Courier New" w:cs="Courier New"/>
                <w:sz w:val="18"/>
                <w:szCs w:val="21"/>
              </w:rPr>
            </w:pPr>
            <w:proofErr w:type="spellStart"/>
            <w:r w:rsidRPr="000F3C3B">
              <w:rPr>
                <w:rFonts w:ascii="Courier New" w:hAnsi="Courier New" w:cs="Courier New"/>
                <w:sz w:val="18"/>
                <w:szCs w:val="21"/>
              </w:rPr>
              <w:t>return</w:t>
            </w:r>
            <w:proofErr w:type="spellEnd"/>
            <w:r w:rsidR="00C65BF0" w:rsidRPr="000F3C3B">
              <w:rPr>
                <w:rFonts w:ascii="Courier New" w:hAnsi="Courier New" w:cs="Courier New"/>
                <w:sz w:val="18"/>
                <w:szCs w:val="21"/>
              </w:rPr>
              <w:t xml:space="preserve"> </w:t>
            </w:r>
            <w:proofErr w:type="spellStart"/>
            <w:r w:rsidR="00C65BF0" w:rsidRPr="000F3C3B">
              <w:rPr>
                <w:rFonts w:ascii="Courier New" w:hAnsi="Courier New" w:cs="Courier New"/>
                <w:sz w:val="18"/>
                <w:szCs w:val="21"/>
              </w:rPr>
              <w:t>fai</w:t>
            </w:r>
            <w:r w:rsidRPr="000F3C3B">
              <w:rPr>
                <w:rFonts w:ascii="Courier New" w:hAnsi="Courier New" w:cs="Courier New"/>
                <w:sz w:val="18"/>
                <w:szCs w:val="21"/>
              </w:rPr>
              <w:t>lure</w:t>
            </w:r>
            <w:proofErr w:type="spellEnd"/>
          </w:p>
          <w:p w14:paraId="5755310B" w14:textId="7181903D" w:rsidR="00F22046" w:rsidRPr="000F3C3B" w:rsidRDefault="00F22046" w:rsidP="00C65BF0">
            <w:pPr>
              <w:pStyle w:val="Listenabsatz"/>
              <w:ind w:left="0"/>
              <w:rPr>
                <w:rFonts w:ascii="Courier New" w:hAnsi="Courier New" w:cs="Courier New"/>
                <w:sz w:val="18"/>
                <w:szCs w:val="21"/>
              </w:rPr>
            </w:pPr>
          </w:p>
        </w:tc>
        <w:tc>
          <w:tcPr>
            <w:tcW w:w="4504" w:type="dxa"/>
          </w:tcPr>
          <w:p w14:paraId="7A474F88" w14:textId="77777777" w:rsidR="00C65BF0" w:rsidRPr="000F3C3B" w:rsidRDefault="00C65BF0" w:rsidP="00F22046">
            <w:pPr>
              <w:keepNext/>
              <w:ind w:left="-102"/>
              <w:jc w:val="both"/>
              <w:rPr>
                <w:rFonts w:ascii="Courier New" w:hAnsi="Courier New" w:cs="Courier New"/>
                <w:sz w:val="18"/>
                <w:szCs w:val="21"/>
                <w:lang w:val="en-US"/>
              </w:rPr>
            </w:pPr>
          </w:p>
        </w:tc>
      </w:tr>
    </w:tbl>
    <w:p w14:paraId="242A9D0F" w14:textId="78F09A46" w:rsidR="003F3330" w:rsidRPr="000F3C3B" w:rsidRDefault="00F22046" w:rsidP="00F22046">
      <w:pPr>
        <w:pStyle w:val="Beschriftung"/>
        <w:rPr>
          <w:rFonts w:ascii="Times New Roman" w:hAnsi="Times New Roman" w:cs="Times New Roman"/>
        </w:rPr>
      </w:pPr>
      <w:bookmarkStart w:id="53" w:name="_Ref197418944"/>
      <w:bookmarkStart w:id="54" w:name="_Toc197672851"/>
      <w:bookmarkStart w:id="55" w:name="_Toc198819951"/>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1</w:t>
      </w:r>
      <w:r w:rsidRPr="000F3C3B">
        <w:rPr>
          <w:rFonts w:ascii="Times New Roman" w:hAnsi="Times New Roman" w:cs="Times New Roman"/>
        </w:rPr>
        <w:fldChar w:fldCharType="end"/>
      </w:r>
      <w:bookmarkEnd w:id="53"/>
      <w:r w:rsidRPr="000F3C3B">
        <w:rPr>
          <w:rFonts w:ascii="Times New Roman" w:hAnsi="Times New Roman" w:cs="Times New Roman"/>
        </w:rPr>
        <w:t xml:space="preserve">: Pseudocode des A* Algorithmus </w:t>
      </w:r>
      <w:sdt>
        <w:sdtPr>
          <w:rPr>
            <w:rFonts w:ascii="Times New Roman" w:hAnsi="Times New Roman" w:cs="Times New Roman"/>
          </w:rPr>
          <w:id w:val="260567703"/>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Sha12 \l 1031 </w:instrText>
          </w:r>
          <w:r w:rsidRPr="000F3C3B">
            <w:rPr>
              <w:rFonts w:ascii="Times New Roman" w:hAnsi="Times New Roman" w:cs="Times New Roman"/>
            </w:rPr>
            <w:fldChar w:fldCharType="separate"/>
          </w:r>
          <w:r w:rsidR="003C3CBE" w:rsidRPr="003C3CBE">
            <w:rPr>
              <w:rFonts w:ascii="Times New Roman" w:hAnsi="Times New Roman" w:cs="Times New Roman"/>
              <w:noProof/>
            </w:rPr>
            <w:t>[8]</w:t>
          </w:r>
          <w:r w:rsidRPr="000F3C3B">
            <w:rPr>
              <w:rFonts w:ascii="Times New Roman" w:hAnsi="Times New Roman" w:cs="Times New Roman"/>
            </w:rPr>
            <w:fldChar w:fldCharType="end"/>
          </w:r>
        </w:sdtContent>
      </w:sdt>
      <w:bookmarkEnd w:id="54"/>
      <w:bookmarkEnd w:id="55"/>
    </w:p>
    <w:p w14:paraId="0D8771E2" w14:textId="1253415B" w:rsidR="00CF4803" w:rsidRPr="000F3C3B" w:rsidRDefault="00CF4803" w:rsidP="00650788">
      <w:pPr>
        <w:pStyle w:val="2Ebene"/>
        <w:numPr>
          <w:ilvl w:val="2"/>
          <w:numId w:val="2"/>
        </w:numPr>
      </w:pPr>
      <w:bookmarkStart w:id="56" w:name="_Toc199920723"/>
      <w:bookmarkStart w:id="57" w:name="_Toc199921134"/>
      <w:bookmarkStart w:id="58" w:name="_Toc199921496"/>
      <w:r w:rsidRPr="00555C49">
        <w:rPr>
          <w:rFonts w:cs="Times New Roman"/>
        </w:rPr>
        <w:lastRenderedPageBreak/>
        <w:t>Frontier</w:t>
      </w:r>
      <w:r w:rsidRPr="000F3C3B">
        <w:t>-</w:t>
      </w:r>
      <w:proofErr w:type="spellStart"/>
      <w:r w:rsidR="004D12B3" w:rsidRPr="000F3C3B">
        <w:t>b</w:t>
      </w:r>
      <w:r w:rsidRPr="000F3C3B">
        <w:t>ased</w:t>
      </w:r>
      <w:proofErr w:type="spellEnd"/>
      <w:r w:rsidRPr="000F3C3B">
        <w:t xml:space="preserve"> Exploration Strategie</w:t>
      </w:r>
      <w:bookmarkEnd w:id="56"/>
      <w:bookmarkEnd w:id="57"/>
      <w:bookmarkEnd w:id="58"/>
    </w:p>
    <w:p w14:paraId="4C5861FB" w14:textId="13DCF1F7" w:rsidR="004E1E43" w:rsidRPr="000F3C3B" w:rsidRDefault="004E1E43" w:rsidP="004E1E43">
      <w:pPr>
        <w:spacing w:line="360" w:lineRule="auto"/>
        <w:jc w:val="both"/>
        <w:rPr>
          <w:rStyle w:val="Text"/>
        </w:rPr>
      </w:pPr>
      <w:r w:rsidRPr="000F3C3B">
        <w:rPr>
          <w:rStyle w:val="Text"/>
        </w:rPr>
        <w:t>Die Frontier-</w:t>
      </w:r>
      <w:proofErr w:type="spellStart"/>
      <w:r w:rsidRPr="000F3C3B">
        <w:rPr>
          <w:rStyle w:val="Text"/>
        </w:rPr>
        <w:t>based</w:t>
      </w:r>
      <w:proofErr w:type="spellEnd"/>
      <w:r w:rsidRPr="000F3C3B">
        <w:rPr>
          <w:rStyle w:val="Text"/>
        </w:rPr>
        <w:t xml:space="preserve"> Exploration Strategie </w:t>
      </w:r>
      <w:r w:rsidR="007120B7" w:rsidRPr="000F3C3B">
        <w:rPr>
          <w:rStyle w:val="Text"/>
        </w:rPr>
        <w:t xml:space="preserve">ist ein Vorgehen zur Aufdeckung unbekannter Bereiche </w:t>
      </w:r>
      <w:r w:rsidR="002F39D2" w:rsidRPr="000F3C3B">
        <w:rPr>
          <w:rStyle w:val="Text"/>
        </w:rPr>
        <w:t>innerhalb einer gegebenen Umgebung</w:t>
      </w:r>
      <w:r w:rsidR="007120B7" w:rsidRPr="000F3C3B">
        <w:rPr>
          <w:rStyle w:val="Text"/>
        </w:rPr>
        <w:t xml:space="preserve">. Diese </w:t>
      </w:r>
      <w:r w:rsidRPr="000F3C3B">
        <w:rPr>
          <w:rStyle w:val="Text"/>
        </w:rPr>
        <w:t>basiert auf der Idee der Unterteilung</w:t>
      </w:r>
      <w:r w:rsidR="007120B7" w:rsidRPr="000F3C3B">
        <w:rPr>
          <w:rStyle w:val="Text"/>
        </w:rPr>
        <w:t xml:space="preserve"> der Umgebung</w:t>
      </w:r>
      <w:r w:rsidRPr="000F3C3B">
        <w:rPr>
          <w:rStyle w:val="Text"/>
        </w:rPr>
        <w:t xml:space="preserve"> in bekannte und unbekannte Bereiche, welche aufgedeckt werden sollen. Die Grenzen (engl. Frontier) werden durch verschiede Kriterien unterteilt und bewertet. Eine Grenze mit hoher Bewertung wird einer </w:t>
      </w:r>
      <w:del w:id="59" w:author="Dominik Schindele" w:date="2025-06-15T19:19:00Z">
        <w:r w:rsidRPr="000F3C3B" w:rsidDel="00EB7D2A">
          <w:rPr>
            <w:rStyle w:val="Text"/>
          </w:rPr>
          <w:delText xml:space="preserve">grenze </w:delText>
        </w:r>
      </w:del>
      <w:ins w:id="60" w:author="Dominik Schindele" w:date="2025-06-15T19:19:00Z">
        <w:r w:rsidR="00EB7D2A">
          <w:rPr>
            <w:rStyle w:val="Text"/>
          </w:rPr>
          <w:t>G</w:t>
        </w:r>
        <w:r w:rsidR="00EB7D2A" w:rsidRPr="000F3C3B">
          <w:rPr>
            <w:rStyle w:val="Text"/>
          </w:rPr>
          <w:t xml:space="preserve">renze </w:t>
        </w:r>
      </w:ins>
      <w:r w:rsidRPr="000F3C3B">
        <w:rPr>
          <w:rStyle w:val="Text"/>
        </w:rPr>
        <w:t xml:space="preserve">mit geringer Bewertung vorgezogen. Die daraus entstehende Hierarchie soll eine effiziente Aufdeckung der unbekannten Bereiche garantieren. </w:t>
      </w:r>
    </w:p>
    <w:p w14:paraId="2ED1DAB5" w14:textId="6C1B78CE" w:rsidR="00CF4803" w:rsidRPr="000F3C3B" w:rsidRDefault="007120B7" w:rsidP="002B6611">
      <w:pPr>
        <w:spacing w:line="360" w:lineRule="auto"/>
        <w:jc w:val="both"/>
        <w:rPr>
          <w:rStyle w:val="Text"/>
        </w:rPr>
      </w:pPr>
      <w:r w:rsidRPr="000F3C3B">
        <w:rPr>
          <w:rStyle w:val="Text"/>
        </w:rPr>
        <w:t>Die Strategie verfolgt dabei immer de</w:t>
      </w:r>
      <w:r w:rsidR="009B6014" w:rsidRPr="000F3C3B">
        <w:rPr>
          <w:rStyle w:val="Text"/>
        </w:rPr>
        <w:t xml:space="preserve">m </w:t>
      </w:r>
      <w:r w:rsidRPr="000F3C3B">
        <w:rPr>
          <w:rStyle w:val="Text"/>
        </w:rPr>
        <w:t xml:space="preserve">gleichen </w:t>
      </w:r>
      <w:r w:rsidR="009B6014" w:rsidRPr="000F3C3B">
        <w:rPr>
          <w:rFonts w:ascii="Times New Roman" w:hAnsi="Times New Roman" w:cs="Times New Roman"/>
        </w:rPr>
        <w:t>Zyklus</w:t>
      </w:r>
      <w:r w:rsidRPr="000F3C3B">
        <w:rPr>
          <w:rStyle w:val="Text"/>
        </w:rPr>
        <w:t>.</w:t>
      </w:r>
    </w:p>
    <w:p w14:paraId="6705B0D7" w14:textId="69D98D0D" w:rsidR="004B320A" w:rsidRPr="000F3C3B" w:rsidRDefault="004B320A" w:rsidP="00650788">
      <w:pPr>
        <w:pStyle w:val="Listenabsatz"/>
        <w:numPr>
          <w:ilvl w:val="6"/>
          <w:numId w:val="2"/>
        </w:numPr>
        <w:spacing w:line="360" w:lineRule="auto"/>
        <w:ind w:left="709" w:hanging="283"/>
        <w:jc w:val="both"/>
        <w:rPr>
          <w:rStyle w:val="Text"/>
        </w:rPr>
      </w:pPr>
      <w:r w:rsidRPr="000F3C3B">
        <w:rPr>
          <w:rStyle w:val="Text"/>
          <w:b/>
          <w:bCs/>
        </w:rPr>
        <w:t>Karten-Update</w:t>
      </w:r>
      <w:r w:rsidRPr="000F3C3B">
        <w:rPr>
          <w:rStyle w:val="Text"/>
        </w:rPr>
        <w:br/>
        <w:t>Der Agent erstellt eine Karte für seinen Sichtbereich und ergänzt die schon bestehende Karte mit diesen Informationen</w:t>
      </w:r>
      <w:r w:rsidR="00EB1684" w:rsidRPr="000F3C3B">
        <w:rPr>
          <w:rStyle w:val="Text"/>
        </w:rPr>
        <w:t>.</w:t>
      </w:r>
    </w:p>
    <w:p w14:paraId="3A7840E0" w14:textId="11FD4596" w:rsidR="004B320A" w:rsidRPr="000F3C3B" w:rsidRDefault="00F645FD" w:rsidP="00650788">
      <w:pPr>
        <w:pStyle w:val="Listenabsatz"/>
        <w:numPr>
          <w:ilvl w:val="6"/>
          <w:numId w:val="2"/>
        </w:numPr>
        <w:spacing w:line="360" w:lineRule="auto"/>
        <w:ind w:left="709" w:hanging="283"/>
        <w:jc w:val="both"/>
        <w:rPr>
          <w:rStyle w:val="Text"/>
        </w:rPr>
      </w:pPr>
      <w:r w:rsidRPr="000F3C3B">
        <w:rPr>
          <w:rStyle w:val="Text"/>
          <w:b/>
          <w:bCs/>
        </w:rPr>
        <w:t>Grenzen</w:t>
      </w:r>
      <w:r w:rsidR="004B320A" w:rsidRPr="000F3C3B">
        <w:rPr>
          <w:rStyle w:val="Text"/>
          <w:b/>
          <w:bCs/>
        </w:rPr>
        <w:t>-Update</w:t>
      </w:r>
      <w:r w:rsidR="004B320A" w:rsidRPr="000F3C3B">
        <w:rPr>
          <w:rStyle w:val="Text"/>
        </w:rPr>
        <w:br/>
        <w:t>In der Karte werden die neuen Grenzen (Bereiche an dem Unbekannte Bereiche and bekannte Bereiche grenzen) ermittelt</w:t>
      </w:r>
      <w:r w:rsidR="00EB1684" w:rsidRPr="000F3C3B">
        <w:rPr>
          <w:rStyle w:val="Text"/>
        </w:rPr>
        <w:t>.</w:t>
      </w:r>
    </w:p>
    <w:p w14:paraId="35CD5CF7" w14:textId="1B779C2A" w:rsidR="00F645FD" w:rsidRPr="000F3C3B" w:rsidRDefault="00F645FD"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Grenzen</w:t>
      </w:r>
      <w:r w:rsidR="0062317A" w:rsidRPr="000F3C3B">
        <w:rPr>
          <w:rFonts w:ascii="Times New Roman" w:hAnsi="Times New Roman" w:cs="Times New Roman"/>
          <w:b/>
          <w:bCs/>
        </w:rPr>
        <w:t>-</w:t>
      </w:r>
      <w:r w:rsidRPr="000F3C3B">
        <w:rPr>
          <w:rFonts w:ascii="Times New Roman" w:hAnsi="Times New Roman" w:cs="Times New Roman"/>
          <w:b/>
          <w:bCs/>
        </w:rPr>
        <w:t>Auswahl</w:t>
      </w:r>
      <w:r w:rsidR="004B320A" w:rsidRPr="000F3C3B">
        <w:rPr>
          <w:rFonts w:ascii="Times New Roman" w:hAnsi="Times New Roman" w:cs="Times New Roman"/>
        </w:rPr>
        <w:br/>
        <w:t xml:space="preserve">Die Grenzen werden mittels Distanz zum Agenten, Orientierung zum Agenten </w:t>
      </w:r>
      <w:r w:rsidRPr="000F3C3B">
        <w:rPr>
          <w:rFonts w:ascii="Times New Roman" w:hAnsi="Times New Roman" w:cs="Times New Roman"/>
        </w:rPr>
        <w:t>und Länge</w:t>
      </w:r>
      <w:r w:rsidR="004B320A" w:rsidRPr="000F3C3B">
        <w:rPr>
          <w:rFonts w:ascii="Times New Roman" w:hAnsi="Times New Roman" w:cs="Times New Roman"/>
        </w:rPr>
        <w:t xml:space="preserve"> der Grenze </w:t>
      </w:r>
      <w:r w:rsidRPr="000F3C3B">
        <w:rPr>
          <w:rFonts w:ascii="Times New Roman" w:hAnsi="Times New Roman" w:cs="Times New Roman"/>
        </w:rPr>
        <w:t>bewertet</w:t>
      </w:r>
      <w:r w:rsidR="00545F64" w:rsidRPr="000F3C3B">
        <w:rPr>
          <w:rFonts w:ascii="Times New Roman" w:hAnsi="Times New Roman" w:cs="Times New Roman"/>
        </w:rPr>
        <w:t xml:space="preserve"> und </w:t>
      </w:r>
      <w:r w:rsidR="0098261B" w:rsidRPr="000F3C3B">
        <w:rPr>
          <w:rFonts w:ascii="Times New Roman" w:hAnsi="Times New Roman" w:cs="Times New Roman"/>
        </w:rPr>
        <w:t>hierarchisch</w:t>
      </w:r>
      <w:r w:rsidR="00545F64" w:rsidRPr="000F3C3B">
        <w:rPr>
          <w:rFonts w:ascii="Times New Roman" w:hAnsi="Times New Roman" w:cs="Times New Roman"/>
        </w:rPr>
        <w:t xml:space="preserve"> eingeordnet.</w:t>
      </w:r>
      <w:r w:rsidR="00EB1684" w:rsidRPr="000F3C3B">
        <w:rPr>
          <w:rFonts w:ascii="Times New Roman" w:hAnsi="Times New Roman" w:cs="Times New Roman"/>
        </w:rPr>
        <w:t xml:space="preserve"> Die optimale </w:t>
      </w:r>
      <w:r w:rsidR="00A94223" w:rsidRPr="000F3C3B">
        <w:rPr>
          <w:rFonts w:ascii="Times New Roman" w:hAnsi="Times New Roman" w:cs="Times New Roman"/>
        </w:rPr>
        <w:t>G</w:t>
      </w:r>
      <w:r w:rsidR="00EB1684" w:rsidRPr="000F3C3B">
        <w:rPr>
          <w:rFonts w:ascii="Times New Roman" w:hAnsi="Times New Roman" w:cs="Times New Roman"/>
        </w:rPr>
        <w:t>renze wird ausgewählt.</w:t>
      </w:r>
    </w:p>
    <w:p w14:paraId="4C3CE935" w14:textId="77777777" w:rsidR="00F645FD" w:rsidRPr="000F3C3B" w:rsidRDefault="00F645FD"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Routenauswahl</w:t>
      </w:r>
      <w:r w:rsidRPr="000F3C3B">
        <w:rPr>
          <w:rFonts w:ascii="Times New Roman" w:hAnsi="Times New Roman" w:cs="Times New Roman"/>
        </w:rPr>
        <w:br/>
        <w:t>Der Agent bestimmt die optimale Route zur ausgewählten Grenze, wobei Hindernisse umfahren werden müssen.</w:t>
      </w:r>
    </w:p>
    <w:p w14:paraId="47B3BF66" w14:textId="49E1B0D0" w:rsidR="00480060" w:rsidRPr="000F3C3B" w:rsidRDefault="00480060"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Agenten Bewegung</w:t>
      </w:r>
      <w:r w:rsidRPr="000F3C3B">
        <w:rPr>
          <w:rFonts w:ascii="Times New Roman" w:hAnsi="Times New Roman" w:cs="Times New Roman"/>
          <w:b/>
          <w:bCs/>
        </w:rPr>
        <w:br/>
      </w:r>
      <w:r w:rsidRPr="000F3C3B">
        <w:rPr>
          <w:rFonts w:ascii="Times New Roman" w:hAnsi="Times New Roman" w:cs="Times New Roman"/>
        </w:rPr>
        <w:t>Der Agent bewegt sich zum ausgewählten Ziel.</w:t>
      </w:r>
    </w:p>
    <w:p w14:paraId="0D1AA319" w14:textId="765CA6AB" w:rsidR="004B320A" w:rsidRPr="000F3C3B" w:rsidRDefault="009B6014" w:rsidP="009B6014">
      <w:pPr>
        <w:spacing w:line="360" w:lineRule="auto"/>
        <w:rPr>
          <w:rStyle w:val="Text"/>
        </w:rPr>
      </w:pPr>
      <w:r w:rsidRPr="000F3C3B">
        <w:rPr>
          <w:rFonts w:ascii="Times New Roman" w:hAnsi="Times New Roman" w:cs="Times New Roman"/>
        </w:rPr>
        <w:t xml:space="preserve">Nach Erreichen des </w:t>
      </w:r>
      <w:r w:rsidR="00480060" w:rsidRPr="000F3C3B">
        <w:rPr>
          <w:rFonts w:ascii="Times New Roman" w:hAnsi="Times New Roman" w:cs="Times New Roman"/>
        </w:rPr>
        <w:t>fünften</w:t>
      </w:r>
      <w:r w:rsidRPr="000F3C3B">
        <w:rPr>
          <w:rFonts w:ascii="Times New Roman" w:hAnsi="Times New Roman" w:cs="Times New Roman"/>
        </w:rPr>
        <w:t xml:space="preserve"> Schritts wird der Zyklus von vorne begonnen.</w:t>
      </w:r>
    </w:p>
    <w:p w14:paraId="77971FEB" w14:textId="264A6D0E" w:rsidR="004B320A" w:rsidRPr="000F3C3B" w:rsidRDefault="00A94223" w:rsidP="002B6611">
      <w:pPr>
        <w:spacing w:line="360" w:lineRule="auto"/>
        <w:jc w:val="both"/>
        <w:rPr>
          <w:rStyle w:val="Text"/>
        </w:rPr>
      </w:pPr>
      <w:r w:rsidRPr="000F3C3B">
        <w:rPr>
          <w:rStyle w:val="Text"/>
        </w:rPr>
        <w:t xml:space="preserve">Die Grenzauswahl spielt bei der Effektivität </w:t>
      </w:r>
      <w:r w:rsidR="00FC2D3C" w:rsidRPr="000F3C3B">
        <w:rPr>
          <w:rStyle w:val="Text"/>
        </w:rPr>
        <w:t xml:space="preserve">der Strategie </w:t>
      </w:r>
      <w:r w:rsidRPr="000F3C3B">
        <w:rPr>
          <w:rStyle w:val="Text"/>
        </w:rPr>
        <w:t>eine entscheidende Rolle</w:t>
      </w:r>
      <w:sdt>
        <w:sdtPr>
          <w:rPr>
            <w:rStyle w:val="Text"/>
          </w:rPr>
          <w:id w:val="-1859656460"/>
          <w:citation/>
        </w:sdtPr>
        <w:sdtContent>
          <w:r w:rsidR="00B861CA" w:rsidRPr="000F3C3B">
            <w:rPr>
              <w:rStyle w:val="Text"/>
            </w:rPr>
            <w:fldChar w:fldCharType="begin"/>
          </w:r>
          <w:r w:rsidR="00B861CA" w:rsidRPr="000F3C3B">
            <w:rPr>
              <w:rStyle w:val="Text"/>
            </w:rPr>
            <w:instrText xml:space="preserve"> CITATION Gao18 \l 1031 </w:instrText>
          </w:r>
          <w:r w:rsidR="00B861CA"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00B861CA" w:rsidRPr="000F3C3B">
            <w:rPr>
              <w:rStyle w:val="Text"/>
            </w:rPr>
            <w:fldChar w:fldCharType="end"/>
          </w:r>
        </w:sdtContent>
      </w:sdt>
      <w:r w:rsidRPr="000F3C3B">
        <w:rPr>
          <w:rStyle w:val="Text"/>
        </w:rPr>
        <w:t>.</w:t>
      </w:r>
      <w:r w:rsidR="00621A19" w:rsidRPr="000F3C3B">
        <w:rPr>
          <w:rStyle w:val="Text"/>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B641A6" w:rsidRPr="000F3C3B" w14:paraId="76745220" w14:textId="77777777" w:rsidTr="0000580A">
        <w:tc>
          <w:tcPr>
            <w:tcW w:w="9045" w:type="dxa"/>
          </w:tcPr>
          <w:p w14:paraId="6ACC4479" w14:textId="36864F27" w:rsidR="00B641A6" w:rsidRPr="000F3C3B" w:rsidRDefault="00B641A6" w:rsidP="001D4E1B">
            <w:pPr>
              <w:spacing w:after="160" w:line="360" w:lineRule="auto"/>
              <w:jc w:val="both"/>
              <w:rPr>
                <w:rFonts w:ascii="Times New Roman" w:hAnsi="Times New Roman" w:cs="Times New Roman"/>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Distanz</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Distanz</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Größe</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Größe</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Orientierung</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Orientierung</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583" w:type="dxa"/>
          </w:tcPr>
          <w:p w14:paraId="396BC514" w14:textId="6F921596" w:rsidR="00B641A6" w:rsidRPr="000F3C3B" w:rsidRDefault="00B641A6" w:rsidP="00B641A6">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5</w:t>
            </w:r>
            <w:r w:rsidRPr="000F3C3B">
              <w:rPr>
                <w:rStyle w:val="Text"/>
              </w:rPr>
              <w:fldChar w:fldCharType="end"/>
            </w:r>
            <w:r w:rsidRPr="000F3C3B">
              <w:rPr>
                <w:rStyle w:val="Text"/>
              </w:rPr>
              <w:t xml:space="preserve"> )</w:t>
            </w:r>
          </w:p>
        </w:tc>
      </w:tr>
    </w:tbl>
    <w:p w14:paraId="7C72D040" w14:textId="0068662F" w:rsidR="005B091A" w:rsidRPr="000F3C3B" w:rsidRDefault="005B091A" w:rsidP="00B641A6">
      <w:pPr>
        <w:spacing w:line="360" w:lineRule="auto"/>
        <w:rPr>
          <w:rFonts w:ascii="Times New Roman" w:hAnsi="Times New Roman" w:cs="Times New Roman"/>
        </w:rPr>
      </w:pPr>
      <w:r w:rsidRPr="000F3C3B">
        <w:rPr>
          <w:rFonts w:ascii="Times New Roman" w:hAnsi="Times New Roman" w:cs="Times New Roman"/>
        </w:rPr>
        <w:t xml:space="preserve">Unter der Bedingung der optimalen Grenze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0F3C3B">
        <w:rPr>
          <w:rFonts w:ascii="Times New Roman" w:hAnsi="Times New Roman"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5B091A" w:rsidRPr="000F3C3B" w14:paraId="43B61357" w14:textId="77777777" w:rsidTr="0000580A">
        <w:tc>
          <w:tcPr>
            <w:tcW w:w="9045" w:type="dxa"/>
          </w:tcPr>
          <w:p w14:paraId="737F2116" w14:textId="5B05966B" w:rsidR="005B091A" w:rsidRPr="000F3C3B" w:rsidRDefault="00000000" w:rsidP="001D4E1B">
            <w:pPr>
              <w:spacing w:after="160" w:line="360" w:lineRule="auto"/>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ϵ F</m:t>
                        </m:r>
                      </m:lim>
                    </m:limLow>
                  </m:fName>
                  <m:e>
                    <m:r>
                      <w:rPr>
                        <w:rFonts w:ascii="Cambria Math" w:hAnsi="Cambria Math" w:cs="Times New Roman"/>
                      </w:rPr>
                      <m:t>(</m:t>
                    </m:r>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e>
                </m:func>
              </m:oMath>
            </m:oMathPara>
          </w:p>
        </w:tc>
        <w:tc>
          <w:tcPr>
            <w:tcW w:w="583" w:type="dxa"/>
          </w:tcPr>
          <w:p w14:paraId="01C6D3C0" w14:textId="6DAB125A" w:rsidR="005B091A" w:rsidRPr="000F3C3B" w:rsidRDefault="005B091A" w:rsidP="005B091A">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6</w:t>
            </w:r>
            <w:r w:rsidRPr="000F3C3B">
              <w:rPr>
                <w:rStyle w:val="Text"/>
              </w:rPr>
              <w:fldChar w:fldCharType="end"/>
            </w:r>
            <w:r w:rsidRPr="000F3C3B">
              <w:rPr>
                <w:rStyle w:val="Text"/>
              </w:rPr>
              <w:t xml:space="preserve"> )</w:t>
            </w:r>
          </w:p>
        </w:tc>
      </w:tr>
    </w:tbl>
    <w:p w14:paraId="3C472F8F" w14:textId="505C353A" w:rsidR="00CF4803" w:rsidRPr="000F3C3B" w:rsidRDefault="00B641A6" w:rsidP="00B641A6">
      <w:pPr>
        <w:spacing w:line="360" w:lineRule="auto"/>
        <w:rPr>
          <w:rFonts w:ascii="Times New Roman" w:hAnsi="Times New Roman" w:cs="Times New Roman"/>
        </w:rPr>
      </w:pPr>
      <w:r w:rsidRPr="000F3C3B">
        <w:rPr>
          <w:rFonts w:ascii="Times New Roman" w:hAnsi="Times New Roman" w:cs="Times New Roman"/>
        </w:rPr>
        <w:t>mit:</w:t>
      </w:r>
    </w:p>
    <w:p w14:paraId="423F2910" w14:textId="62EDE803"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r>
            <w:rPr>
              <w:rStyle w:val="Text"/>
              <w:rFonts w:ascii="Cambria Math" w:hAnsi="Cambria Math"/>
            </w:rPr>
            <m:t>=erkannte Grenze i</m:t>
          </m:r>
        </m:oMath>
      </m:oMathPara>
    </w:p>
    <w:p w14:paraId="4362B9DA" w14:textId="3EB2D4BB" w:rsidR="00B641A6" w:rsidRPr="000F3C3B" w:rsidRDefault="00B641A6" w:rsidP="00B641A6">
      <w:pPr>
        <w:spacing w:line="360" w:lineRule="auto"/>
        <w:rPr>
          <w:rStyle w:val="Text"/>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xml:space="preserve">=Kosten der grenze </m:t>
          </m:r>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p w14:paraId="0AFCEAAC" w14:textId="06916544" w:rsidR="008459F4"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59F3BA37" w14:textId="221C74C0" w:rsidR="00621A19" w:rsidRPr="000F3C3B" w:rsidRDefault="00000000"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 xml:space="preserve">n </m:t>
              </m:r>
            </m:sub>
          </m:sSub>
          <m:r>
            <w:rPr>
              <w:rStyle w:val="Text"/>
              <w:rFonts w:ascii="Cambria Math" w:hAnsi="Cambria Math"/>
            </w:rPr>
            <m:t xml:space="preserve">= </m:t>
          </m:r>
          <m:r>
            <w:rPr>
              <w:rFonts w:ascii="Cambria Math" w:hAnsi="Cambria Math" w:cs="Times New Roman"/>
            </w:rPr>
            <m:t>Gewichtungsfaktoren</m:t>
          </m:r>
        </m:oMath>
      </m:oMathPara>
    </w:p>
    <w:p w14:paraId="5C39CE63" w14:textId="1089F0C3" w:rsidR="005B091A" w:rsidRPr="000F3C3B" w:rsidRDefault="00000000" w:rsidP="00B641A6">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=Optimale Grenze</m:t>
          </m:r>
        </m:oMath>
      </m:oMathPara>
    </w:p>
    <w:p w14:paraId="1594AE6C" w14:textId="0FC31E4E" w:rsidR="005B091A" w:rsidRPr="000F3C3B" w:rsidRDefault="005B091A" w:rsidP="00B641A6">
      <w:pPr>
        <w:spacing w:line="360" w:lineRule="auto"/>
        <w:rPr>
          <w:rFonts w:ascii="Times New Roman" w:hAnsi="Times New Roman" w:cs="Times New Roman"/>
        </w:rPr>
      </w:pPr>
      <m:oMathPara>
        <m:oMath>
          <m:r>
            <w:rPr>
              <w:rFonts w:ascii="Cambria Math" w:hAnsi="Cambria Math" w:cs="Times New Roman"/>
            </w:rPr>
            <m:t xml:space="preserve">F=Menge aller Grenzen </m:t>
          </m:r>
          <m:r>
            <w:rPr>
              <w:rStyle w:val="Text"/>
              <w:rFonts w:ascii="Cambria Math" w:hAnsi="Cambria Math"/>
            </w:rPr>
            <m:t>f</m:t>
          </m:r>
        </m:oMath>
      </m:oMathPara>
    </w:p>
    <w:p w14:paraId="0309F636" w14:textId="6C3477C0" w:rsidR="00B861CA" w:rsidRPr="000F3C3B" w:rsidRDefault="00B861CA" w:rsidP="00B641A6">
      <w:pPr>
        <w:spacing w:line="360" w:lineRule="auto"/>
        <w:rPr>
          <w:rStyle w:val="Text"/>
        </w:rPr>
      </w:pPr>
      <w:r w:rsidRPr="000F3C3B">
        <w:rPr>
          <w:rStyle w:val="Text"/>
        </w:rPr>
        <w:t>Mit der Normalisierung</w:t>
      </w:r>
      <w:sdt>
        <w:sdtPr>
          <w:rPr>
            <w:rStyle w:val="Text"/>
          </w:rPr>
          <w:id w:val="-723056170"/>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6F70AF" w:rsidRPr="000F3C3B" w14:paraId="14DC11BF" w14:textId="77777777" w:rsidTr="00333C3F">
        <w:tc>
          <w:tcPr>
            <w:tcW w:w="9045" w:type="dxa"/>
          </w:tcPr>
          <w:p w14:paraId="685D747A" w14:textId="603F0CB2" w:rsidR="006F70AF" w:rsidRPr="000F3C3B" w:rsidRDefault="00000000" w:rsidP="006F70AF">
            <w:pPr>
              <w:spacing w:after="160" w:line="360" w:lineRule="auto"/>
              <w:rPr>
                <w:rStyle w:val="Text"/>
              </w:rPr>
            </w:pPr>
            <m:oMathPara>
              <m:oMath>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t>
                </m:r>
                <m:f>
                  <m:fPr>
                    <m:ctrlPr>
                      <w:rPr>
                        <w:rStyle w:val="Text"/>
                        <w:rFonts w:ascii="Cambria Math" w:hAnsi="Cambria Math"/>
                      </w:rPr>
                    </m:ctrlPr>
                  </m:fPr>
                  <m:num>
                    <m:sSub>
                      <m:sSubPr>
                        <m:ctrlPr>
                          <w:rPr>
                            <w:rStyle w:val="Text"/>
                            <w:rFonts w:ascii="Cambria Math" w:hAnsi="Cambria Math"/>
                          </w:rPr>
                        </m:ctrlPr>
                      </m:sSubPr>
                      <m:e>
                        <m:acc>
                          <m:accPr>
                            <m:chr m:val="̃"/>
                            <m:ctrlPr>
                              <w:rPr>
                                <w:rStyle w:val="Text"/>
                                <w:rFonts w:ascii="Cambria Math" w:hAnsi="Cambria Math"/>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num>
                  <m:den>
                    <m:func>
                      <m:funcPr>
                        <m:ctrlPr>
                          <w:rPr>
                            <w:rStyle w:val="Text"/>
                            <w:rFonts w:ascii="Cambria Math" w:hAnsi="Cambria Math"/>
                          </w:rPr>
                        </m:ctrlPr>
                      </m:funcPr>
                      <m:fName>
                        <m:r>
                          <m:rPr>
                            <m:sty m:val="p"/>
                          </m:rPr>
                          <w:rPr>
                            <w:rStyle w:val="Text"/>
                            <w:rFonts w:ascii="Cambria Math" w:hAnsi="Cambria Math"/>
                          </w:rPr>
                          <m:t>max</m:t>
                        </m:r>
                      </m:fName>
                      <m:e>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e>
                        </m:d>
                      </m:e>
                    </m:func>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den>
                </m:f>
              </m:oMath>
            </m:oMathPara>
          </w:p>
        </w:tc>
        <w:tc>
          <w:tcPr>
            <w:tcW w:w="583" w:type="dxa"/>
            <w:vAlign w:val="center"/>
          </w:tcPr>
          <w:p w14:paraId="644A639B" w14:textId="3832E32A" w:rsidR="006F70AF" w:rsidRPr="000F3C3B" w:rsidRDefault="006F70AF" w:rsidP="00333C3F">
            <w:pPr>
              <w:pStyle w:val="Beschriftung"/>
              <w:jc w:val="center"/>
              <w:rPr>
                <w:rStyle w:val="Text"/>
              </w:rPr>
            </w:pPr>
            <w:r w:rsidRPr="000F3C3B">
              <w:rPr>
                <w:rStyle w:val="Text"/>
                <w:i w:val="0"/>
                <w:iCs w:val="0"/>
                <w:color w:val="auto"/>
                <w:szCs w:val="28"/>
              </w:rPr>
              <w:t xml:space="preserve">( </w:t>
            </w:r>
            <w:r w:rsidRPr="000F3C3B">
              <w:rPr>
                <w:rStyle w:val="Text"/>
                <w:i w:val="0"/>
                <w:iCs w:val="0"/>
                <w:color w:val="auto"/>
                <w:szCs w:val="28"/>
              </w:rPr>
              <w:fldChar w:fldCharType="begin"/>
            </w:r>
            <w:r w:rsidRPr="000F3C3B">
              <w:rPr>
                <w:rStyle w:val="Text"/>
                <w:i w:val="0"/>
                <w:iCs w:val="0"/>
                <w:color w:val="auto"/>
                <w:szCs w:val="28"/>
              </w:rPr>
              <w:instrText xml:space="preserve"> SEQ ( \* ARABIC </w:instrText>
            </w:r>
            <w:r w:rsidRPr="000F3C3B">
              <w:rPr>
                <w:rStyle w:val="Text"/>
                <w:i w:val="0"/>
                <w:iCs w:val="0"/>
                <w:color w:val="auto"/>
                <w:szCs w:val="28"/>
              </w:rPr>
              <w:fldChar w:fldCharType="separate"/>
            </w:r>
            <w:r w:rsidR="00BC0EF6">
              <w:rPr>
                <w:rStyle w:val="Text"/>
                <w:i w:val="0"/>
                <w:iCs w:val="0"/>
                <w:noProof/>
                <w:color w:val="auto"/>
                <w:szCs w:val="28"/>
              </w:rPr>
              <w:t>7</w:t>
            </w:r>
            <w:r w:rsidRPr="000F3C3B">
              <w:rPr>
                <w:rStyle w:val="Text"/>
                <w:i w:val="0"/>
                <w:iCs w:val="0"/>
                <w:color w:val="auto"/>
                <w:szCs w:val="28"/>
              </w:rPr>
              <w:fldChar w:fldCharType="end"/>
            </w:r>
            <w:r w:rsidRPr="000F3C3B">
              <w:rPr>
                <w:rStyle w:val="Text"/>
                <w:i w:val="0"/>
                <w:iCs w:val="0"/>
                <w:color w:val="auto"/>
                <w:szCs w:val="28"/>
              </w:rPr>
              <w:t xml:space="preserve"> )</w:t>
            </w:r>
          </w:p>
        </w:tc>
      </w:tr>
    </w:tbl>
    <w:p w14:paraId="0AA60E26" w14:textId="48D8BEA0" w:rsidR="00B861CA" w:rsidRPr="000F3C3B" w:rsidRDefault="00B861CA" w:rsidP="00B641A6">
      <w:pPr>
        <w:spacing w:line="360" w:lineRule="auto"/>
        <w:rPr>
          <w:rStyle w:val="Text"/>
        </w:rPr>
      </w:pPr>
      <w:r w:rsidRPr="000F3C3B">
        <w:rPr>
          <w:rStyle w:val="Text"/>
        </w:rPr>
        <w:t>Mit:</w:t>
      </w:r>
    </w:p>
    <w:p w14:paraId="5E7CEA3E" w14:textId="1CCC8678" w:rsidR="00B861CA" w:rsidRPr="000F3C3B" w:rsidRDefault="00000000" w:rsidP="00B861CA">
      <w:pPr>
        <w:spacing w:line="360" w:lineRule="auto"/>
        <w:rPr>
          <w:rStyle w:val="Text"/>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=nicht normalisierter 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Größe</m:t>
          </m:r>
          <m:r>
            <w:rPr>
              <w:rFonts w:ascii="Cambria Math" w:hAnsi="Cambria Math" w:cs="Times New Roman"/>
            </w:rPr>
            <m:t xml:space="preserve">, </m:t>
          </m:r>
          <m:r>
            <w:rPr>
              <w:rStyle w:val="Text"/>
              <w:rFonts w:ascii="Cambria Math" w:hAnsi="Cambria Math"/>
            </w:rPr>
            <m:t>Distanz, Orientierung</m:t>
          </m:r>
          <m:r>
            <w:rPr>
              <w:rFonts w:ascii="Cambria Math" w:hAnsi="Cambria Math" w:cs="Times New Roman"/>
            </w:rPr>
            <m:t>]</m:t>
          </m:r>
        </m:oMath>
      </m:oMathPara>
    </w:p>
    <w:p w14:paraId="7F91644F" w14:textId="553BB5AC" w:rsidR="00BB4B55" w:rsidRPr="000F3C3B" w:rsidRDefault="00BB4B55" w:rsidP="00BB4B55">
      <w:pPr>
        <w:spacing w:line="360" w:lineRule="auto"/>
        <w:rPr>
          <w:rStyle w:val="Text"/>
        </w:rPr>
      </w:pPr>
      <w:r w:rsidRPr="000F3C3B">
        <w:rPr>
          <w:rStyle w:val="Text"/>
        </w:rPr>
        <w:t xml:space="preserve">Die vorgehende Formel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8</w:t>
      </w:r>
      <w:r w:rsidRPr="000F3C3B">
        <w:rPr>
          <w:rStyle w:val="Text"/>
        </w:rPr>
        <w:fldChar w:fldCharType="end"/>
      </w:r>
      <w:r w:rsidRPr="000F3C3B">
        <w:rPr>
          <w:rStyle w:val="Text"/>
        </w:rPr>
        <w:t xml:space="preserve"> ) und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9</w:t>
      </w:r>
      <w:r w:rsidRPr="000F3C3B">
        <w:rPr>
          <w:rStyle w:val="Text"/>
        </w:rPr>
        <w:fldChar w:fldCharType="end"/>
      </w:r>
      <w:r w:rsidRPr="000F3C3B">
        <w:rPr>
          <w:rStyle w:val="Text"/>
        </w:rPr>
        <w:t xml:space="preserve"> ) beschreibt die Entscheidung</w:t>
      </w:r>
      <w:sdt>
        <w:sdtPr>
          <w:rPr>
            <w:rStyle w:val="Text"/>
          </w:rPr>
          <w:id w:val="250632468"/>
          <w:citation/>
        </w:sdt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p w14:paraId="54CBA174" w14:textId="2F928DC5" w:rsidR="00254125" w:rsidRPr="000F3C3B" w:rsidRDefault="00254125" w:rsidP="00B641A6">
      <w:pPr>
        <w:spacing w:line="360" w:lineRule="auto"/>
        <w:rPr>
          <w:rStyle w:val="Text"/>
        </w:rPr>
      </w:pPr>
      <w:r w:rsidRPr="000F3C3B">
        <w:rPr>
          <w:rStyle w:val="Text"/>
        </w:rPr>
        <w:t>Die Gewichtungsfaktoren werden für drei Bereiche gebraucht:</w:t>
      </w:r>
    </w:p>
    <w:p w14:paraId="35F89578" w14:textId="0082E56E" w:rsidR="00254125" w:rsidRPr="000F3C3B" w:rsidRDefault="00254125" w:rsidP="00650788">
      <w:pPr>
        <w:pStyle w:val="Listenabsatz"/>
        <w:numPr>
          <w:ilvl w:val="6"/>
          <w:numId w:val="7"/>
        </w:numPr>
        <w:spacing w:line="360" w:lineRule="auto"/>
        <w:ind w:left="709" w:hanging="283"/>
        <w:rPr>
          <w:rFonts w:ascii="Times New Roman" w:hAnsi="Times New Roman" w:cs="Times New Roman"/>
        </w:rPr>
      </w:pPr>
      <w:r w:rsidRPr="000F3C3B">
        <w:rPr>
          <w:rStyle w:val="Text"/>
          <w:b/>
          <w:bCs/>
        </w:rPr>
        <w:t>Distanz</w:t>
      </w:r>
      <w:r w:rsidRPr="000F3C3B">
        <w:rPr>
          <w:rStyle w:val="Text"/>
          <w:b/>
          <w:bCs/>
        </w:rPr>
        <w:br/>
      </w:r>
      <w:r w:rsidRPr="000F3C3B">
        <w:rPr>
          <w:rFonts w:ascii="Times New Roman" w:hAnsi="Times New Roman" w:cs="Times New Roman"/>
        </w:rPr>
        <w:t>Ist eine Grenze näher, kann in diese Grenze mit weniger Zeit</w:t>
      </w:r>
      <w:ins w:id="61" w:author="Dominik Schindele" w:date="2025-06-15T19:42:00Z">
        <w:r w:rsidR="005809A4">
          <w:rPr>
            <w:rFonts w:ascii="Times New Roman" w:hAnsi="Times New Roman" w:cs="Times New Roman"/>
          </w:rPr>
          <w:t>-</w:t>
        </w:r>
      </w:ins>
      <w:r w:rsidRPr="000F3C3B">
        <w:rPr>
          <w:rFonts w:ascii="Times New Roman" w:hAnsi="Times New Roman" w:cs="Times New Roman"/>
        </w:rPr>
        <w:t xml:space="preserve"> und Ressourcen</w:t>
      </w:r>
      <w:ins w:id="62" w:author="Dominik Schindele" w:date="2025-06-15T19:42:00Z">
        <w:r w:rsidR="005809A4">
          <w:rPr>
            <w:rFonts w:ascii="Times New Roman" w:hAnsi="Times New Roman" w:cs="Times New Roman"/>
          </w:rPr>
          <w:t>aufwand</w:t>
        </w:r>
      </w:ins>
      <w:r w:rsidRPr="000F3C3B">
        <w:rPr>
          <w:rFonts w:ascii="Times New Roman" w:hAnsi="Times New Roman" w:cs="Times New Roman"/>
        </w:rPr>
        <w:t xml:space="preserve"> erkundet werden </w:t>
      </w:r>
    </w:p>
    <w:p w14:paraId="18FDB8F4" w14:textId="09B5B740" w:rsidR="00254125" w:rsidRPr="000F3C3B" w:rsidRDefault="00254125" w:rsidP="00650788">
      <w:pPr>
        <w:pStyle w:val="Listenabsatz"/>
        <w:numPr>
          <w:ilvl w:val="6"/>
          <w:numId w:val="2"/>
        </w:numPr>
        <w:spacing w:line="360" w:lineRule="auto"/>
        <w:ind w:left="709" w:hanging="283"/>
        <w:rPr>
          <w:rFonts w:ascii="Times New Roman" w:hAnsi="Times New Roman" w:cs="Times New Roman"/>
        </w:rPr>
      </w:pPr>
      <w:r w:rsidRPr="000F3C3B">
        <w:rPr>
          <w:rStyle w:val="Text"/>
          <w:b/>
          <w:bCs/>
        </w:rPr>
        <w:t>Größe</w:t>
      </w:r>
      <w:r w:rsidRPr="000F3C3B">
        <w:rPr>
          <w:rFonts w:ascii="Times New Roman" w:hAnsi="Times New Roman" w:cs="Times New Roman"/>
        </w:rPr>
        <w:br/>
        <w:t>Eine größere Grenze weist tendenziell auf ein größeres unbekanntes Areal dahinter hin.</w:t>
      </w:r>
      <w:r w:rsidR="00CE2E6F" w:rsidRPr="000F3C3B">
        <w:rPr>
          <w:rFonts w:ascii="Times New Roman" w:hAnsi="Times New Roman" w:cs="Times New Roman"/>
        </w:rPr>
        <w:t xml:space="preserve"> Dabei ist zu beachten, dass das System minimiert wird, eine große Grenze also zu einem kleinen </w:t>
      </w:r>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w:r w:rsidR="00CE2E6F" w:rsidRPr="000F3C3B">
        <w:rPr>
          <w:rStyle w:val="Text"/>
        </w:rPr>
        <w:t xml:space="preserve"> führen muss.</w:t>
      </w:r>
    </w:p>
    <w:p w14:paraId="60389F21" w14:textId="64EF5486" w:rsidR="00254125" w:rsidRPr="000F3C3B" w:rsidRDefault="00254125" w:rsidP="00650788">
      <w:pPr>
        <w:pStyle w:val="Listenabsatz"/>
        <w:numPr>
          <w:ilvl w:val="6"/>
          <w:numId w:val="2"/>
        </w:numPr>
        <w:spacing w:line="360" w:lineRule="auto"/>
        <w:ind w:left="709" w:hanging="283"/>
        <w:rPr>
          <w:rFonts w:ascii="Times New Roman" w:hAnsi="Times New Roman" w:cs="Times New Roman"/>
        </w:rPr>
      </w:pPr>
      <w:r w:rsidRPr="000F3C3B">
        <w:rPr>
          <w:rStyle w:val="Text"/>
          <w:b/>
          <w:bCs/>
        </w:rPr>
        <w:t>Orientierung</w:t>
      </w:r>
      <w:r w:rsidRPr="000F3C3B">
        <w:rPr>
          <w:rFonts w:ascii="Times New Roman" w:hAnsi="Times New Roman" w:cs="Times New Roman"/>
        </w:rPr>
        <w:t xml:space="preserve"> </w:t>
      </w:r>
      <w:r w:rsidRPr="000F3C3B">
        <w:rPr>
          <w:rFonts w:ascii="Times New Roman" w:hAnsi="Times New Roman" w:cs="Times New Roman"/>
        </w:rPr>
        <w:br/>
        <w:t>Ist ein Agent schon in eine Richtung einer Grenze gedreht, werden keine Ressourcen und Zeit zur Reorientierung aufgewendet.</w:t>
      </w:r>
    </w:p>
    <w:p w14:paraId="74D8761E" w14:textId="332CF3F2" w:rsidR="00621A19" w:rsidRPr="000F3C3B" w:rsidRDefault="00D03FDD" w:rsidP="00B641A6">
      <w:pPr>
        <w:spacing w:line="360" w:lineRule="auto"/>
        <w:rPr>
          <w:rStyle w:val="Text"/>
        </w:rPr>
      </w:pPr>
      <w:r w:rsidRPr="000F3C3B">
        <w:rPr>
          <w:rStyle w:val="Text"/>
        </w:rPr>
        <w:t xml:space="preserve">Zur Bestimmung des Gewichtungsfaktoren werden in der Literatur mehrere </w:t>
      </w:r>
      <w:del w:id="63" w:author="Dominik Schindele" w:date="2025-06-15T19:43:00Z">
        <w:r w:rsidRPr="000F3C3B" w:rsidDel="005809A4">
          <w:rPr>
            <w:rStyle w:val="Text"/>
          </w:rPr>
          <w:delText xml:space="preserve">verfahren </w:delText>
        </w:r>
      </w:del>
      <w:ins w:id="64" w:author="Dominik Schindele" w:date="2025-06-15T19:43:00Z">
        <w:r w:rsidR="005809A4">
          <w:rPr>
            <w:rStyle w:val="Text"/>
          </w:rPr>
          <w:t>V</w:t>
        </w:r>
        <w:r w:rsidR="005809A4" w:rsidRPr="000F3C3B">
          <w:rPr>
            <w:rStyle w:val="Text"/>
          </w:rPr>
          <w:t xml:space="preserve">erfahren </w:t>
        </w:r>
      </w:ins>
      <w:r w:rsidRPr="000F3C3B">
        <w:rPr>
          <w:rStyle w:val="Text"/>
        </w:rPr>
        <w:t>beschrieben.</w:t>
      </w:r>
    </w:p>
    <w:p w14:paraId="28568085" w14:textId="492CC4D2" w:rsidR="00E00918" w:rsidRPr="000F3C3B" w:rsidRDefault="00E00918" w:rsidP="00650788">
      <w:pPr>
        <w:pStyle w:val="Listenabsatz"/>
        <w:numPr>
          <w:ilvl w:val="6"/>
          <w:numId w:val="8"/>
        </w:numPr>
        <w:spacing w:line="360" w:lineRule="auto"/>
        <w:ind w:left="709" w:hanging="283"/>
        <w:rPr>
          <w:rFonts w:ascii="Times New Roman" w:hAnsi="Times New Roman" w:cs="Times New Roman"/>
        </w:rPr>
      </w:pPr>
      <w:r w:rsidRPr="000F3C3B">
        <w:rPr>
          <w:rStyle w:val="Text"/>
          <w:b/>
          <w:bCs/>
        </w:rPr>
        <w:t>Empirische Kalibrierung</w:t>
      </w:r>
      <w:r w:rsidRPr="000F3C3B">
        <w:rPr>
          <w:rStyle w:val="Text"/>
          <w:b/>
          <w:bCs/>
        </w:rPr>
        <w:br/>
      </w:r>
      <w:r w:rsidR="00741638" w:rsidRPr="000F3C3B">
        <w:rPr>
          <w:rFonts w:ascii="Times New Roman" w:hAnsi="Times New Roman" w:cs="Times New Roman"/>
        </w:rPr>
        <w:t xml:space="preserve">Im </w:t>
      </w:r>
      <w:r w:rsidR="00375F73" w:rsidRPr="000F3C3B">
        <w:rPr>
          <w:rFonts w:ascii="Times New Roman" w:hAnsi="Times New Roman" w:cs="Times New Roman"/>
        </w:rPr>
        <w:t>Rahmen</w:t>
      </w:r>
      <w:r w:rsidR="00741638" w:rsidRPr="000F3C3B">
        <w:rPr>
          <w:rFonts w:ascii="Times New Roman" w:hAnsi="Times New Roman" w:cs="Times New Roman"/>
        </w:rPr>
        <w:t xml:space="preserve"> einer Studie </w:t>
      </w:r>
      <w:ins w:id="65" w:author="Dominik Schindele" w:date="2025-06-15T19:43:00Z">
        <w:r w:rsidR="005809A4">
          <w:rPr>
            <w:rFonts w:ascii="Times New Roman" w:hAnsi="Times New Roman" w:cs="Times New Roman"/>
          </w:rPr>
          <w:t>w</w:t>
        </w:r>
      </w:ins>
      <w:r w:rsidR="00741638" w:rsidRPr="000F3C3B">
        <w:rPr>
          <w:rFonts w:ascii="Times New Roman" w:hAnsi="Times New Roman" w:cs="Times New Roman"/>
        </w:rPr>
        <w:t>erden experimental verschieden</w:t>
      </w:r>
      <w:ins w:id="66" w:author="Dominik Schindele" w:date="2025-06-15T19:43:00Z">
        <w:r w:rsidR="005809A4">
          <w:rPr>
            <w:rFonts w:ascii="Times New Roman" w:hAnsi="Times New Roman" w:cs="Times New Roman"/>
          </w:rPr>
          <w:t>e</w:t>
        </w:r>
      </w:ins>
      <w:r w:rsidR="00741638" w:rsidRPr="000F3C3B">
        <w:rPr>
          <w:rFonts w:ascii="Times New Roman" w:hAnsi="Times New Roman" w:cs="Times New Roman"/>
        </w:rPr>
        <w:t xml:space="preserve"> </w:t>
      </w:r>
      <w:del w:id="67" w:author="Dominik Schindele" w:date="2025-06-15T19:43:00Z">
        <w:r w:rsidR="00741638" w:rsidRPr="000F3C3B" w:rsidDel="005809A4">
          <w:rPr>
            <w:rFonts w:ascii="Times New Roman" w:hAnsi="Times New Roman" w:cs="Times New Roman"/>
          </w:rPr>
          <w:delText xml:space="preserve">Werteparte </w:delText>
        </w:r>
      </w:del>
      <w:ins w:id="68" w:author="Dominik Schindele" w:date="2025-06-15T19:43:00Z">
        <w:r w:rsidR="005809A4" w:rsidRPr="000F3C3B">
          <w:rPr>
            <w:rFonts w:ascii="Times New Roman" w:hAnsi="Times New Roman" w:cs="Times New Roman"/>
          </w:rPr>
          <w:t>Wertepa</w:t>
        </w:r>
        <w:r w:rsidR="005809A4">
          <w:rPr>
            <w:rFonts w:ascii="Times New Roman" w:hAnsi="Times New Roman" w:cs="Times New Roman"/>
          </w:rPr>
          <w:t>ar</w:t>
        </w:r>
        <w:r w:rsidR="005809A4" w:rsidRPr="000F3C3B">
          <w:rPr>
            <w:rFonts w:ascii="Times New Roman" w:hAnsi="Times New Roman" w:cs="Times New Roman"/>
          </w:rPr>
          <w:t xml:space="preserve">e </w:t>
        </w:r>
      </w:ins>
      <w:r w:rsidR="00741638" w:rsidRPr="000F3C3B">
        <w:rPr>
          <w:rFonts w:ascii="Times New Roman" w:hAnsi="Times New Roman" w:cs="Times New Roman"/>
        </w:rPr>
        <w:t xml:space="preserve">ausprobiert und verglichen. Die besten Ergebnisse werden ausgewählt. Dieses Vorgehen erfordert eine hohe Anzahl an Tests. </w:t>
      </w:r>
      <w:r w:rsidR="005435A5" w:rsidRPr="000F3C3B">
        <w:rPr>
          <w:rFonts w:ascii="Times New Roman" w:hAnsi="Times New Roman" w:cs="Times New Roman"/>
        </w:rPr>
        <w:t>XXX Quelle</w:t>
      </w:r>
    </w:p>
    <w:p w14:paraId="198D386C" w14:textId="2D5E3508" w:rsidR="00E00918" w:rsidRPr="000F3C3B" w:rsidRDefault="00E00918"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Optimierungstechniken</w:t>
      </w:r>
      <w:r w:rsidRPr="000F3C3B">
        <w:rPr>
          <w:rFonts w:ascii="Times New Roman" w:hAnsi="Times New Roman" w:cs="Times New Roman"/>
        </w:rPr>
        <w:br/>
      </w:r>
      <w:r w:rsidR="005435A5" w:rsidRPr="000F3C3B">
        <w:rPr>
          <w:rFonts w:ascii="Times New Roman" w:hAnsi="Times New Roman" w:cs="Times New Roman"/>
        </w:rPr>
        <w:t xml:space="preserve">In dieser Variante werden spezielle Optimierungstechniken wie </w:t>
      </w:r>
      <w:proofErr w:type="spellStart"/>
      <w:r w:rsidR="005435A5" w:rsidRPr="000F3C3B">
        <w:rPr>
          <w:rFonts w:ascii="Times New Roman" w:hAnsi="Times New Roman" w:cs="Times New Roman"/>
        </w:rPr>
        <w:t>Grid</w:t>
      </w:r>
      <w:proofErr w:type="spellEnd"/>
      <w:r w:rsidR="005435A5" w:rsidRPr="000F3C3B">
        <w:rPr>
          <w:rFonts w:ascii="Times New Roman" w:hAnsi="Times New Roman" w:cs="Times New Roman"/>
        </w:rPr>
        <w:t xml:space="preserve"> Search oder Random Search </w:t>
      </w:r>
      <w:r w:rsidR="005435A5" w:rsidRPr="000F3C3B">
        <w:rPr>
          <w:rFonts w:ascii="Times New Roman" w:hAnsi="Times New Roman" w:cs="Times New Roman"/>
        </w:rPr>
        <w:lastRenderedPageBreak/>
        <w:t xml:space="preserve">eingesetzt, um </w:t>
      </w:r>
      <w:r w:rsidR="0000726F" w:rsidRPr="000F3C3B">
        <w:rPr>
          <w:rFonts w:ascii="Times New Roman" w:hAnsi="Times New Roman" w:cs="Times New Roman"/>
        </w:rPr>
        <w:t>W</w:t>
      </w:r>
      <w:r w:rsidR="005435A5" w:rsidRPr="000F3C3B">
        <w:rPr>
          <w:rFonts w:ascii="Times New Roman" w:hAnsi="Times New Roman" w:cs="Times New Roman"/>
        </w:rPr>
        <w:t>ertepaar</w:t>
      </w:r>
      <w:r w:rsidR="0000726F" w:rsidRPr="000F3C3B">
        <w:rPr>
          <w:rFonts w:ascii="Times New Roman" w:hAnsi="Times New Roman" w:cs="Times New Roman"/>
        </w:rPr>
        <w:t>e</w:t>
      </w:r>
      <w:r w:rsidR="005435A5" w:rsidRPr="000F3C3B">
        <w:rPr>
          <w:rFonts w:ascii="Times New Roman" w:hAnsi="Times New Roman" w:cs="Times New Roman"/>
        </w:rPr>
        <w:t xml:space="preserve"> mit optimalen Bedingungen zu ermitteln. Dieses beinhaltet die systematische automatische Durchsuchung des Parameterraums.</w:t>
      </w:r>
      <w:r w:rsidR="00CF30A0" w:rsidRPr="000F3C3B">
        <w:rPr>
          <w:rFonts w:ascii="Times New Roman" w:hAnsi="Times New Roman" w:cs="Times New Roman"/>
        </w:rPr>
        <w:t xml:space="preserve"> XXX Quelle</w:t>
      </w:r>
    </w:p>
    <w:p w14:paraId="59BA535C" w14:textId="5961B7BB" w:rsidR="00E00918" w:rsidRPr="000F3C3B" w:rsidRDefault="00E00918"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Maschinelles Lernen</w:t>
      </w:r>
      <w:r w:rsidRPr="000F3C3B">
        <w:rPr>
          <w:rFonts w:ascii="Times New Roman" w:hAnsi="Times New Roman" w:cs="Times New Roman"/>
        </w:rPr>
        <w:br/>
      </w:r>
      <w:r w:rsidR="0000726F" w:rsidRPr="000F3C3B">
        <w:rPr>
          <w:rFonts w:ascii="Times New Roman" w:hAnsi="Times New Roman" w:cs="Times New Roman"/>
        </w:rPr>
        <w:t xml:space="preserve">Im Maschinellen Lernen werden dynamisch die Wertepaarte </w:t>
      </w:r>
      <w:r w:rsidR="00D0479B" w:rsidRPr="000F3C3B">
        <w:rPr>
          <w:rFonts w:ascii="Times New Roman" w:hAnsi="Times New Roman" w:cs="Times New Roman"/>
        </w:rPr>
        <w:t>angepasst,</w:t>
      </w:r>
      <w:r w:rsidR="0000726F" w:rsidRPr="000F3C3B">
        <w:rPr>
          <w:rFonts w:ascii="Times New Roman" w:hAnsi="Times New Roman" w:cs="Times New Roman"/>
        </w:rPr>
        <w:t xml:space="preserve"> um so zu ermitteln in welcher Situation welches Wertepaarte die besten Ergebnisse liefert.</w:t>
      </w:r>
      <w:r w:rsidR="00F20F81" w:rsidRPr="000F3C3B">
        <w:rPr>
          <w:rFonts w:ascii="Times New Roman" w:hAnsi="Times New Roman" w:cs="Times New Roman"/>
        </w:rPr>
        <w:t xml:space="preserve"> XXX Quelle</w:t>
      </w:r>
    </w:p>
    <w:p w14:paraId="1B402009" w14:textId="14BDF5EC" w:rsidR="006D041A" w:rsidRPr="000F3C3B" w:rsidRDefault="006D0C9C" w:rsidP="00094B61">
      <w:pPr>
        <w:pStyle w:val="2Ebene"/>
        <w:rPr>
          <w:rFonts w:cs="Times New Roman"/>
        </w:rPr>
      </w:pPr>
      <w:bookmarkStart w:id="69" w:name="_Toc199920724"/>
      <w:bookmarkStart w:id="70" w:name="_Toc199921135"/>
      <w:bookmarkStart w:id="71" w:name="_Toc199921497"/>
      <w:r w:rsidRPr="000F3C3B">
        <w:rPr>
          <w:rFonts w:cs="Times New Roman"/>
        </w:rPr>
        <w:t>Wahrnehmung</w:t>
      </w:r>
      <w:bookmarkEnd w:id="69"/>
      <w:bookmarkEnd w:id="70"/>
      <w:bookmarkEnd w:id="71"/>
    </w:p>
    <w:p w14:paraId="5CE14F70" w14:textId="33FB22FF" w:rsidR="006D041A" w:rsidRPr="000F3C3B" w:rsidRDefault="000463CE" w:rsidP="00650788">
      <w:pPr>
        <w:pStyle w:val="2Ebene"/>
        <w:numPr>
          <w:ilvl w:val="2"/>
          <w:numId w:val="2"/>
        </w:numPr>
      </w:pPr>
      <w:bookmarkStart w:id="72" w:name="_Toc199920725"/>
      <w:bookmarkStart w:id="73" w:name="_Toc199921136"/>
      <w:bookmarkStart w:id="74" w:name="_Toc199921498"/>
      <w:r w:rsidRPr="00555C49">
        <w:rPr>
          <w:rFonts w:cs="Times New Roman"/>
        </w:rPr>
        <w:t>Vollständig</w:t>
      </w:r>
      <w:r w:rsidR="006D041A" w:rsidRPr="000F3C3B">
        <w:t xml:space="preserve"> (360°)</w:t>
      </w:r>
      <w:bookmarkEnd w:id="72"/>
      <w:bookmarkEnd w:id="73"/>
      <w:bookmarkEnd w:id="74"/>
    </w:p>
    <w:p w14:paraId="4F4AD567" w14:textId="07AED4E4" w:rsidR="00EA06EB" w:rsidRPr="000F3C3B" w:rsidRDefault="00EA06EB" w:rsidP="00DA5C68">
      <w:pPr>
        <w:spacing w:line="360" w:lineRule="auto"/>
        <w:jc w:val="both"/>
        <w:rPr>
          <w:rStyle w:val="Text"/>
        </w:rPr>
      </w:pPr>
      <w:r w:rsidRPr="000F3C3B">
        <w:rPr>
          <w:rStyle w:val="Text"/>
        </w:rPr>
        <w:t>In einem Vollständigen Sichtfeld ist der Agent in der Lage alle Zellen</w:t>
      </w:r>
      <w:del w:id="75" w:author="Dominik Schindele" w:date="2025-06-15T19:43:00Z">
        <w:r w:rsidRPr="000F3C3B" w:rsidDel="005809A4">
          <w:rPr>
            <w:rStyle w:val="Text"/>
          </w:rPr>
          <w:delText>,</w:delText>
        </w:r>
      </w:del>
      <w:r w:rsidRPr="000F3C3B">
        <w:rPr>
          <w:rStyle w:val="Text"/>
        </w:rPr>
        <w:t xml:space="preserve"> um sich herum in einer definierten </w:t>
      </w:r>
      <w:r w:rsidR="00426C37" w:rsidRPr="000F3C3B">
        <w:rPr>
          <w:rStyle w:val="Text"/>
        </w:rPr>
        <w:t>Reichweite</w:t>
      </w:r>
      <w:r w:rsidRPr="000F3C3B">
        <w:rPr>
          <w:rStyle w:val="Text"/>
        </w:rPr>
        <w:t xml:space="preserve"> zu kartografieren. Die Ausrichtung des Agenten hat keinen Einfluss auf sein Sichtfeld.</w:t>
      </w:r>
      <w:r w:rsidR="00230B13" w:rsidRPr="000F3C3B">
        <w:rPr>
          <w:rStyle w:val="Text"/>
        </w:rPr>
        <w:t xml:space="preserve"> </w:t>
      </w:r>
    </w:p>
    <w:p w14:paraId="229E1CE6" w14:textId="447A683A" w:rsidR="006D041A" w:rsidRPr="000F3C3B" w:rsidRDefault="006D041A" w:rsidP="00650788">
      <w:pPr>
        <w:pStyle w:val="2Ebene"/>
        <w:numPr>
          <w:ilvl w:val="2"/>
          <w:numId w:val="2"/>
        </w:numPr>
      </w:pPr>
      <w:bookmarkStart w:id="76" w:name="_Toc199920726"/>
      <w:bookmarkStart w:id="77" w:name="_Toc199921137"/>
      <w:bookmarkStart w:id="78" w:name="_Toc199921499"/>
      <w:r w:rsidRPr="00555C49">
        <w:rPr>
          <w:rFonts w:cs="Times New Roman"/>
        </w:rPr>
        <w:t>Eingeschränkt</w:t>
      </w:r>
      <w:r w:rsidRPr="000F3C3B">
        <w:t xml:space="preserve"> (&lt;</w:t>
      </w:r>
      <w:r w:rsidR="000463CE" w:rsidRPr="000F3C3B">
        <w:t> </w:t>
      </w:r>
      <w:r w:rsidRPr="000F3C3B">
        <w:t>360°)</w:t>
      </w:r>
      <w:bookmarkEnd w:id="76"/>
      <w:bookmarkEnd w:id="77"/>
      <w:bookmarkEnd w:id="78"/>
    </w:p>
    <w:p w14:paraId="3425C9AC" w14:textId="207D26EB" w:rsidR="00EA06EB" w:rsidRPr="000F3C3B" w:rsidRDefault="00EA06EB" w:rsidP="00DA5C68">
      <w:pPr>
        <w:spacing w:line="360" w:lineRule="auto"/>
        <w:jc w:val="both"/>
        <w:rPr>
          <w:rStyle w:val="Text"/>
        </w:rPr>
      </w:pPr>
      <w:r w:rsidRPr="000F3C3B">
        <w:rPr>
          <w:rStyle w:val="Text"/>
        </w:rPr>
        <w:t xml:space="preserve">Der Agent kann nur einen begrenzten Bereich in Fahrtrichtung </w:t>
      </w:r>
      <w:r w:rsidR="00AF53AD" w:rsidRPr="000F3C3B">
        <w:rPr>
          <w:rStyle w:val="Text"/>
        </w:rPr>
        <w:t xml:space="preserve">(x-Achse) </w:t>
      </w:r>
      <w:r w:rsidRPr="000F3C3B">
        <w:rPr>
          <w:rStyle w:val="Text"/>
        </w:rPr>
        <w:t>wahrnehmen und kartografieren.</w:t>
      </w:r>
      <w:r w:rsidR="00AF53AD" w:rsidRPr="000F3C3B">
        <w:rPr>
          <w:rStyle w:val="Text"/>
        </w:rPr>
        <w:t xml:space="preserve"> Bereiche außerhalb des Sichtfelds des Agenten sind nicht bekannt und müssen durch eine Änderung der Fahrtrichtung </w:t>
      </w:r>
      <w:r w:rsidR="00426C37" w:rsidRPr="000F3C3B">
        <w:rPr>
          <w:rStyle w:val="Text"/>
        </w:rPr>
        <w:t>ermittelt</w:t>
      </w:r>
      <w:r w:rsidR="00AF53AD" w:rsidRPr="000F3C3B">
        <w:rPr>
          <w:rStyle w:val="Text"/>
        </w:rPr>
        <w:t xml:space="preserve"> werden.</w:t>
      </w:r>
    </w:p>
    <w:p w14:paraId="7EFD1DE5" w14:textId="327F64C6" w:rsidR="000463CE" w:rsidRPr="000F3C3B" w:rsidRDefault="00426C37" w:rsidP="00650788">
      <w:pPr>
        <w:pStyle w:val="2Ebene"/>
        <w:numPr>
          <w:ilvl w:val="2"/>
          <w:numId w:val="2"/>
        </w:numPr>
      </w:pPr>
      <w:bookmarkStart w:id="79" w:name="_Toc199920727"/>
      <w:bookmarkStart w:id="80" w:name="_Toc199921138"/>
      <w:bookmarkStart w:id="81" w:name="_Toc199921500"/>
      <w:r w:rsidRPr="00555C49">
        <w:rPr>
          <w:rFonts w:cs="Times New Roman"/>
        </w:rPr>
        <w:t>Reichweite</w:t>
      </w:r>
      <w:bookmarkEnd w:id="79"/>
      <w:bookmarkEnd w:id="80"/>
      <w:bookmarkEnd w:id="81"/>
    </w:p>
    <w:p w14:paraId="029B2826" w14:textId="751C9A16" w:rsidR="00AF53AD" w:rsidRPr="000F3C3B" w:rsidRDefault="00426C37" w:rsidP="00DA5C68">
      <w:pPr>
        <w:spacing w:line="360" w:lineRule="auto"/>
        <w:jc w:val="both"/>
        <w:rPr>
          <w:rStyle w:val="Text"/>
        </w:rPr>
      </w:pPr>
      <w:r w:rsidRPr="000F3C3B">
        <w:rPr>
          <w:rStyle w:val="Text"/>
        </w:rPr>
        <w:t xml:space="preserve">Die Reichweite </w:t>
      </w:r>
      <w:r w:rsidR="00B52CBD" w:rsidRPr="000F3C3B">
        <w:rPr>
          <w:rStyle w:val="Text"/>
        </w:rPr>
        <w:t>ist</w:t>
      </w:r>
      <w:r w:rsidRPr="000F3C3B">
        <w:rPr>
          <w:rStyle w:val="Text"/>
        </w:rPr>
        <w:t xml:space="preserve"> eine Größe, </w:t>
      </w:r>
      <w:r w:rsidR="00B52CBD" w:rsidRPr="000F3C3B">
        <w:rPr>
          <w:rStyle w:val="Text"/>
        </w:rPr>
        <w:t xml:space="preserve">die den maximalen Abstand vom Ausgangspunkt des Agenten, bis zu dem eine Kartografierung erfolgen kann, angibt. Ein </w:t>
      </w:r>
      <w:r w:rsidRPr="000F3C3B">
        <w:rPr>
          <w:rStyle w:val="Text"/>
        </w:rPr>
        <w:t>Hindernis blockier</w:t>
      </w:r>
      <w:r w:rsidR="00B52CBD" w:rsidRPr="000F3C3B">
        <w:rPr>
          <w:rStyle w:val="Text"/>
        </w:rPr>
        <w:t>t</w:t>
      </w:r>
      <w:r w:rsidRPr="000F3C3B">
        <w:rPr>
          <w:rStyle w:val="Text"/>
        </w:rPr>
        <w:t xml:space="preserve"> die Sicht, sodass keine Informationen über die Zellen hinter den Hindernissen vorliegen, es sei denn, diese wurden bereits zuvor erfasst.</w:t>
      </w:r>
    </w:p>
    <w:p w14:paraId="6B2FA024" w14:textId="03BD0623" w:rsidR="00426C37" w:rsidRPr="000F3C3B" w:rsidRDefault="009836E8" w:rsidP="00650788">
      <w:pPr>
        <w:pStyle w:val="2Ebene"/>
        <w:numPr>
          <w:ilvl w:val="2"/>
          <w:numId w:val="2"/>
        </w:numPr>
      </w:pPr>
      <w:bookmarkStart w:id="82" w:name="_Toc199920728"/>
      <w:bookmarkStart w:id="83" w:name="_Toc199921139"/>
      <w:bookmarkStart w:id="84" w:name="_Toc199921501"/>
      <w:proofErr w:type="spellStart"/>
      <w:r w:rsidRPr="00555C49">
        <w:rPr>
          <w:rFonts w:cs="Times New Roman"/>
        </w:rPr>
        <w:t>Raycasting</w:t>
      </w:r>
      <w:proofErr w:type="spellEnd"/>
      <w:r w:rsidR="00AD3979">
        <w:t xml:space="preserve"> / </w:t>
      </w:r>
      <w:r w:rsidR="00AD3979" w:rsidRPr="0056122E">
        <w:rPr>
          <w:rStyle w:val="Text"/>
        </w:rPr>
        <w:t>LiDAR</w:t>
      </w:r>
      <w:bookmarkEnd w:id="82"/>
      <w:bookmarkEnd w:id="83"/>
      <w:bookmarkEnd w:id="84"/>
    </w:p>
    <w:p w14:paraId="49C28BB5" w14:textId="0A778D93" w:rsidR="0009675C" w:rsidRPr="0056122E" w:rsidRDefault="0009675C" w:rsidP="0056122E">
      <w:pPr>
        <w:spacing w:line="360" w:lineRule="auto"/>
        <w:jc w:val="both"/>
        <w:rPr>
          <w:rStyle w:val="Text"/>
        </w:rPr>
      </w:pPr>
      <w:r w:rsidRPr="002D3227">
        <w:rPr>
          <w:rStyle w:val="Text"/>
        </w:rPr>
        <w:t xml:space="preserve">Das </w:t>
      </w:r>
      <w:proofErr w:type="spellStart"/>
      <w:r w:rsidRPr="002D3227">
        <w:rPr>
          <w:rStyle w:val="Text"/>
        </w:rPr>
        <w:t>Raycasting</w:t>
      </w:r>
      <w:proofErr w:type="spellEnd"/>
      <w:r w:rsidRPr="002D3227">
        <w:rPr>
          <w:rStyle w:val="Text"/>
        </w:rPr>
        <w:t xml:space="preserve"> ist eine Simulation</w:t>
      </w:r>
      <w:del w:id="85" w:author="Dominik Schindele" w:date="2025-06-15T19:44:00Z">
        <w:r w:rsidRPr="002D3227" w:rsidDel="005809A4">
          <w:rPr>
            <w:rStyle w:val="Text"/>
          </w:rPr>
          <w:delText xml:space="preserve"> M</w:delText>
        </w:r>
      </w:del>
      <w:ins w:id="86" w:author="Dominik Schindele" w:date="2025-06-15T19:44:00Z">
        <w:r w:rsidR="005809A4">
          <w:rPr>
            <w:rStyle w:val="Text"/>
          </w:rPr>
          <w:t>sm</w:t>
        </w:r>
      </w:ins>
      <w:r w:rsidRPr="002D3227">
        <w:rPr>
          <w:rStyle w:val="Text"/>
        </w:rPr>
        <w:t>ethode zur Ermittlung von Objekt</w:t>
      </w:r>
      <w:ins w:id="87" w:author="Dominik Schindele" w:date="2025-06-15T19:45:00Z">
        <w:r w:rsidR="005809A4">
          <w:rPr>
            <w:rStyle w:val="Text"/>
          </w:rPr>
          <w:t>en</w:t>
        </w:r>
      </w:ins>
      <w:r w:rsidRPr="002D3227">
        <w:rPr>
          <w:rStyle w:val="Text"/>
        </w:rPr>
        <w:t xml:space="preserve"> in einem Raum</w:t>
      </w:r>
      <w:r w:rsidR="002D3227">
        <w:rPr>
          <w:rStyle w:val="Text"/>
        </w:rPr>
        <w:t xml:space="preserve"> zur Bilderstellung</w:t>
      </w:r>
      <w:r w:rsidRPr="002D3227">
        <w:rPr>
          <w:rStyle w:val="Text"/>
        </w:rPr>
        <w:t xml:space="preserve">. </w:t>
      </w:r>
      <w:r w:rsidR="001F0D1D" w:rsidRPr="002D3227">
        <w:rPr>
          <w:rStyle w:val="Text"/>
        </w:rPr>
        <w:t xml:space="preserve">Die Idee basiert auf </w:t>
      </w:r>
      <w:r w:rsidR="002D3227" w:rsidRPr="002D3227">
        <w:rPr>
          <w:rStyle w:val="Text"/>
        </w:rPr>
        <w:t>dem Aussenden</w:t>
      </w:r>
      <w:r w:rsidR="001F0D1D" w:rsidRPr="002D3227">
        <w:rPr>
          <w:rStyle w:val="Text"/>
        </w:rPr>
        <w:t xml:space="preserve"> einer Welle (Licht, Laser</w:t>
      </w:r>
      <w:ins w:id="88" w:author="Dominik Schindele" w:date="2025-06-15T19:45:00Z">
        <w:r w:rsidR="005809A4">
          <w:rPr>
            <w:rStyle w:val="Text"/>
          </w:rPr>
          <w:t>,</w:t>
        </w:r>
      </w:ins>
      <w:r w:rsidR="001F0D1D" w:rsidRPr="002D3227">
        <w:rPr>
          <w:rStyle w:val="Text"/>
        </w:rPr>
        <w:t xml:space="preserve"> etc.) </w:t>
      </w:r>
      <w:r w:rsidR="002D3227" w:rsidRPr="002D3227">
        <w:rPr>
          <w:rStyle w:val="Text"/>
        </w:rPr>
        <w:t xml:space="preserve">und dem </w:t>
      </w:r>
      <w:del w:id="89" w:author="Dominik Schindele" w:date="2025-06-15T19:45:00Z">
        <w:r w:rsidR="002D3227" w:rsidRPr="002D3227" w:rsidDel="005809A4">
          <w:rPr>
            <w:rStyle w:val="Text"/>
          </w:rPr>
          <w:delText xml:space="preserve">zurückwerfen </w:delText>
        </w:r>
      </w:del>
      <w:ins w:id="90" w:author="Dominik Schindele" w:date="2025-06-15T19:45:00Z">
        <w:r w:rsidR="005809A4">
          <w:rPr>
            <w:rStyle w:val="Text"/>
          </w:rPr>
          <w:t>Z</w:t>
        </w:r>
        <w:r w:rsidR="005809A4" w:rsidRPr="002D3227">
          <w:rPr>
            <w:rStyle w:val="Text"/>
          </w:rPr>
          <w:t xml:space="preserve">urückwerfen </w:t>
        </w:r>
      </w:ins>
      <w:r w:rsidR="002D3227" w:rsidRPr="002D3227">
        <w:rPr>
          <w:rStyle w:val="Text"/>
        </w:rPr>
        <w:t>dieser Welle von der Oberfläche eines Objektes.  Von einer Quelle wird eine Welle mit bestimmter Winkelabstand</w:t>
      </w:r>
      <w:r w:rsidR="002D3227">
        <w:rPr>
          <w:rStyle w:val="Text"/>
        </w:rPr>
        <w:t xml:space="preserve"> und</w:t>
      </w:r>
      <w:r w:rsidR="002D3227" w:rsidRPr="002D3227">
        <w:rPr>
          <w:rStyle w:val="Text"/>
        </w:rPr>
        <w:t xml:space="preserve"> Länge</w:t>
      </w:r>
      <w:r w:rsidR="002D3227">
        <w:rPr>
          <w:rStyle w:val="Text"/>
        </w:rPr>
        <w:t xml:space="preserve"> </w:t>
      </w:r>
      <w:r w:rsidR="002D3227" w:rsidRPr="002D3227">
        <w:rPr>
          <w:rStyle w:val="Text"/>
        </w:rPr>
        <w:t xml:space="preserve">in den Raum </w:t>
      </w:r>
      <w:del w:id="91" w:author="Dominik Schindele" w:date="2025-06-15T19:45:00Z">
        <w:r w:rsidR="002D3227" w:rsidRPr="002D3227" w:rsidDel="005809A4">
          <w:rPr>
            <w:rStyle w:val="Text"/>
          </w:rPr>
          <w:delText>emittierend</w:delText>
        </w:r>
      </w:del>
      <w:ins w:id="92" w:author="Dominik Schindele" w:date="2025-06-15T19:45:00Z">
        <w:r w:rsidR="005809A4" w:rsidRPr="002D3227">
          <w:rPr>
            <w:rStyle w:val="Text"/>
          </w:rPr>
          <w:t>emittier</w:t>
        </w:r>
        <w:r w:rsidR="005809A4">
          <w:rPr>
            <w:rStyle w:val="Text"/>
          </w:rPr>
          <w:t>t</w:t>
        </w:r>
      </w:ins>
      <w:r w:rsidR="002D3227" w:rsidRPr="002D3227">
        <w:rPr>
          <w:rStyle w:val="Text"/>
        </w:rPr>
        <w:t xml:space="preserve">. </w:t>
      </w:r>
      <w:r w:rsidR="002D3227">
        <w:rPr>
          <w:rStyle w:val="Text"/>
        </w:rPr>
        <w:t xml:space="preserve">Diese Welle wird nun entweder durch eine Oberfläche eines Objektes zurück zur Quelle </w:t>
      </w:r>
      <w:del w:id="93" w:author="Dominik Schindele" w:date="2025-06-15T19:45:00Z">
        <w:r w:rsidR="002D3227" w:rsidDel="005809A4">
          <w:rPr>
            <w:rStyle w:val="Text"/>
          </w:rPr>
          <w:delText>geworden</w:delText>
        </w:r>
      </w:del>
      <w:ins w:id="94" w:author="Dominik Schindele" w:date="2025-06-15T19:45:00Z">
        <w:r w:rsidR="005809A4">
          <w:rPr>
            <w:rStyle w:val="Text"/>
          </w:rPr>
          <w:t>geworfen</w:t>
        </w:r>
      </w:ins>
      <w:del w:id="95" w:author="Dominik Schindele" w:date="2025-06-15T19:45:00Z">
        <w:r w:rsidR="002D3227" w:rsidDel="005809A4">
          <w:rPr>
            <w:rStyle w:val="Text"/>
          </w:rPr>
          <w:delText>,</w:delText>
        </w:r>
      </w:del>
      <w:r w:rsidR="002D3227">
        <w:rPr>
          <w:rStyle w:val="Text"/>
        </w:rPr>
        <w:t xml:space="preserve"> oder im Raum </w:t>
      </w:r>
      <w:r w:rsidR="002D3227" w:rsidRPr="0056122E">
        <w:rPr>
          <w:rStyle w:val="Text"/>
        </w:rPr>
        <w:t>absorbiert</w:t>
      </w:r>
      <w:r w:rsidR="002D3227">
        <w:rPr>
          <w:rStyle w:val="Text"/>
        </w:rPr>
        <w:t xml:space="preserve">. Kommt es durch eine Oberfläche zu einer Reflexion kann mittels </w:t>
      </w:r>
      <w:r w:rsidR="0056122E">
        <w:rPr>
          <w:rStyle w:val="Text"/>
        </w:rPr>
        <w:t xml:space="preserve">Zeitdifferenz der </w:t>
      </w:r>
      <w:r w:rsidR="007B084A">
        <w:rPr>
          <w:rStyle w:val="Text"/>
        </w:rPr>
        <w:t>Abstand</w:t>
      </w:r>
      <w:r w:rsidR="0056122E">
        <w:rPr>
          <w:rStyle w:val="Text"/>
        </w:rPr>
        <w:t xml:space="preserve"> dieses Punktes / Objekts im </w:t>
      </w:r>
      <w:r w:rsidR="007B084A">
        <w:rPr>
          <w:rStyle w:val="Text"/>
        </w:rPr>
        <w:t>Raum</w:t>
      </w:r>
      <w:r w:rsidR="0056122E">
        <w:rPr>
          <w:rStyle w:val="Text"/>
        </w:rPr>
        <w:t xml:space="preserve"> ermittelt werden. </w:t>
      </w:r>
      <w:r w:rsidR="007B084A">
        <w:rPr>
          <w:rStyle w:val="Text"/>
        </w:rPr>
        <w:t>Quelle XXX</w:t>
      </w:r>
    </w:p>
    <w:p w14:paraId="288F9EC9" w14:textId="1A32FC16" w:rsidR="0009675C" w:rsidRPr="0056122E" w:rsidRDefault="0009675C" w:rsidP="0056122E">
      <w:pPr>
        <w:spacing w:line="360" w:lineRule="auto"/>
        <w:jc w:val="both"/>
        <w:rPr>
          <w:rStyle w:val="Text"/>
        </w:rPr>
      </w:pPr>
      <w:r w:rsidRPr="0056122E">
        <w:rPr>
          <w:rStyle w:val="Text"/>
        </w:rPr>
        <w:t xml:space="preserve">Ein </w:t>
      </w:r>
      <w:r w:rsidR="004D418D" w:rsidRPr="0056122E">
        <w:rPr>
          <w:rStyle w:val="Text"/>
        </w:rPr>
        <w:t>Sensor</w:t>
      </w:r>
      <w:r w:rsidRPr="0056122E">
        <w:rPr>
          <w:rStyle w:val="Text"/>
        </w:rPr>
        <w:t xml:space="preserve">, z.B. ein “light </w:t>
      </w:r>
      <w:proofErr w:type="spellStart"/>
      <w:r w:rsidRPr="0056122E">
        <w:rPr>
          <w:rStyle w:val="Text"/>
        </w:rPr>
        <w:t>detection</w:t>
      </w:r>
      <w:proofErr w:type="spellEnd"/>
      <w:r w:rsidRPr="0056122E">
        <w:rPr>
          <w:rStyle w:val="Text"/>
        </w:rPr>
        <w:t xml:space="preserve"> and ranging” (LiDAR)</w:t>
      </w:r>
      <w:ins w:id="96" w:author="Dominik Schindele" w:date="2025-06-15T19:46:00Z">
        <w:r w:rsidR="005809A4">
          <w:rPr>
            <w:rStyle w:val="Text"/>
          </w:rPr>
          <w:t>-Sensor</w:t>
        </w:r>
      </w:ins>
      <w:r w:rsidR="0056122E" w:rsidRPr="0056122E">
        <w:rPr>
          <w:rStyle w:val="Text"/>
        </w:rPr>
        <w:t>, ist</w:t>
      </w:r>
      <w:r w:rsidR="0056122E">
        <w:rPr>
          <w:rStyle w:val="Text"/>
        </w:rPr>
        <w:t xml:space="preserve"> eine </w:t>
      </w:r>
      <w:r w:rsidR="004D418D">
        <w:rPr>
          <w:rStyle w:val="Text"/>
        </w:rPr>
        <w:t>Hardware,</w:t>
      </w:r>
      <w:r w:rsidR="0056122E">
        <w:rPr>
          <w:rStyle w:val="Text"/>
        </w:rPr>
        <w:t xml:space="preserve"> der </w:t>
      </w:r>
      <w:r w:rsidR="00597320">
        <w:rPr>
          <w:rStyle w:val="Text"/>
        </w:rPr>
        <w:t>diese Technik</w:t>
      </w:r>
      <w:r w:rsidR="0056122E">
        <w:rPr>
          <w:rStyle w:val="Text"/>
        </w:rPr>
        <w:t xml:space="preserve"> </w:t>
      </w:r>
      <w:r w:rsidR="00FD61C3">
        <w:rPr>
          <w:rStyle w:val="Text"/>
        </w:rPr>
        <w:t>nutzt</w:t>
      </w:r>
      <w:del w:id="97" w:author="Dominik Schindele" w:date="2025-06-15T19:46:00Z">
        <w:r w:rsidR="00FD61C3" w:rsidDel="005809A4">
          <w:rPr>
            <w:rStyle w:val="Text"/>
          </w:rPr>
          <w:delText>,</w:delText>
        </w:r>
        <w:r w:rsidR="004D418D" w:rsidDel="005809A4">
          <w:rPr>
            <w:rStyle w:val="Text"/>
          </w:rPr>
          <w:delText xml:space="preserve"> die durch die Idee des Raycasting simuliert wird</w:delText>
        </w:r>
      </w:del>
      <w:r w:rsidR="004D418D">
        <w:rPr>
          <w:rStyle w:val="Text"/>
        </w:rPr>
        <w:t xml:space="preserve">. Die nachstehende </w:t>
      </w:r>
      <w:r w:rsidR="004D418D">
        <w:rPr>
          <w:rStyle w:val="Text"/>
        </w:rPr>
        <w:fldChar w:fldCharType="begin"/>
      </w:r>
      <w:r w:rsidR="004D418D">
        <w:rPr>
          <w:rStyle w:val="Text"/>
        </w:rPr>
        <w:instrText xml:space="preserve"> REF _Ref197610041 \h </w:instrText>
      </w:r>
      <w:r w:rsidR="004D418D">
        <w:rPr>
          <w:rStyle w:val="Text"/>
        </w:rPr>
      </w:r>
      <w:r w:rsidR="004D418D">
        <w:rPr>
          <w:rStyle w:val="Text"/>
        </w:rPr>
        <w:fldChar w:fldCharType="separate"/>
      </w:r>
      <w:r w:rsidR="003C3CBE">
        <w:t xml:space="preserve">Abb. </w:t>
      </w:r>
      <w:r w:rsidR="003C3CBE">
        <w:rPr>
          <w:noProof/>
        </w:rPr>
        <w:t>2</w:t>
      </w:r>
      <w:r w:rsidR="004D418D">
        <w:rPr>
          <w:rStyle w:val="Text"/>
        </w:rPr>
        <w:fldChar w:fldCharType="end"/>
      </w:r>
      <w:r w:rsidR="004D418D">
        <w:rPr>
          <w:rStyle w:val="Text"/>
        </w:rPr>
        <w:t xml:space="preserve"> veranschaulicht die </w:t>
      </w:r>
      <w:del w:id="98" w:author="Dominik Schindele" w:date="2025-06-15T19:46:00Z">
        <w:r w:rsidR="004D418D" w:rsidDel="005809A4">
          <w:rPr>
            <w:rStyle w:val="Text"/>
          </w:rPr>
          <w:delText xml:space="preserve">funktionsweiße </w:delText>
        </w:r>
      </w:del>
      <w:ins w:id="99" w:author="Dominik Schindele" w:date="2025-06-15T19:46:00Z">
        <w:r w:rsidR="005809A4">
          <w:rPr>
            <w:rStyle w:val="Text"/>
          </w:rPr>
          <w:t xml:space="preserve">Funktionsweise </w:t>
        </w:r>
      </w:ins>
      <w:r w:rsidR="004D418D">
        <w:rPr>
          <w:rStyle w:val="Text"/>
        </w:rPr>
        <w:t xml:space="preserve">des </w:t>
      </w:r>
      <w:proofErr w:type="spellStart"/>
      <w:r w:rsidR="004D418D">
        <w:rPr>
          <w:rStyle w:val="Text"/>
        </w:rPr>
        <w:t>Raycasting</w:t>
      </w:r>
      <w:proofErr w:type="spellEnd"/>
      <w:r w:rsidR="004D418D">
        <w:rPr>
          <w:rStyle w:val="Text"/>
        </w:rPr>
        <w:t xml:space="preserve"> / LiDAR</w:t>
      </w:r>
      <w:r w:rsidR="007B084A" w:rsidRPr="007B084A">
        <w:t xml:space="preserve"> </w:t>
      </w:r>
      <w:sdt>
        <w:sdtPr>
          <w:id w:val="-753894645"/>
          <w:citation/>
        </w:sdtPr>
        <w:sdtContent>
          <w:r w:rsidR="007B084A">
            <w:fldChar w:fldCharType="begin"/>
          </w:r>
          <w:r w:rsidR="007B084A">
            <w:instrText xml:space="preserve"> CITATION Brä20 \l 1031 </w:instrText>
          </w:r>
          <w:r w:rsidR="007B084A">
            <w:fldChar w:fldCharType="separate"/>
          </w:r>
          <w:r w:rsidR="003C3CBE" w:rsidRPr="003C3CBE">
            <w:rPr>
              <w:noProof/>
            </w:rPr>
            <w:t>[10]</w:t>
          </w:r>
          <w:r w:rsidR="007B084A">
            <w:fldChar w:fldCharType="end"/>
          </w:r>
        </w:sdtContent>
      </w:sdt>
      <w:r w:rsidR="004D418D">
        <w:rPr>
          <w:rStyle w:val="Text"/>
        </w:rPr>
        <w:t>.</w:t>
      </w:r>
    </w:p>
    <w:tbl>
      <w:tblPr>
        <w:tblStyle w:val="Tabellenraster"/>
        <w:tblW w:w="0" w:type="auto"/>
        <w:jc w:val="center"/>
        <w:tblLook w:val="04A0" w:firstRow="1" w:lastRow="0" w:firstColumn="1" w:lastColumn="0" w:noHBand="0" w:noVBand="1"/>
      </w:tblPr>
      <w:tblGrid>
        <w:gridCol w:w="4814"/>
        <w:gridCol w:w="4814"/>
      </w:tblGrid>
      <w:tr w:rsidR="00543010" w14:paraId="57DF78E3" w14:textId="77777777" w:rsidTr="0009675C">
        <w:trPr>
          <w:jc w:val="center"/>
        </w:trPr>
        <w:tc>
          <w:tcPr>
            <w:tcW w:w="4814" w:type="dxa"/>
            <w:vAlign w:val="center"/>
          </w:tcPr>
          <w:p w14:paraId="68DF7249" w14:textId="374EE40E" w:rsidR="00543010" w:rsidRDefault="00543010" w:rsidP="0009675C">
            <w:pPr>
              <w:jc w:val="right"/>
              <w:rPr>
                <w:rFonts w:ascii="Times New Roman" w:hAnsi="Times New Roman" w:cs="Times New Roman"/>
              </w:rPr>
            </w:pPr>
            <w:r w:rsidRPr="00543010">
              <w:rPr>
                <w:rFonts w:ascii="Times New Roman" w:hAnsi="Times New Roman" w:cs="Times New Roman"/>
                <w:noProof/>
              </w:rPr>
              <w:lastRenderedPageBreak/>
              <w:drawing>
                <wp:inline distT="0" distB="0" distL="0" distR="0" wp14:anchorId="688FC56D" wp14:editId="6E95C65A">
                  <wp:extent cx="2842964" cy="1937982"/>
                  <wp:effectExtent l="0" t="0" r="0" b="5715"/>
                  <wp:docPr id="170453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33444" name=""/>
                          <pic:cNvPicPr/>
                        </pic:nvPicPr>
                        <pic:blipFill>
                          <a:blip r:embed="rId19"/>
                          <a:stretch>
                            <a:fillRect/>
                          </a:stretch>
                        </pic:blipFill>
                        <pic:spPr>
                          <a:xfrm>
                            <a:off x="0" y="0"/>
                            <a:ext cx="2845930" cy="1940004"/>
                          </a:xfrm>
                          <a:prstGeom prst="rect">
                            <a:avLst/>
                          </a:prstGeom>
                        </pic:spPr>
                      </pic:pic>
                    </a:graphicData>
                  </a:graphic>
                </wp:inline>
              </w:drawing>
            </w:r>
          </w:p>
        </w:tc>
        <w:tc>
          <w:tcPr>
            <w:tcW w:w="4814" w:type="dxa"/>
            <w:vAlign w:val="center"/>
          </w:tcPr>
          <w:p w14:paraId="5F3037F4" w14:textId="665AA7CA" w:rsidR="00543010" w:rsidRDefault="00543010" w:rsidP="0009675C">
            <w:pPr>
              <w:keepNext/>
              <w:rPr>
                <w:rFonts w:ascii="Times New Roman" w:hAnsi="Times New Roman" w:cs="Times New Roman"/>
              </w:rPr>
            </w:pPr>
            <w:r w:rsidRPr="00543010">
              <w:rPr>
                <w:rFonts w:ascii="Times New Roman" w:hAnsi="Times New Roman" w:cs="Times New Roman"/>
                <w:noProof/>
              </w:rPr>
              <w:drawing>
                <wp:inline distT="0" distB="0" distL="0" distR="0" wp14:anchorId="3EE3E01A" wp14:editId="30D95DE8">
                  <wp:extent cx="2638425" cy="1940846"/>
                  <wp:effectExtent l="0" t="0" r="0" b="2540"/>
                  <wp:docPr id="179753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8239" name=""/>
                          <pic:cNvPicPr/>
                        </pic:nvPicPr>
                        <pic:blipFill>
                          <a:blip r:embed="rId20"/>
                          <a:stretch>
                            <a:fillRect/>
                          </a:stretch>
                        </pic:blipFill>
                        <pic:spPr>
                          <a:xfrm>
                            <a:off x="0" y="0"/>
                            <a:ext cx="2647337" cy="1947402"/>
                          </a:xfrm>
                          <a:prstGeom prst="rect">
                            <a:avLst/>
                          </a:prstGeom>
                        </pic:spPr>
                      </pic:pic>
                    </a:graphicData>
                  </a:graphic>
                </wp:inline>
              </w:drawing>
            </w:r>
          </w:p>
        </w:tc>
      </w:tr>
    </w:tbl>
    <w:p w14:paraId="04077A81" w14:textId="5DC0C367" w:rsidR="00543010" w:rsidRDefault="00543010" w:rsidP="00543010">
      <w:pPr>
        <w:pStyle w:val="Beschriftung"/>
        <w:rPr>
          <w:rFonts w:ascii="Times New Roman" w:hAnsi="Times New Roman" w:cs="Times New Roman"/>
        </w:rPr>
      </w:pPr>
      <w:bookmarkStart w:id="100" w:name="_Ref197610041"/>
      <w:bookmarkStart w:id="101" w:name="_Toc197672852"/>
      <w:bookmarkStart w:id="102" w:name="_Toc198819952"/>
      <w:r>
        <w:t xml:space="preserve">Abb. </w:t>
      </w:r>
      <w:r>
        <w:fldChar w:fldCharType="begin"/>
      </w:r>
      <w:r>
        <w:instrText xml:space="preserve"> SEQ Abb. \* ARABIC </w:instrText>
      </w:r>
      <w:r>
        <w:fldChar w:fldCharType="separate"/>
      </w:r>
      <w:r w:rsidR="003C3CBE">
        <w:rPr>
          <w:noProof/>
        </w:rPr>
        <w:t>2</w:t>
      </w:r>
      <w:r>
        <w:fldChar w:fldCharType="end"/>
      </w:r>
      <w:bookmarkEnd w:id="100"/>
      <w:r>
        <w:t>: (L) LiDAR Scan eines Raumes, (</w:t>
      </w:r>
      <w:r w:rsidRPr="00696D33">
        <w:t>R</w:t>
      </w:r>
      <w:r>
        <w:t>) Plot des Scans</w:t>
      </w:r>
      <w:r w:rsidR="009836E8">
        <w:t xml:space="preserve">; </w:t>
      </w:r>
      <w:r>
        <w:t>Inwärts gerichtet Ecke bei ca. +30°</w:t>
      </w:r>
      <w:r w:rsidR="003D6FD0">
        <w:t xml:space="preserve"> </w:t>
      </w:r>
      <w:sdt>
        <w:sdtPr>
          <w:id w:val="-1766757238"/>
          <w:citation/>
        </w:sdtPr>
        <w:sdtContent>
          <w:r w:rsidR="003D6FD0">
            <w:fldChar w:fldCharType="begin"/>
          </w:r>
          <w:r w:rsidR="003D6FD0">
            <w:instrText xml:space="preserve"> CITATION Brä20 \l 1031 </w:instrText>
          </w:r>
          <w:r w:rsidR="003D6FD0">
            <w:fldChar w:fldCharType="separate"/>
          </w:r>
          <w:r w:rsidR="003C3CBE" w:rsidRPr="003C3CBE">
            <w:rPr>
              <w:noProof/>
            </w:rPr>
            <w:t>[10]</w:t>
          </w:r>
          <w:r w:rsidR="003D6FD0">
            <w:fldChar w:fldCharType="end"/>
          </w:r>
        </w:sdtContent>
      </w:sdt>
      <w:bookmarkEnd w:id="101"/>
      <w:bookmarkEnd w:id="102"/>
    </w:p>
    <w:p w14:paraId="02535EA2" w14:textId="0D2DAEDD" w:rsidR="00597320" w:rsidRPr="00597320" w:rsidRDefault="00597320" w:rsidP="00597320">
      <w:pPr>
        <w:spacing w:line="360" w:lineRule="auto"/>
        <w:jc w:val="both"/>
        <w:rPr>
          <w:rStyle w:val="Text"/>
        </w:rPr>
      </w:pPr>
      <w:r w:rsidRPr="00597320">
        <w:rPr>
          <w:rStyle w:val="Text"/>
        </w:rPr>
        <w:t>Die Änderung der Wellenl</w:t>
      </w:r>
      <w:r w:rsidR="006C1E50">
        <w:rPr>
          <w:rStyle w:val="Text"/>
        </w:rPr>
        <w:t>ä</w:t>
      </w:r>
      <w:r w:rsidRPr="00597320">
        <w:rPr>
          <w:rStyle w:val="Text"/>
        </w:rPr>
        <w:t xml:space="preserve">nge durch </w:t>
      </w:r>
      <w:r w:rsidR="006C1E50">
        <w:rPr>
          <w:rStyle w:val="Text"/>
        </w:rPr>
        <w:t xml:space="preserve">eine </w:t>
      </w:r>
      <w:r w:rsidRPr="00597320">
        <w:rPr>
          <w:rStyle w:val="Text"/>
        </w:rPr>
        <w:t>Bewegung des Sensors (Doppler</w:t>
      </w:r>
      <w:r w:rsidR="006C1E50">
        <w:rPr>
          <w:rStyle w:val="Text"/>
        </w:rPr>
        <w:t>-E</w:t>
      </w:r>
      <w:r w:rsidRPr="00597320">
        <w:rPr>
          <w:rStyle w:val="Text"/>
        </w:rPr>
        <w:t>ffekt</w:t>
      </w:r>
      <w:sdt>
        <w:sdtPr>
          <w:rPr>
            <w:rStyle w:val="Text"/>
          </w:rPr>
          <w:id w:val="1820926645"/>
          <w:citation/>
        </w:sdtPr>
        <w:sdtContent>
          <w:r w:rsidR="008865DC">
            <w:rPr>
              <w:rStyle w:val="Text"/>
            </w:rPr>
            <w:fldChar w:fldCharType="begin"/>
          </w:r>
          <w:r w:rsidR="008865DC">
            <w:rPr>
              <w:rStyle w:val="Text"/>
            </w:rPr>
            <w:instrText xml:space="preserve"> CITATION Nol20 \l 1031 </w:instrText>
          </w:r>
          <w:r w:rsidR="008865DC">
            <w:rPr>
              <w:rStyle w:val="Text"/>
            </w:rPr>
            <w:fldChar w:fldCharType="separate"/>
          </w:r>
          <w:r w:rsidR="003C3CBE">
            <w:rPr>
              <w:rStyle w:val="Text"/>
              <w:noProof/>
            </w:rPr>
            <w:t xml:space="preserve"> </w:t>
          </w:r>
          <w:r w:rsidR="003C3CBE" w:rsidRPr="003C3CBE">
            <w:rPr>
              <w:rFonts w:ascii="Times New Roman" w:hAnsi="Times New Roman" w:cs="Times New Roman"/>
              <w:noProof/>
            </w:rPr>
            <w:t>[11]</w:t>
          </w:r>
          <w:r w:rsidR="008865DC">
            <w:rPr>
              <w:rStyle w:val="Text"/>
            </w:rPr>
            <w:fldChar w:fldCharType="end"/>
          </w:r>
        </w:sdtContent>
      </w:sdt>
      <w:r>
        <w:rPr>
          <w:rStyle w:val="Text"/>
        </w:rPr>
        <w:t>)</w:t>
      </w:r>
      <w:r w:rsidRPr="00597320">
        <w:rPr>
          <w:rStyle w:val="Text"/>
        </w:rPr>
        <w:t xml:space="preserve"> wird in dieser Arbeit vernachlässigt.</w:t>
      </w:r>
    </w:p>
    <w:p w14:paraId="785F1297" w14:textId="77777777" w:rsidR="00597320" w:rsidRPr="000F3C3B" w:rsidRDefault="00597320" w:rsidP="00AF53AD">
      <w:pPr>
        <w:rPr>
          <w:rFonts w:ascii="Times New Roman" w:hAnsi="Times New Roman" w:cs="Times New Roman"/>
        </w:rPr>
      </w:pPr>
    </w:p>
    <w:p w14:paraId="700B2154" w14:textId="3011E455" w:rsidR="009F789E" w:rsidRPr="000F3C3B" w:rsidRDefault="00727F51" w:rsidP="00650788">
      <w:pPr>
        <w:pStyle w:val="2Ebene"/>
        <w:numPr>
          <w:ilvl w:val="2"/>
          <w:numId w:val="2"/>
        </w:numPr>
      </w:pPr>
      <w:bookmarkStart w:id="103" w:name="_Toc199920729"/>
      <w:bookmarkStart w:id="104" w:name="_Toc199921140"/>
      <w:bookmarkStart w:id="105" w:name="_Toc199921502"/>
      <w:proofErr w:type="spellStart"/>
      <w:r w:rsidRPr="00555C49">
        <w:rPr>
          <w:rFonts w:cs="Times New Roman"/>
        </w:rPr>
        <w:t>Bresenham</w:t>
      </w:r>
      <w:proofErr w:type="spellEnd"/>
      <w:r w:rsidRPr="000F3C3B">
        <w:t xml:space="preserve"> Algorithmus</w:t>
      </w:r>
      <w:bookmarkEnd w:id="103"/>
      <w:bookmarkEnd w:id="104"/>
      <w:bookmarkEnd w:id="105"/>
    </w:p>
    <w:p w14:paraId="23766E7F" w14:textId="5F694A03" w:rsidR="00E47E44" w:rsidRPr="000F3C3B" w:rsidRDefault="00E47E44" w:rsidP="00E47E44">
      <w:pPr>
        <w:spacing w:line="360" w:lineRule="auto"/>
        <w:jc w:val="both"/>
        <w:rPr>
          <w:rStyle w:val="Text"/>
        </w:rPr>
      </w:pPr>
      <w:r w:rsidRPr="000F3C3B">
        <w:rPr>
          <w:rStyle w:val="Text"/>
        </w:rPr>
        <w:t xml:space="preserve">Um auf einem Raster eine Linie </w:t>
      </w:r>
      <w:r w:rsidR="003E18D7" w:rsidRPr="000F3C3B">
        <w:rPr>
          <w:rStyle w:val="Text"/>
        </w:rPr>
        <w:t xml:space="preserve">in Rasterform </w:t>
      </w:r>
      <w:r w:rsidRPr="000F3C3B">
        <w:rPr>
          <w:rStyle w:val="Text"/>
        </w:rPr>
        <w:t xml:space="preserve">darzustellen, wird ein spezieller Algorithmus benötigt. </w:t>
      </w:r>
      <w:r w:rsidR="003E18D7" w:rsidRPr="000F3C3B">
        <w:rPr>
          <w:rStyle w:val="Text"/>
        </w:rPr>
        <w:t>Ein Algorithmus, der dieses Problem löst, ist der „</w:t>
      </w:r>
      <w:proofErr w:type="spellStart"/>
      <w:r w:rsidR="003E18D7" w:rsidRPr="000F3C3B">
        <w:rPr>
          <w:rFonts w:ascii="Times New Roman" w:hAnsi="Times New Roman" w:cs="Times New Roman"/>
        </w:rPr>
        <w:t>Bresenham</w:t>
      </w:r>
      <w:proofErr w:type="spellEnd"/>
      <w:r w:rsidR="003E18D7" w:rsidRPr="000F3C3B">
        <w:rPr>
          <w:rFonts w:ascii="Times New Roman" w:hAnsi="Times New Roman" w:cs="Times New Roman"/>
        </w:rPr>
        <w:t>-Algorithmus“</w:t>
      </w:r>
      <w:sdt>
        <w:sdtPr>
          <w:rPr>
            <w:rFonts w:ascii="Times New Roman" w:hAnsi="Times New Roman" w:cs="Times New Roman"/>
          </w:rPr>
          <w:id w:val="1988363000"/>
          <w:citation/>
        </w:sdtPr>
        <w:sdtContent>
          <w:r w:rsidR="003E18D7" w:rsidRPr="000F3C3B">
            <w:rPr>
              <w:rFonts w:ascii="Times New Roman" w:hAnsi="Times New Roman" w:cs="Times New Roman"/>
            </w:rPr>
            <w:fldChar w:fldCharType="begin"/>
          </w:r>
          <w:r w:rsidR="003E18D7" w:rsidRPr="000F3C3B">
            <w:rPr>
              <w:rFonts w:ascii="Times New Roman" w:hAnsi="Times New Roman" w:cs="Times New Roman"/>
            </w:rPr>
            <w:instrText xml:space="preserve"> CITATION Bre65 \l 1031 </w:instrText>
          </w:r>
          <w:r w:rsidR="003E18D7"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3E18D7" w:rsidRPr="000F3C3B">
            <w:rPr>
              <w:rFonts w:ascii="Times New Roman" w:hAnsi="Times New Roman" w:cs="Times New Roman"/>
            </w:rPr>
            <w:fldChar w:fldCharType="end"/>
          </w:r>
        </w:sdtContent>
      </w:sdt>
      <w:r w:rsidR="003E18D7" w:rsidRPr="000F3C3B">
        <w:rPr>
          <w:rFonts w:ascii="Times New Roman" w:hAnsi="Times New Roman" w:cs="Times New Roman"/>
        </w:rPr>
        <w:t>.</w:t>
      </w:r>
    </w:p>
    <w:p w14:paraId="08A79748" w14:textId="1ACCA628" w:rsidR="00E47E44" w:rsidRPr="000F3C3B" w:rsidRDefault="003E18D7" w:rsidP="00084F17">
      <w:pPr>
        <w:spacing w:line="360" w:lineRule="auto"/>
        <w:jc w:val="both"/>
        <w:rPr>
          <w:rStyle w:val="Text"/>
        </w:rPr>
      </w:pPr>
      <w:r w:rsidRPr="000F3C3B">
        <w:rPr>
          <w:rStyle w:val="Text"/>
        </w:rPr>
        <w:t xml:space="preserve">Um diesen Algorithmus anwenden zu können werden zwei Felder auf einem Raster benötigt. Durch partielle Verschiebung der </w:t>
      </w:r>
      <w:del w:id="106" w:author="Dominik Schindele" w:date="2025-06-15T19:46:00Z">
        <w:r w:rsidRPr="000F3C3B" w:rsidDel="005809A4">
          <w:rPr>
            <w:rStyle w:val="Text"/>
          </w:rPr>
          <w:delText xml:space="preserve">Start </w:delText>
        </w:r>
      </w:del>
      <w:ins w:id="107" w:author="Dominik Schindele" w:date="2025-06-15T19:46:00Z">
        <w:r w:rsidR="005809A4" w:rsidRPr="000F3C3B">
          <w:rPr>
            <w:rStyle w:val="Text"/>
          </w:rPr>
          <w:t>Start</w:t>
        </w:r>
        <w:r w:rsidR="005809A4">
          <w:rPr>
            <w:rStyle w:val="Text"/>
          </w:rPr>
          <w:t>-</w:t>
        </w:r>
      </w:ins>
      <w:r w:rsidRPr="000F3C3B">
        <w:rPr>
          <w:rStyle w:val="Text"/>
        </w:rPr>
        <w:t>Koordinaten wird so eine vollständige Linie im Raster aufgebaut. So können bestimmte Linie mit einem Winkel zum Koordinatenkreuz dargestellt und ermittelt werden</w:t>
      </w:r>
      <w:sdt>
        <w:sdtPr>
          <w:rPr>
            <w:rFonts w:ascii="Times New Roman" w:hAnsi="Times New Roman" w:cs="Times New Roman"/>
          </w:rPr>
          <w:id w:val="1347447675"/>
          <w:citation/>
        </w:sdtPr>
        <w:sdtContent>
          <w:r w:rsidR="00F31A9E" w:rsidRPr="000F3C3B">
            <w:rPr>
              <w:rFonts w:ascii="Times New Roman" w:hAnsi="Times New Roman" w:cs="Times New Roman"/>
            </w:rPr>
            <w:fldChar w:fldCharType="begin"/>
          </w:r>
          <w:r w:rsidR="00F31A9E" w:rsidRPr="000F3C3B">
            <w:rPr>
              <w:rFonts w:ascii="Times New Roman" w:hAnsi="Times New Roman" w:cs="Times New Roman"/>
            </w:rPr>
            <w:instrText xml:space="preserve"> CITATION Bre65 \l 1031 </w:instrText>
          </w:r>
          <w:r w:rsidR="00F31A9E"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F31A9E" w:rsidRPr="000F3C3B">
            <w:rPr>
              <w:rFonts w:ascii="Times New Roman" w:hAnsi="Times New Roman" w:cs="Times New Roman"/>
            </w:rPr>
            <w:fldChar w:fldCharType="end"/>
          </w:r>
        </w:sdtContent>
      </w:sdt>
      <w:r w:rsidR="00F31A9E" w:rsidRPr="000F3C3B">
        <w:rPr>
          <w:rFonts w:ascii="Times New Roman" w:hAnsi="Times New Roman" w:cs="Times New Roman"/>
        </w:rPr>
        <w:t>.</w:t>
      </w:r>
    </w:p>
    <w:p w14:paraId="0FE7E7B7" w14:textId="77777777" w:rsidR="003E18D7" w:rsidRPr="000F3C3B" w:rsidRDefault="003E18D7" w:rsidP="007E3B28">
      <w:pPr>
        <w:keepNext/>
        <w:jc w:val="center"/>
        <w:rPr>
          <w:rFonts w:ascii="Times New Roman" w:hAnsi="Times New Roman" w:cs="Times New Roman"/>
        </w:rPr>
      </w:pPr>
      <w:r w:rsidRPr="000F3C3B">
        <w:rPr>
          <w:rFonts w:ascii="Times New Roman" w:hAnsi="Times New Roman" w:cs="Times New Roman"/>
          <w:noProof/>
          <w:lang w:val="es-MX"/>
        </w:rPr>
        <w:drawing>
          <wp:inline distT="0" distB="0" distL="0" distR="0" wp14:anchorId="731EA9C0" wp14:editId="4F69F6DA">
            <wp:extent cx="3830502" cy="2472856"/>
            <wp:effectExtent l="0" t="0" r="0" b="3810"/>
            <wp:docPr id="9833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3860" name=""/>
                    <pic:cNvPicPr/>
                  </pic:nvPicPr>
                  <pic:blipFill>
                    <a:blip r:embed="rId21"/>
                    <a:stretch>
                      <a:fillRect/>
                    </a:stretch>
                  </pic:blipFill>
                  <pic:spPr>
                    <a:xfrm>
                      <a:off x="0" y="0"/>
                      <a:ext cx="3844622" cy="2481972"/>
                    </a:xfrm>
                    <a:prstGeom prst="rect">
                      <a:avLst/>
                    </a:prstGeom>
                  </pic:spPr>
                </pic:pic>
              </a:graphicData>
            </a:graphic>
          </wp:inline>
        </w:drawing>
      </w:r>
    </w:p>
    <w:p w14:paraId="76D55820" w14:textId="0CE326FE" w:rsidR="00EB5A4C" w:rsidRPr="000F3C3B" w:rsidRDefault="003E18D7" w:rsidP="003E18D7">
      <w:pPr>
        <w:pStyle w:val="Beschriftung"/>
        <w:rPr>
          <w:rFonts w:ascii="Times New Roman" w:hAnsi="Times New Roman" w:cs="Times New Roman"/>
        </w:rPr>
      </w:pPr>
      <w:bookmarkStart w:id="108" w:name="_Ref197598322"/>
      <w:bookmarkStart w:id="109" w:name="_Toc197672853"/>
      <w:bookmarkStart w:id="110" w:name="_Toc198819953"/>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3</w:t>
      </w:r>
      <w:r w:rsidRPr="000F3C3B">
        <w:rPr>
          <w:rFonts w:ascii="Times New Roman" w:hAnsi="Times New Roman" w:cs="Times New Roman"/>
        </w:rPr>
        <w:fldChar w:fldCharType="end"/>
      </w:r>
      <w:bookmarkEnd w:id="108"/>
      <w:r w:rsidRPr="000F3C3B">
        <w:rPr>
          <w:rFonts w:ascii="Times New Roman" w:hAnsi="Times New Roman" w:cs="Times New Roman"/>
        </w:rPr>
        <w:t>: Darstellung der Plot Sequenzen des Algorithmus</w:t>
      </w:r>
      <w:sdt>
        <w:sdtPr>
          <w:rPr>
            <w:rFonts w:ascii="Times New Roman" w:hAnsi="Times New Roman" w:cs="Times New Roman"/>
          </w:rPr>
          <w:id w:val="426617780"/>
          <w:citation/>
        </w:sdt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Bre65 \l 1031 </w:instrText>
          </w:r>
          <w:r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Pr="000F3C3B">
            <w:rPr>
              <w:rFonts w:ascii="Times New Roman" w:hAnsi="Times New Roman" w:cs="Times New Roman"/>
            </w:rPr>
            <w:fldChar w:fldCharType="end"/>
          </w:r>
        </w:sdtContent>
      </w:sdt>
      <w:bookmarkEnd w:id="109"/>
      <w:bookmarkEnd w:id="110"/>
    </w:p>
    <w:p w14:paraId="25022E17" w14:textId="5E36173B" w:rsidR="00E47E44" w:rsidRPr="000F3C3B" w:rsidRDefault="003E18D7" w:rsidP="00E47E44">
      <w:pPr>
        <w:rPr>
          <w:rFonts w:ascii="Times New Roman" w:hAnsi="Times New Roman" w:cs="Times New Roman"/>
        </w:rPr>
      </w:pPr>
      <w:r w:rsidRPr="000F3C3B">
        <w:rPr>
          <w:rFonts w:ascii="Times New Roman" w:hAnsi="Times New Roman" w:cs="Times New Roman"/>
        </w:rPr>
        <w:t xml:space="preserve">Der </w:t>
      </w:r>
      <w:r w:rsidRPr="000F3C3B">
        <w:rPr>
          <w:rFonts w:ascii="Times New Roman" w:hAnsi="Times New Roman" w:cs="Times New Roman"/>
        </w:rPr>
        <w:fldChar w:fldCharType="begin"/>
      </w:r>
      <w:r w:rsidRPr="000F3C3B">
        <w:rPr>
          <w:rFonts w:ascii="Times New Roman" w:hAnsi="Times New Roman" w:cs="Times New Roman"/>
        </w:rPr>
        <w:instrText xml:space="preserve"> REF _Ref197598322 \h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ist der schrittweise </w:t>
      </w:r>
      <w:r w:rsidR="00084F17" w:rsidRPr="000F3C3B">
        <w:rPr>
          <w:rFonts w:ascii="Times New Roman" w:hAnsi="Times New Roman" w:cs="Times New Roman"/>
        </w:rPr>
        <w:t>Ablauf</w:t>
      </w:r>
      <w:r w:rsidRPr="000F3C3B">
        <w:rPr>
          <w:rFonts w:ascii="Times New Roman" w:hAnsi="Times New Roman" w:cs="Times New Roman"/>
        </w:rPr>
        <w:t xml:space="preserve"> des </w:t>
      </w:r>
      <w:r w:rsidR="00084F17" w:rsidRPr="000F3C3B">
        <w:rPr>
          <w:rFonts w:ascii="Times New Roman" w:hAnsi="Times New Roman" w:cs="Times New Roman"/>
        </w:rPr>
        <w:t>Algorithmus</w:t>
      </w:r>
      <w:r w:rsidRPr="000F3C3B">
        <w:rPr>
          <w:rFonts w:ascii="Times New Roman" w:hAnsi="Times New Roman" w:cs="Times New Roman"/>
        </w:rPr>
        <w:t xml:space="preserve"> zu entnehmen. Der </w:t>
      </w:r>
      <w:r w:rsidR="00084F17" w:rsidRPr="000F3C3B">
        <w:rPr>
          <w:rFonts w:ascii="Times New Roman" w:hAnsi="Times New Roman" w:cs="Times New Roman"/>
        </w:rPr>
        <w:t>detaillierte</w:t>
      </w:r>
      <w:r w:rsidRPr="000F3C3B">
        <w:rPr>
          <w:rFonts w:ascii="Times New Roman" w:hAnsi="Times New Roman" w:cs="Times New Roman"/>
        </w:rPr>
        <w:t xml:space="preserve"> </w:t>
      </w:r>
      <w:r w:rsidR="00084F17" w:rsidRPr="000F3C3B">
        <w:rPr>
          <w:rFonts w:ascii="Times New Roman" w:hAnsi="Times New Roman" w:cs="Times New Roman"/>
        </w:rPr>
        <w:t>Ablauf</w:t>
      </w:r>
      <w:r w:rsidRPr="000F3C3B">
        <w:rPr>
          <w:rFonts w:ascii="Times New Roman" w:hAnsi="Times New Roman" w:cs="Times New Roman"/>
        </w:rPr>
        <w:t xml:space="preserve"> ist der nachstehenden </w:t>
      </w:r>
      <w:r w:rsidR="00084F17" w:rsidRPr="000F3C3B">
        <w:rPr>
          <w:rFonts w:ascii="Times New Roman" w:hAnsi="Times New Roman" w:cs="Times New Roman"/>
        </w:rPr>
        <w:fldChar w:fldCharType="begin"/>
      </w:r>
      <w:r w:rsidR="00084F17" w:rsidRPr="000F3C3B">
        <w:rPr>
          <w:rFonts w:ascii="Times New Roman" w:hAnsi="Times New Roman" w:cs="Times New Roman"/>
        </w:rPr>
        <w:instrText xml:space="preserve"> REF _Ref197598473 \h </w:instrText>
      </w:r>
      <w:r w:rsidR="00084F17" w:rsidRPr="000F3C3B">
        <w:rPr>
          <w:rFonts w:ascii="Times New Roman" w:hAnsi="Times New Roman" w:cs="Times New Roman"/>
        </w:rPr>
      </w:r>
      <w:r w:rsidR="00084F17" w:rsidRPr="000F3C3B">
        <w:rPr>
          <w:rFonts w:ascii="Times New Roman" w:hAnsi="Times New Roman" w:cs="Times New Roman"/>
        </w:rPr>
        <w:fldChar w:fldCharType="separate"/>
      </w:r>
      <w:r w:rsidR="003C3CBE" w:rsidRPr="000F3C3B">
        <w:rPr>
          <w:rFonts w:ascii="Times New Roman" w:hAnsi="Times New Roman" w:cs="Times New Roman"/>
          <w:lang w:val="pt-BR"/>
        </w:rPr>
        <w:t xml:space="preserve">Abb. </w:t>
      </w:r>
      <w:r w:rsidR="003C3CBE">
        <w:rPr>
          <w:rFonts w:ascii="Times New Roman" w:hAnsi="Times New Roman" w:cs="Times New Roman"/>
          <w:noProof/>
          <w:lang w:val="pt-BR"/>
        </w:rPr>
        <w:t>4</w:t>
      </w:r>
      <w:r w:rsidR="00084F17" w:rsidRPr="000F3C3B">
        <w:rPr>
          <w:rFonts w:ascii="Times New Roman" w:hAnsi="Times New Roman" w:cs="Times New Roman"/>
        </w:rPr>
        <w:fldChar w:fldCharType="end"/>
      </w:r>
      <w:r w:rsidR="00084F17" w:rsidRPr="000F3C3B">
        <w:rPr>
          <w:rFonts w:ascii="Times New Roman" w:hAnsi="Times New Roman" w:cs="Times New Roman"/>
        </w:rPr>
        <w:t xml:space="preserve"> zu entnehmen.</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858"/>
        <w:gridCol w:w="3828"/>
      </w:tblGrid>
      <w:tr w:rsidR="00E47E44" w:rsidRPr="000F3C3B" w14:paraId="41F9276E" w14:textId="77777777" w:rsidTr="00331DBE">
        <w:trPr>
          <w:trHeight w:val="116"/>
        </w:trPr>
        <w:tc>
          <w:tcPr>
            <w:tcW w:w="374" w:type="dxa"/>
            <w:tcBorders>
              <w:top w:val="single" w:sz="4" w:space="0" w:color="auto"/>
              <w:bottom w:val="nil"/>
              <w:right w:val="single" w:sz="4" w:space="0" w:color="auto"/>
            </w:tcBorders>
          </w:tcPr>
          <w:p w14:paraId="072EF106" w14:textId="77777777" w:rsidR="00E47E44" w:rsidRPr="000F3C3B" w:rsidRDefault="00E47E44" w:rsidP="00637928">
            <w:pPr>
              <w:pStyle w:val="Listenabsatz"/>
              <w:ind w:left="-117" w:right="90"/>
              <w:rPr>
                <w:rFonts w:ascii="Courier New" w:hAnsi="Courier New" w:cs="Courier New"/>
                <w:sz w:val="18"/>
                <w:szCs w:val="21"/>
              </w:rPr>
            </w:pPr>
          </w:p>
        </w:tc>
        <w:tc>
          <w:tcPr>
            <w:tcW w:w="5858" w:type="dxa"/>
            <w:tcBorders>
              <w:left w:val="single" w:sz="4" w:space="0" w:color="auto"/>
            </w:tcBorders>
          </w:tcPr>
          <w:p w14:paraId="2EE1385C" w14:textId="77777777" w:rsidR="00E47E44" w:rsidRPr="000F3C3B" w:rsidRDefault="00E47E44" w:rsidP="00650788">
            <w:pPr>
              <w:pStyle w:val="Listenabsatz"/>
              <w:numPr>
                <w:ilvl w:val="0"/>
                <w:numId w:val="4"/>
              </w:numPr>
              <w:ind w:left="0" w:hanging="102"/>
              <w:rPr>
                <w:rFonts w:ascii="Courier New" w:hAnsi="Courier New" w:cs="Courier New"/>
                <w:b/>
                <w:bCs/>
                <w:sz w:val="18"/>
                <w:szCs w:val="21"/>
              </w:rPr>
            </w:pPr>
          </w:p>
        </w:tc>
        <w:tc>
          <w:tcPr>
            <w:tcW w:w="3828" w:type="dxa"/>
          </w:tcPr>
          <w:p w14:paraId="113BE627" w14:textId="77777777" w:rsidR="00E47E44" w:rsidRPr="000F3C3B" w:rsidRDefault="00E47E44" w:rsidP="00637928">
            <w:pPr>
              <w:ind w:left="-102"/>
              <w:jc w:val="both"/>
              <w:rPr>
                <w:rFonts w:ascii="Courier New" w:hAnsi="Courier New" w:cs="Courier New"/>
                <w:sz w:val="18"/>
                <w:szCs w:val="21"/>
              </w:rPr>
            </w:pPr>
          </w:p>
        </w:tc>
      </w:tr>
      <w:tr w:rsidR="00E47E44" w:rsidRPr="00BE3B71" w14:paraId="78BE6D4C" w14:textId="77777777" w:rsidTr="00331DBE">
        <w:tc>
          <w:tcPr>
            <w:tcW w:w="374" w:type="dxa"/>
            <w:tcBorders>
              <w:top w:val="nil"/>
              <w:bottom w:val="nil"/>
              <w:right w:val="single" w:sz="4" w:space="0" w:color="auto"/>
            </w:tcBorders>
          </w:tcPr>
          <w:p w14:paraId="0E6A88D2" w14:textId="77777777" w:rsidR="00E47E44" w:rsidRPr="000F3C3B" w:rsidRDefault="00E47E44" w:rsidP="00650788">
            <w:pPr>
              <w:pStyle w:val="Listenabsatz"/>
              <w:numPr>
                <w:ilvl w:val="0"/>
                <w:numId w:val="10"/>
              </w:numPr>
              <w:ind w:left="-112"/>
              <w:rPr>
                <w:rFonts w:ascii="Courier New" w:hAnsi="Courier New" w:cs="Courier New"/>
                <w:sz w:val="18"/>
                <w:szCs w:val="21"/>
              </w:rPr>
            </w:pPr>
          </w:p>
        </w:tc>
        <w:tc>
          <w:tcPr>
            <w:tcW w:w="5858" w:type="dxa"/>
            <w:tcBorders>
              <w:left w:val="single" w:sz="4" w:space="0" w:color="auto"/>
            </w:tcBorders>
          </w:tcPr>
          <w:p w14:paraId="280F9C4F" w14:textId="1690F771"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Two points with (x</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and (x</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w:t>
            </w:r>
          </w:p>
        </w:tc>
        <w:tc>
          <w:tcPr>
            <w:tcW w:w="3828" w:type="dxa"/>
          </w:tcPr>
          <w:p w14:paraId="79EC4921" w14:textId="77777777" w:rsidR="00E47E44" w:rsidRPr="000F3C3B" w:rsidRDefault="00E47E44" w:rsidP="00637928">
            <w:pPr>
              <w:ind w:left="-102"/>
              <w:jc w:val="both"/>
              <w:rPr>
                <w:rFonts w:ascii="Courier New" w:hAnsi="Courier New" w:cs="Courier New"/>
                <w:sz w:val="18"/>
                <w:szCs w:val="21"/>
                <w:lang w:val="en-US"/>
              </w:rPr>
            </w:pPr>
          </w:p>
        </w:tc>
      </w:tr>
      <w:tr w:rsidR="00E47E44" w:rsidRPr="00BE3B71" w14:paraId="730C0216" w14:textId="77777777" w:rsidTr="00331DBE">
        <w:tc>
          <w:tcPr>
            <w:tcW w:w="374" w:type="dxa"/>
            <w:tcBorders>
              <w:top w:val="nil"/>
              <w:bottom w:val="nil"/>
              <w:right w:val="single" w:sz="4" w:space="0" w:color="auto"/>
            </w:tcBorders>
          </w:tcPr>
          <w:p w14:paraId="3C73F59E" w14:textId="77777777" w:rsidR="00E47E44" w:rsidRPr="000F3C3B" w:rsidRDefault="00E47E44" w:rsidP="00650788">
            <w:pPr>
              <w:pStyle w:val="Listenabsatz"/>
              <w:numPr>
                <w:ilvl w:val="0"/>
                <w:numId w:val="10"/>
              </w:numPr>
              <w:ind w:left="-117"/>
              <w:rPr>
                <w:rFonts w:ascii="Courier New" w:hAnsi="Courier New" w:cs="Courier New"/>
                <w:sz w:val="18"/>
                <w:szCs w:val="21"/>
                <w:lang w:val="en-US"/>
              </w:rPr>
            </w:pPr>
          </w:p>
        </w:tc>
        <w:tc>
          <w:tcPr>
            <w:tcW w:w="5858" w:type="dxa"/>
            <w:tcBorders>
              <w:left w:val="single" w:sz="4" w:space="0" w:color="auto"/>
            </w:tcBorders>
          </w:tcPr>
          <w:p w14:paraId="47A295B9" w14:textId="4BE66186"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w:t>
            </w:r>
            <w:r w:rsidR="00331DBE">
              <w:rPr>
                <w:rFonts w:ascii="Courier New" w:hAnsi="Courier New" w:cs="Courier New"/>
                <w:sz w:val="18"/>
                <w:szCs w:val="21"/>
                <w:lang w:val="en-US"/>
              </w:rPr>
              <w:t>Coordinates for the grid patterned line</w:t>
            </w:r>
          </w:p>
        </w:tc>
        <w:tc>
          <w:tcPr>
            <w:tcW w:w="3828" w:type="dxa"/>
          </w:tcPr>
          <w:p w14:paraId="4356C68E"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27AC0202" w14:textId="77777777" w:rsidTr="00331DBE">
        <w:tc>
          <w:tcPr>
            <w:tcW w:w="374" w:type="dxa"/>
            <w:tcBorders>
              <w:top w:val="nil"/>
              <w:bottom w:val="nil"/>
              <w:right w:val="single" w:sz="4" w:space="0" w:color="auto"/>
            </w:tcBorders>
          </w:tcPr>
          <w:p w14:paraId="2EB8F14A" w14:textId="77777777" w:rsidR="00E47E44" w:rsidRPr="000F3C3B" w:rsidRDefault="00E47E44" w:rsidP="00650788">
            <w:pPr>
              <w:pStyle w:val="Listenabsatz"/>
              <w:numPr>
                <w:ilvl w:val="0"/>
                <w:numId w:val="10"/>
              </w:numPr>
              <w:ind w:left="-117"/>
              <w:rPr>
                <w:rFonts w:ascii="Courier New" w:hAnsi="Courier New" w:cs="Courier New"/>
                <w:sz w:val="18"/>
                <w:szCs w:val="21"/>
                <w:lang w:val="en-US"/>
              </w:rPr>
            </w:pPr>
          </w:p>
        </w:tc>
        <w:tc>
          <w:tcPr>
            <w:tcW w:w="5858" w:type="dxa"/>
            <w:tcBorders>
              <w:left w:val="single" w:sz="4" w:space="0" w:color="auto"/>
            </w:tcBorders>
          </w:tcPr>
          <w:p w14:paraId="080D81EC" w14:textId="7B711767" w:rsidR="00E47E44" w:rsidRPr="000F3C3B" w:rsidRDefault="00E47E44" w:rsidP="00650788">
            <w:pPr>
              <w:pStyle w:val="Listenabsatz"/>
              <w:numPr>
                <w:ilvl w:val="0"/>
                <w:numId w:val="4"/>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3828" w:type="dxa"/>
          </w:tcPr>
          <w:p w14:paraId="093DECA4"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14F1A81D" w14:textId="77777777" w:rsidTr="00331DBE">
        <w:tc>
          <w:tcPr>
            <w:tcW w:w="374" w:type="dxa"/>
            <w:tcBorders>
              <w:top w:val="nil"/>
              <w:bottom w:val="nil"/>
              <w:right w:val="single" w:sz="4" w:space="0" w:color="auto"/>
            </w:tcBorders>
          </w:tcPr>
          <w:p w14:paraId="0CD5C392" w14:textId="77777777" w:rsidR="00E47E44" w:rsidRPr="000F3C3B" w:rsidRDefault="00E47E44" w:rsidP="00650788">
            <w:pPr>
              <w:pStyle w:val="Listenabsatz"/>
              <w:numPr>
                <w:ilvl w:val="0"/>
                <w:numId w:val="10"/>
              </w:numPr>
              <w:ind w:left="-117"/>
              <w:rPr>
                <w:rFonts w:ascii="Courier New" w:hAnsi="Courier New" w:cs="Courier New"/>
                <w:sz w:val="18"/>
                <w:szCs w:val="21"/>
              </w:rPr>
            </w:pPr>
          </w:p>
        </w:tc>
        <w:tc>
          <w:tcPr>
            <w:tcW w:w="5858" w:type="dxa"/>
            <w:tcBorders>
              <w:left w:val="single" w:sz="4" w:space="0" w:color="auto"/>
            </w:tcBorders>
          </w:tcPr>
          <w:p w14:paraId="7FBC7E65" w14:textId="713708B3"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7D72DB">
              <w:rPr>
                <w:rFonts w:ascii="Courier New" w:hAnsi="Courier New" w:cs="Courier New"/>
                <w:b/>
                <w:bCs/>
                <w:sz w:val="18"/>
                <w:szCs w:val="21"/>
                <w:lang w:val="en-US"/>
              </w:rPr>
              <w:t>Initialize</w:t>
            </w:r>
            <w:r w:rsidR="007D72DB">
              <w:rPr>
                <w:rFonts w:ascii="Courier New" w:hAnsi="Courier New" w:cs="Courier New"/>
                <w:b/>
                <w:bCs/>
                <w:sz w:val="18"/>
                <w:szCs w:val="21"/>
                <w:lang w:val="en-US"/>
              </w:rPr>
              <w:t>:</w:t>
            </w:r>
          </w:p>
        </w:tc>
        <w:tc>
          <w:tcPr>
            <w:tcW w:w="3828" w:type="dxa"/>
          </w:tcPr>
          <w:p w14:paraId="7D49D808"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0123EE01" w14:textId="77777777" w:rsidTr="00331DBE">
        <w:tc>
          <w:tcPr>
            <w:tcW w:w="374" w:type="dxa"/>
            <w:tcBorders>
              <w:top w:val="nil"/>
              <w:bottom w:val="nil"/>
              <w:right w:val="single" w:sz="4" w:space="0" w:color="auto"/>
            </w:tcBorders>
          </w:tcPr>
          <w:p w14:paraId="15CB2818" w14:textId="77777777" w:rsidR="00E47E44" w:rsidRPr="000F3C3B" w:rsidRDefault="00E47E44" w:rsidP="00650788">
            <w:pPr>
              <w:pStyle w:val="Listenabsatz"/>
              <w:numPr>
                <w:ilvl w:val="0"/>
                <w:numId w:val="10"/>
              </w:numPr>
              <w:ind w:left="-117"/>
              <w:rPr>
                <w:rFonts w:ascii="Courier New" w:hAnsi="Courier New" w:cs="Courier New"/>
                <w:sz w:val="18"/>
                <w:szCs w:val="21"/>
              </w:rPr>
            </w:pPr>
          </w:p>
        </w:tc>
        <w:tc>
          <w:tcPr>
            <w:tcW w:w="5858" w:type="dxa"/>
            <w:tcBorders>
              <w:left w:val="single" w:sz="4" w:space="0" w:color="auto"/>
            </w:tcBorders>
          </w:tcPr>
          <w:p w14:paraId="2DCDE61B" w14:textId="72C992BA" w:rsidR="00E47E44" w:rsidRPr="000F3C3B" w:rsidRDefault="00E47E44" w:rsidP="00DB2182">
            <w:pPr>
              <w:pStyle w:val="Listenabsatz"/>
              <w:ind w:left="0"/>
              <w:rPr>
                <w:rFonts w:ascii="Courier New" w:hAnsi="Courier New" w:cs="Courier New"/>
                <w:sz w:val="18"/>
                <w:szCs w:val="21"/>
                <w:lang w:val="en-US"/>
              </w:rPr>
            </w:pPr>
          </w:p>
        </w:tc>
        <w:tc>
          <w:tcPr>
            <w:tcW w:w="3828" w:type="dxa"/>
          </w:tcPr>
          <w:p w14:paraId="4F0154ED" w14:textId="101EF5A0" w:rsidR="00E47E44" w:rsidRPr="000F3C3B" w:rsidRDefault="00E47E44" w:rsidP="00E47E44">
            <w:pPr>
              <w:ind w:left="-102"/>
              <w:jc w:val="both"/>
              <w:rPr>
                <w:rFonts w:ascii="Courier New" w:hAnsi="Courier New" w:cs="Courier New"/>
                <w:sz w:val="18"/>
                <w:szCs w:val="21"/>
                <w:lang w:val="en-US"/>
              </w:rPr>
            </w:pPr>
          </w:p>
        </w:tc>
      </w:tr>
      <w:tr w:rsidR="007B482A" w:rsidRPr="00193AB4" w14:paraId="42E6B793" w14:textId="77777777" w:rsidTr="00331DBE">
        <w:tc>
          <w:tcPr>
            <w:tcW w:w="374" w:type="dxa"/>
            <w:tcBorders>
              <w:top w:val="nil"/>
              <w:bottom w:val="nil"/>
              <w:right w:val="single" w:sz="4" w:space="0" w:color="auto"/>
            </w:tcBorders>
          </w:tcPr>
          <w:p w14:paraId="564129A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CE88447" w14:textId="3BBB6E8C" w:rsidR="007B482A" w:rsidRPr="00193AB4" w:rsidRDefault="007B482A" w:rsidP="007B482A">
            <w:pPr>
              <w:rPr>
                <w:rFonts w:ascii="Courier New" w:hAnsi="Courier New" w:cs="Courier New"/>
                <w:i/>
                <w:iCs/>
                <w:sz w:val="18"/>
                <w:szCs w:val="21"/>
                <w:lang w:val="ru-RU"/>
              </w:rPr>
            </w:pPr>
            <w:r w:rsidRPr="009E41AD">
              <w:rPr>
                <w:rFonts w:ascii="Courier New" w:hAnsi="Courier New" w:cs="Courier New"/>
                <w:i/>
                <w:iCs/>
                <w:sz w:val="18"/>
                <w:szCs w:val="21"/>
              </w:rPr>
              <w:t xml:space="preserve">dx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xe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x</w:t>
            </w:r>
          </w:p>
        </w:tc>
        <w:tc>
          <w:tcPr>
            <w:tcW w:w="3828" w:type="dxa"/>
          </w:tcPr>
          <w:p w14:paraId="1F2754A3" w14:textId="69D8283A" w:rsidR="007B482A" w:rsidRPr="007B482A" w:rsidRDefault="007B482A" w:rsidP="007B482A">
            <w:pPr>
              <w:ind w:left="-102"/>
              <w:jc w:val="both"/>
              <w:rPr>
                <w:rFonts w:ascii="Courier New" w:hAnsi="Courier New" w:cs="Courier New"/>
                <w:sz w:val="18"/>
                <w:szCs w:val="21"/>
              </w:rPr>
            </w:pPr>
          </w:p>
        </w:tc>
      </w:tr>
      <w:tr w:rsidR="007B482A" w:rsidRPr="00193AB4" w14:paraId="17D7FB31" w14:textId="77777777" w:rsidTr="00331DBE">
        <w:tc>
          <w:tcPr>
            <w:tcW w:w="374" w:type="dxa"/>
            <w:tcBorders>
              <w:top w:val="nil"/>
              <w:bottom w:val="nil"/>
              <w:right w:val="single" w:sz="4" w:space="0" w:color="auto"/>
            </w:tcBorders>
          </w:tcPr>
          <w:p w14:paraId="281D4B6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6E1C54C" w14:textId="208CBF16" w:rsidR="007B482A" w:rsidRPr="00193AB4" w:rsidRDefault="007B482A" w:rsidP="007B482A">
            <w:pPr>
              <w:rPr>
                <w:rFonts w:ascii="Courier New" w:hAnsi="Courier New" w:cs="Courier New"/>
                <w:i/>
                <w:iCs/>
                <w:sz w:val="18"/>
                <w:szCs w:val="21"/>
                <w:lang w:val="ru-RU"/>
              </w:rPr>
            </w:pPr>
            <w:proofErr w:type="spellStart"/>
            <w:r w:rsidRPr="009E41AD">
              <w:rPr>
                <w:rFonts w:ascii="Courier New" w:hAnsi="Courier New" w:cs="Courier New"/>
                <w:i/>
                <w:iCs/>
                <w:sz w:val="18"/>
                <w:szCs w:val="21"/>
              </w:rPr>
              <w:t>dy</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ye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y</w:t>
            </w:r>
          </w:p>
        </w:tc>
        <w:tc>
          <w:tcPr>
            <w:tcW w:w="3828" w:type="dxa"/>
          </w:tcPr>
          <w:p w14:paraId="1E5AAE28" w14:textId="248C2D10" w:rsidR="007B482A" w:rsidRPr="00193AB4" w:rsidRDefault="007B482A" w:rsidP="007B482A">
            <w:pPr>
              <w:ind w:left="-102"/>
              <w:jc w:val="both"/>
              <w:rPr>
                <w:rFonts w:ascii="Courier New" w:hAnsi="Courier New" w:cs="Courier New"/>
                <w:sz w:val="18"/>
                <w:szCs w:val="21"/>
                <w:lang w:val="ru-RU"/>
              </w:rPr>
            </w:pPr>
          </w:p>
        </w:tc>
      </w:tr>
      <w:tr w:rsidR="009D1C8A" w:rsidRPr="00193AB4" w14:paraId="4808E4CB" w14:textId="77777777" w:rsidTr="00331DBE">
        <w:tc>
          <w:tcPr>
            <w:tcW w:w="374" w:type="dxa"/>
            <w:tcBorders>
              <w:top w:val="nil"/>
              <w:bottom w:val="nil"/>
              <w:right w:val="single" w:sz="4" w:space="0" w:color="auto"/>
            </w:tcBorders>
          </w:tcPr>
          <w:p w14:paraId="53CC454A"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E8B1474" w14:textId="528B7ABE"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xstep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189C878D" w14:textId="30A9792F" w:rsidR="009D1C8A" w:rsidRPr="007B482A" w:rsidRDefault="009D1C8A" w:rsidP="009D1C8A">
            <w:pPr>
              <w:ind w:left="-102"/>
              <w:jc w:val="both"/>
              <w:rPr>
                <w:rFonts w:ascii="Courier New" w:hAnsi="Courier New" w:cs="Courier New"/>
                <w:sz w:val="18"/>
                <w:szCs w:val="21"/>
              </w:rPr>
            </w:pPr>
          </w:p>
        </w:tc>
      </w:tr>
      <w:tr w:rsidR="009D1C8A" w:rsidRPr="00193AB4" w14:paraId="5C2D29ED" w14:textId="77777777" w:rsidTr="00331DBE">
        <w:tc>
          <w:tcPr>
            <w:tcW w:w="374" w:type="dxa"/>
            <w:tcBorders>
              <w:top w:val="nil"/>
              <w:bottom w:val="nil"/>
              <w:right w:val="single" w:sz="4" w:space="0" w:color="auto"/>
            </w:tcBorders>
          </w:tcPr>
          <w:p w14:paraId="183E1EE8"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23477FC" w14:textId="4BF0BD5D"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ystep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51EBBFE2" w14:textId="709AC6A7" w:rsidR="009D1C8A" w:rsidRPr="007B482A" w:rsidRDefault="009D1C8A" w:rsidP="009D1C8A">
            <w:pPr>
              <w:ind w:left="-102"/>
              <w:jc w:val="both"/>
              <w:rPr>
                <w:rFonts w:ascii="Courier New" w:hAnsi="Courier New" w:cs="Courier New"/>
                <w:sz w:val="18"/>
                <w:szCs w:val="21"/>
              </w:rPr>
            </w:pPr>
          </w:p>
        </w:tc>
      </w:tr>
      <w:tr w:rsidR="00193AB4" w:rsidRPr="00193AB4" w14:paraId="23468641" w14:textId="77777777" w:rsidTr="00331DBE">
        <w:tc>
          <w:tcPr>
            <w:tcW w:w="374" w:type="dxa"/>
            <w:tcBorders>
              <w:top w:val="nil"/>
              <w:bottom w:val="nil"/>
              <w:right w:val="single" w:sz="4" w:space="0" w:color="auto"/>
            </w:tcBorders>
          </w:tcPr>
          <w:p w14:paraId="4BAE475B" w14:textId="77777777" w:rsidR="00193AB4" w:rsidRPr="00193AB4" w:rsidRDefault="00193AB4"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7F45B3A" w14:textId="56977516" w:rsidR="00193AB4" w:rsidRPr="00193AB4" w:rsidRDefault="00193AB4" w:rsidP="00193AB4">
            <w:pPr>
              <w:rPr>
                <w:rFonts w:ascii="Courier New" w:hAnsi="Courier New" w:cs="Courier New"/>
                <w:i/>
                <w:iCs/>
                <w:sz w:val="18"/>
                <w:szCs w:val="21"/>
                <w:lang w:val="ru-RU"/>
              </w:rPr>
            </w:pPr>
          </w:p>
        </w:tc>
        <w:tc>
          <w:tcPr>
            <w:tcW w:w="3828" w:type="dxa"/>
          </w:tcPr>
          <w:p w14:paraId="745CB2DC" w14:textId="77777777" w:rsidR="00193AB4" w:rsidRPr="00193AB4" w:rsidRDefault="00193AB4" w:rsidP="00193AB4">
            <w:pPr>
              <w:ind w:left="-102"/>
              <w:jc w:val="both"/>
              <w:rPr>
                <w:rFonts w:ascii="Courier New" w:hAnsi="Courier New" w:cs="Courier New"/>
                <w:sz w:val="18"/>
                <w:szCs w:val="21"/>
                <w:lang w:val="ru-RU"/>
              </w:rPr>
            </w:pPr>
          </w:p>
        </w:tc>
      </w:tr>
      <w:tr w:rsidR="009D1C8A" w:rsidRPr="00193AB4" w14:paraId="0DCCE5C3" w14:textId="77777777" w:rsidTr="00331DBE">
        <w:tc>
          <w:tcPr>
            <w:tcW w:w="374" w:type="dxa"/>
            <w:tcBorders>
              <w:top w:val="nil"/>
              <w:bottom w:val="nil"/>
              <w:right w:val="single" w:sz="4" w:space="0" w:color="auto"/>
            </w:tcBorders>
          </w:tcPr>
          <w:p w14:paraId="6399277B"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58C788C" w14:textId="6FC6EA90" w:rsidR="009D1C8A" w:rsidRPr="00193AB4" w:rsidRDefault="00B75C2B" w:rsidP="009D1C8A">
            <w:pPr>
              <w:rPr>
                <w:rFonts w:ascii="Courier New" w:hAnsi="Courier New" w:cs="Courier New"/>
                <w:i/>
                <w:iCs/>
                <w:sz w:val="18"/>
                <w:szCs w:val="21"/>
                <w:lang w:val="ru-RU"/>
              </w:rPr>
            </w:pPr>
            <w:proofErr w:type="spellStart"/>
            <w:r>
              <w:rPr>
                <w:rFonts w:ascii="Courier New" w:hAnsi="Courier New" w:cs="Courier New"/>
                <w:sz w:val="18"/>
                <w:szCs w:val="21"/>
              </w:rPr>
              <w:t>if</w:t>
            </w:r>
            <w:proofErr w:type="spellEnd"/>
            <w:r w:rsidR="009D1C8A" w:rsidRPr="00FA6282">
              <w:rPr>
                <w:rFonts w:ascii="Courier New" w:hAnsi="Courier New" w:cs="Courier New"/>
                <w:i/>
                <w:iCs/>
                <w:sz w:val="18"/>
                <w:szCs w:val="21"/>
              </w:rPr>
              <w:t xml:space="preserve"> dx </w:t>
            </w:r>
            <w:r w:rsidR="009D1C8A" w:rsidRPr="007D72DB">
              <w:rPr>
                <w:rFonts w:ascii="Courier New" w:hAnsi="Courier New" w:cs="Courier New"/>
                <w:sz w:val="18"/>
                <w:szCs w:val="21"/>
              </w:rPr>
              <w:t>&lt;</w:t>
            </w:r>
            <w:r w:rsidR="009D1C8A" w:rsidRPr="00FA6282">
              <w:rPr>
                <w:rFonts w:ascii="Courier New" w:hAnsi="Courier New" w:cs="Courier New"/>
                <w:i/>
                <w:iCs/>
                <w:sz w:val="18"/>
                <w:szCs w:val="21"/>
              </w:rPr>
              <w:t xml:space="preserve"> 0</w:t>
            </w:r>
            <w:r w:rsidR="009D1C8A" w:rsidRPr="007D72DB">
              <w:rPr>
                <w:rFonts w:ascii="Courier New" w:hAnsi="Courier New" w:cs="Courier New"/>
                <w:sz w:val="18"/>
                <w:szCs w:val="21"/>
              </w:rPr>
              <w:t>{</w:t>
            </w:r>
          </w:p>
        </w:tc>
        <w:tc>
          <w:tcPr>
            <w:tcW w:w="3828" w:type="dxa"/>
          </w:tcPr>
          <w:p w14:paraId="78F944AF"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7737AAE" w14:textId="77777777" w:rsidTr="00331DBE">
        <w:tc>
          <w:tcPr>
            <w:tcW w:w="374" w:type="dxa"/>
            <w:tcBorders>
              <w:top w:val="nil"/>
              <w:bottom w:val="nil"/>
              <w:right w:val="single" w:sz="4" w:space="0" w:color="auto"/>
            </w:tcBorders>
          </w:tcPr>
          <w:p w14:paraId="08972AC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A51E6D2" w14:textId="69982013" w:rsidR="009D1C8A" w:rsidRPr="009D1C8A" w:rsidRDefault="009D1C8A" w:rsidP="00650788">
            <w:pPr>
              <w:pStyle w:val="Listenabsatz"/>
              <w:numPr>
                <w:ilvl w:val="1"/>
                <w:numId w:val="4"/>
              </w:numPr>
              <w:rPr>
                <w:rFonts w:ascii="Courier New" w:hAnsi="Courier New" w:cs="Courier New"/>
                <w:i/>
                <w:iCs/>
                <w:sz w:val="18"/>
                <w:szCs w:val="21"/>
              </w:rPr>
            </w:pPr>
            <w:r w:rsidRPr="00FA6282">
              <w:rPr>
                <w:rFonts w:ascii="Courier New" w:hAnsi="Courier New" w:cs="Courier New"/>
                <w:i/>
                <w:iCs/>
                <w:sz w:val="18"/>
                <w:szCs w:val="21"/>
              </w:rPr>
              <w:t xml:space="preserve">dx </w:t>
            </w:r>
            <w:r w:rsidRPr="007D72DB">
              <w:rPr>
                <w:rFonts w:ascii="Courier New" w:hAnsi="Courier New" w:cs="Courier New"/>
                <w:sz w:val="18"/>
                <w:szCs w:val="21"/>
              </w:rPr>
              <w:t>=</w:t>
            </w:r>
            <w:r w:rsidRPr="00FA6282">
              <w:rPr>
                <w:rFonts w:ascii="Courier New" w:hAnsi="Courier New" w:cs="Courier New"/>
                <w:i/>
                <w:iCs/>
                <w:sz w:val="18"/>
                <w:szCs w:val="21"/>
              </w:rPr>
              <w:t xml:space="preserve"> -dx</w:t>
            </w:r>
          </w:p>
        </w:tc>
        <w:tc>
          <w:tcPr>
            <w:tcW w:w="3828" w:type="dxa"/>
          </w:tcPr>
          <w:p w14:paraId="2310D2CB"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18E72A36" w14:textId="77777777" w:rsidTr="00331DBE">
        <w:tc>
          <w:tcPr>
            <w:tcW w:w="374" w:type="dxa"/>
            <w:tcBorders>
              <w:top w:val="nil"/>
              <w:bottom w:val="nil"/>
              <w:right w:val="single" w:sz="4" w:space="0" w:color="auto"/>
            </w:tcBorders>
          </w:tcPr>
          <w:p w14:paraId="04364340"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0BEA027" w14:textId="0C135B49" w:rsidR="009D1C8A" w:rsidRPr="009D1C8A" w:rsidRDefault="009D1C8A" w:rsidP="00650788">
            <w:pPr>
              <w:pStyle w:val="Listenabsatz"/>
              <w:numPr>
                <w:ilvl w:val="1"/>
                <w:numId w:val="4"/>
              </w:numPr>
              <w:rPr>
                <w:rFonts w:ascii="Courier New" w:hAnsi="Courier New" w:cs="Courier New"/>
                <w:i/>
                <w:iCs/>
                <w:sz w:val="18"/>
                <w:szCs w:val="21"/>
              </w:rPr>
            </w:pPr>
            <w:proofErr w:type="spellStart"/>
            <w:r w:rsidRPr="00FA6282">
              <w:rPr>
                <w:rFonts w:ascii="Courier New" w:hAnsi="Courier New" w:cs="Courier New"/>
                <w:i/>
                <w:iCs/>
                <w:sz w:val="18"/>
                <w:szCs w:val="21"/>
              </w:rPr>
              <w:t>xstep</w:t>
            </w:r>
            <w:proofErr w:type="spellEnd"/>
            <w:r w:rsidRPr="00FA6282">
              <w:rPr>
                <w:rFonts w:ascii="Courier New" w:hAnsi="Courier New" w:cs="Courier New"/>
                <w:i/>
                <w:iCs/>
                <w:sz w:val="18"/>
                <w:szCs w:val="21"/>
              </w:rPr>
              <w:t xml:space="preserve"> </w:t>
            </w:r>
            <w:r w:rsidRPr="007D72DB">
              <w:rPr>
                <w:rFonts w:ascii="Courier New" w:hAnsi="Courier New" w:cs="Courier New"/>
                <w:sz w:val="18"/>
                <w:szCs w:val="21"/>
              </w:rPr>
              <w:t>=</w:t>
            </w:r>
            <w:r w:rsidRPr="00FA6282">
              <w:rPr>
                <w:rFonts w:ascii="Courier New" w:hAnsi="Courier New" w:cs="Courier New"/>
                <w:i/>
                <w:iCs/>
                <w:sz w:val="18"/>
                <w:szCs w:val="21"/>
              </w:rPr>
              <w:t xml:space="preserve"> -1</w:t>
            </w:r>
          </w:p>
        </w:tc>
        <w:tc>
          <w:tcPr>
            <w:tcW w:w="3828" w:type="dxa"/>
          </w:tcPr>
          <w:p w14:paraId="1C12D0F6"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76CBEFE8" w14:textId="77777777" w:rsidTr="00331DBE">
        <w:tc>
          <w:tcPr>
            <w:tcW w:w="374" w:type="dxa"/>
            <w:tcBorders>
              <w:top w:val="nil"/>
              <w:bottom w:val="nil"/>
              <w:right w:val="single" w:sz="4" w:space="0" w:color="auto"/>
            </w:tcBorders>
          </w:tcPr>
          <w:p w14:paraId="774B1FF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81682CE" w14:textId="5DA1C5F3" w:rsidR="009D1C8A" w:rsidRPr="007D72DB" w:rsidRDefault="009D1C8A" w:rsidP="009D1C8A">
            <w:p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2A4C951"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BE6507B" w14:textId="77777777" w:rsidTr="00331DBE">
        <w:tc>
          <w:tcPr>
            <w:tcW w:w="374" w:type="dxa"/>
            <w:tcBorders>
              <w:top w:val="nil"/>
              <w:bottom w:val="nil"/>
              <w:right w:val="single" w:sz="4" w:space="0" w:color="auto"/>
            </w:tcBorders>
          </w:tcPr>
          <w:p w14:paraId="5BA80E01"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92E3273" w14:textId="1052DB06"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dx &lt; 0{</w:t>
            </w:r>
          </w:p>
        </w:tc>
        <w:tc>
          <w:tcPr>
            <w:tcW w:w="3828" w:type="dxa"/>
          </w:tcPr>
          <w:p w14:paraId="5C5249CE"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8067B80" w14:textId="77777777" w:rsidTr="00331DBE">
        <w:tc>
          <w:tcPr>
            <w:tcW w:w="374" w:type="dxa"/>
            <w:tcBorders>
              <w:top w:val="nil"/>
              <w:bottom w:val="nil"/>
              <w:right w:val="single" w:sz="4" w:space="0" w:color="auto"/>
            </w:tcBorders>
          </w:tcPr>
          <w:p w14:paraId="0DF06DA2"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BAA938D" w14:textId="2E85937F" w:rsidR="009D1C8A" w:rsidRPr="009D1C8A" w:rsidRDefault="009D1C8A" w:rsidP="00650788">
            <w:pPr>
              <w:pStyle w:val="Listenabsatz"/>
              <w:numPr>
                <w:ilvl w:val="1"/>
                <w:numId w:val="4"/>
              </w:numPr>
              <w:rPr>
                <w:rFonts w:ascii="Courier New" w:hAnsi="Courier New" w:cs="Courier New"/>
                <w:i/>
                <w:iCs/>
                <w:sz w:val="18"/>
                <w:szCs w:val="21"/>
              </w:rPr>
            </w:pPr>
            <w:r w:rsidRPr="00105834">
              <w:rPr>
                <w:rFonts w:ascii="Courier New" w:hAnsi="Courier New" w:cs="Courier New"/>
                <w:i/>
                <w:iCs/>
                <w:sz w:val="18"/>
                <w:szCs w:val="21"/>
              </w:rPr>
              <w:t xml:space="preserve">dx </w:t>
            </w:r>
            <w:r w:rsidRPr="007D72DB">
              <w:rPr>
                <w:rFonts w:ascii="Courier New" w:hAnsi="Courier New" w:cs="Courier New"/>
                <w:sz w:val="18"/>
                <w:szCs w:val="21"/>
              </w:rPr>
              <w:t>=</w:t>
            </w:r>
            <w:r w:rsidRPr="00105834">
              <w:rPr>
                <w:rFonts w:ascii="Courier New" w:hAnsi="Courier New" w:cs="Courier New"/>
                <w:i/>
                <w:iCs/>
                <w:sz w:val="18"/>
                <w:szCs w:val="21"/>
              </w:rPr>
              <w:t xml:space="preserve"> -dx</w:t>
            </w:r>
          </w:p>
        </w:tc>
        <w:tc>
          <w:tcPr>
            <w:tcW w:w="3828" w:type="dxa"/>
          </w:tcPr>
          <w:p w14:paraId="39EB6E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B118A1F" w14:textId="77777777" w:rsidTr="00331DBE">
        <w:tc>
          <w:tcPr>
            <w:tcW w:w="374" w:type="dxa"/>
            <w:tcBorders>
              <w:top w:val="nil"/>
              <w:bottom w:val="nil"/>
              <w:right w:val="single" w:sz="4" w:space="0" w:color="auto"/>
            </w:tcBorders>
          </w:tcPr>
          <w:p w14:paraId="2311EBEA"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1943612" w14:textId="55784707" w:rsidR="009D1C8A" w:rsidRPr="009D1C8A" w:rsidRDefault="009D1C8A" w:rsidP="00650788">
            <w:pPr>
              <w:pStyle w:val="Listenabsatz"/>
              <w:numPr>
                <w:ilvl w:val="1"/>
                <w:numId w:val="4"/>
              </w:numPr>
              <w:rPr>
                <w:rFonts w:ascii="Courier New" w:hAnsi="Courier New" w:cs="Courier New"/>
                <w:i/>
                <w:iCs/>
                <w:sz w:val="18"/>
                <w:szCs w:val="21"/>
              </w:rPr>
            </w:pPr>
            <w:proofErr w:type="spellStart"/>
            <w:r w:rsidRPr="00105834">
              <w:rPr>
                <w:rFonts w:ascii="Courier New" w:hAnsi="Courier New" w:cs="Courier New"/>
                <w:i/>
                <w:iCs/>
                <w:sz w:val="18"/>
                <w:szCs w:val="21"/>
              </w:rPr>
              <w:t>xstep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2DEAFDA6"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34F6B69" w14:textId="77777777" w:rsidTr="00331DBE">
        <w:tc>
          <w:tcPr>
            <w:tcW w:w="374" w:type="dxa"/>
            <w:tcBorders>
              <w:top w:val="nil"/>
              <w:bottom w:val="nil"/>
              <w:right w:val="single" w:sz="4" w:space="0" w:color="auto"/>
            </w:tcBorders>
          </w:tcPr>
          <w:p w14:paraId="65E8ECB8"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3CE37AB" w14:textId="0249B3DC" w:rsidR="009D1C8A" w:rsidRPr="007D72DB" w:rsidRDefault="009D1C8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93A7962"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F6CD936" w14:textId="77777777" w:rsidTr="00331DBE">
        <w:tc>
          <w:tcPr>
            <w:tcW w:w="374" w:type="dxa"/>
            <w:tcBorders>
              <w:top w:val="nil"/>
              <w:bottom w:val="nil"/>
              <w:right w:val="single" w:sz="4" w:space="0" w:color="auto"/>
            </w:tcBorders>
          </w:tcPr>
          <w:p w14:paraId="7B24503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B269D62" w14:textId="293EA277"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&lt;</w:t>
            </w:r>
            <w:r w:rsidRPr="00105834">
              <w:rPr>
                <w:rFonts w:ascii="Courier New" w:hAnsi="Courier New" w:cs="Courier New"/>
                <w:i/>
                <w:iCs/>
                <w:sz w:val="18"/>
                <w:szCs w:val="21"/>
              </w:rPr>
              <w:t xml:space="preserve"> 0{</w:t>
            </w:r>
          </w:p>
        </w:tc>
        <w:tc>
          <w:tcPr>
            <w:tcW w:w="3828" w:type="dxa"/>
          </w:tcPr>
          <w:p w14:paraId="53708A0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8E32D86" w14:textId="77777777" w:rsidTr="00331DBE">
        <w:tc>
          <w:tcPr>
            <w:tcW w:w="374" w:type="dxa"/>
            <w:tcBorders>
              <w:top w:val="nil"/>
              <w:bottom w:val="nil"/>
              <w:right w:val="single" w:sz="4" w:space="0" w:color="auto"/>
            </w:tcBorders>
          </w:tcPr>
          <w:p w14:paraId="2189A72C"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8DEF676" w14:textId="02D7D338" w:rsidR="009D1C8A" w:rsidRPr="00193AB4" w:rsidRDefault="009D1C8A" w:rsidP="00650788">
            <w:pPr>
              <w:pStyle w:val="Listenabsatz"/>
              <w:numPr>
                <w:ilvl w:val="1"/>
                <w:numId w:val="4"/>
              </w:numPr>
              <w:rPr>
                <w:rFonts w:ascii="Courier New" w:hAnsi="Courier New" w:cs="Courier New"/>
                <w:sz w:val="18"/>
                <w:szCs w:val="21"/>
                <w:lang w:val="ru-RU"/>
              </w:rPr>
            </w:pP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p>
        </w:tc>
        <w:tc>
          <w:tcPr>
            <w:tcW w:w="3828" w:type="dxa"/>
          </w:tcPr>
          <w:p w14:paraId="5CA1DE8A"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0AE4BC5F" w14:textId="77777777" w:rsidTr="00331DBE">
        <w:tc>
          <w:tcPr>
            <w:tcW w:w="374" w:type="dxa"/>
            <w:tcBorders>
              <w:top w:val="nil"/>
              <w:bottom w:val="nil"/>
              <w:right w:val="single" w:sz="4" w:space="0" w:color="auto"/>
            </w:tcBorders>
          </w:tcPr>
          <w:p w14:paraId="7526F9C4"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348CF15" w14:textId="2CCEB036" w:rsidR="009D1C8A" w:rsidRPr="00193AB4" w:rsidRDefault="009D1C8A" w:rsidP="00650788">
            <w:pPr>
              <w:pStyle w:val="Listenabsatz"/>
              <w:numPr>
                <w:ilvl w:val="1"/>
                <w:numId w:val="4"/>
              </w:numPr>
              <w:rPr>
                <w:rFonts w:ascii="Courier New" w:hAnsi="Courier New" w:cs="Courier New"/>
                <w:sz w:val="18"/>
                <w:szCs w:val="21"/>
                <w:lang w:val="ru-RU"/>
              </w:rPr>
            </w:pPr>
            <w:proofErr w:type="spellStart"/>
            <w:r w:rsidRPr="00105834">
              <w:rPr>
                <w:rFonts w:ascii="Courier New" w:hAnsi="Courier New" w:cs="Courier New"/>
                <w:i/>
                <w:iCs/>
                <w:sz w:val="18"/>
                <w:szCs w:val="21"/>
              </w:rPr>
              <w:t>ystep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4B3D54A3"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65DC2A1" w14:textId="77777777" w:rsidTr="00331DBE">
        <w:tc>
          <w:tcPr>
            <w:tcW w:w="374" w:type="dxa"/>
            <w:tcBorders>
              <w:top w:val="nil"/>
              <w:bottom w:val="nil"/>
              <w:right w:val="single" w:sz="4" w:space="0" w:color="auto"/>
            </w:tcBorders>
          </w:tcPr>
          <w:p w14:paraId="386BD2C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B82FF4E" w14:textId="104AC92F" w:rsidR="009D1C8A" w:rsidRPr="007D72DB" w:rsidRDefault="009D1C8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B891E5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A7DF85D" w14:textId="77777777" w:rsidTr="00331DBE">
        <w:tc>
          <w:tcPr>
            <w:tcW w:w="374" w:type="dxa"/>
            <w:tcBorders>
              <w:top w:val="nil"/>
              <w:bottom w:val="nil"/>
              <w:right w:val="single" w:sz="4" w:space="0" w:color="auto"/>
            </w:tcBorders>
          </w:tcPr>
          <w:p w14:paraId="6B0BD3E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FCE36D7" w14:textId="00400CEB" w:rsidR="009D1C8A" w:rsidRPr="00193AB4" w:rsidRDefault="009D1C8A" w:rsidP="00650788">
            <w:pPr>
              <w:pStyle w:val="Listenabsatz"/>
              <w:numPr>
                <w:ilvl w:val="0"/>
                <w:numId w:val="4"/>
              </w:numPr>
              <w:ind w:left="0" w:hanging="102"/>
              <w:rPr>
                <w:rFonts w:ascii="Courier New" w:hAnsi="Courier New" w:cs="Courier New"/>
                <w:sz w:val="18"/>
                <w:szCs w:val="21"/>
                <w:lang w:val="ru-RU"/>
              </w:rPr>
            </w:pPr>
          </w:p>
        </w:tc>
        <w:tc>
          <w:tcPr>
            <w:tcW w:w="3828" w:type="dxa"/>
          </w:tcPr>
          <w:p w14:paraId="651AA6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870687C" w14:textId="77777777" w:rsidTr="00331DBE">
        <w:tc>
          <w:tcPr>
            <w:tcW w:w="374" w:type="dxa"/>
            <w:tcBorders>
              <w:top w:val="nil"/>
              <w:bottom w:val="nil"/>
              <w:right w:val="single" w:sz="4" w:space="0" w:color="auto"/>
            </w:tcBorders>
          </w:tcPr>
          <w:p w14:paraId="1806AD8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33C23E8" w14:textId="4E60FE90" w:rsidR="009D1C8A" w:rsidRPr="00193AB4" w:rsidRDefault="009D1C8A" w:rsidP="00650788">
            <w:pPr>
              <w:pStyle w:val="Listenabsatz"/>
              <w:numPr>
                <w:ilvl w:val="0"/>
                <w:numId w:val="4"/>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a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r w:rsidRPr="002F0B51">
              <w:rPr>
                <w:rFonts w:ascii="Courier New" w:hAnsi="Courier New" w:cs="Courier New"/>
                <w:i/>
                <w:iCs/>
                <w:sz w:val="18"/>
                <w:szCs w:val="21"/>
              </w:rPr>
              <w:t>dx</w:t>
            </w:r>
          </w:p>
        </w:tc>
        <w:tc>
          <w:tcPr>
            <w:tcW w:w="3828" w:type="dxa"/>
          </w:tcPr>
          <w:p w14:paraId="453A4B8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9E08ECC" w14:textId="77777777" w:rsidTr="00331DBE">
        <w:tc>
          <w:tcPr>
            <w:tcW w:w="374" w:type="dxa"/>
            <w:tcBorders>
              <w:top w:val="nil"/>
              <w:bottom w:val="nil"/>
              <w:right w:val="single" w:sz="4" w:space="0" w:color="auto"/>
            </w:tcBorders>
          </w:tcPr>
          <w:p w14:paraId="51D012A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6697481" w14:textId="7A12B5F2" w:rsidR="009D1C8A" w:rsidRPr="00193AB4" w:rsidRDefault="009D1C8A" w:rsidP="00650788">
            <w:pPr>
              <w:pStyle w:val="Listenabsatz"/>
              <w:numPr>
                <w:ilvl w:val="0"/>
                <w:numId w:val="4"/>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b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proofErr w:type="spellStart"/>
            <w:r w:rsidRPr="002F0B51">
              <w:rPr>
                <w:rFonts w:ascii="Courier New" w:hAnsi="Courier New" w:cs="Courier New"/>
                <w:i/>
                <w:iCs/>
                <w:sz w:val="18"/>
                <w:szCs w:val="21"/>
              </w:rPr>
              <w:t>dy</w:t>
            </w:r>
            <w:proofErr w:type="spellEnd"/>
          </w:p>
        </w:tc>
        <w:tc>
          <w:tcPr>
            <w:tcW w:w="3828" w:type="dxa"/>
          </w:tcPr>
          <w:p w14:paraId="06A743C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76B05EF" w14:textId="77777777" w:rsidTr="00331DBE">
        <w:tc>
          <w:tcPr>
            <w:tcW w:w="374" w:type="dxa"/>
            <w:tcBorders>
              <w:top w:val="nil"/>
              <w:bottom w:val="nil"/>
              <w:right w:val="single" w:sz="4" w:space="0" w:color="auto"/>
            </w:tcBorders>
          </w:tcPr>
          <w:p w14:paraId="09D9B344"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FBEFD15" w14:textId="6E77A94D"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proofErr w:type="spellStart"/>
            <w:r w:rsidRPr="002F0B51">
              <w:rPr>
                <w:rFonts w:ascii="Courier New" w:hAnsi="Courier New" w:cs="Courier New"/>
                <w:i/>
                <w:iCs/>
                <w:sz w:val="18"/>
                <w:szCs w:val="21"/>
              </w:rPr>
              <w:t>dy</w:t>
            </w:r>
            <w:proofErr w:type="spellEnd"/>
            <w:r w:rsidRPr="002F0B51">
              <w:rPr>
                <w:rFonts w:ascii="Courier New" w:hAnsi="Courier New" w:cs="Courier New"/>
                <w:i/>
                <w:iCs/>
                <w:sz w:val="18"/>
                <w:szCs w:val="21"/>
              </w:rPr>
              <w:t xml:space="preserve"> </w:t>
            </w:r>
            <w:r w:rsidRPr="007D72DB">
              <w:rPr>
                <w:rFonts w:ascii="Courier New" w:hAnsi="Courier New" w:cs="Courier New"/>
                <w:sz w:val="18"/>
                <w:szCs w:val="21"/>
              </w:rPr>
              <w:t>&lt;=</w:t>
            </w:r>
            <w:r w:rsidRPr="002F0B51">
              <w:rPr>
                <w:rFonts w:ascii="Courier New" w:hAnsi="Courier New" w:cs="Courier New"/>
                <w:i/>
                <w:iCs/>
                <w:sz w:val="18"/>
                <w:szCs w:val="21"/>
              </w:rPr>
              <w:t xml:space="preserve"> dx{</w:t>
            </w:r>
          </w:p>
        </w:tc>
        <w:tc>
          <w:tcPr>
            <w:tcW w:w="3828" w:type="dxa"/>
          </w:tcPr>
          <w:p w14:paraId="5D001679"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8FE7693" w14:textId="77777777" w:rsidTr="00331DBE">
        <w:tc>
          <w:tcPr>
            <w:tcW w:w="374" w:type="dxa"/>
            <w:tcBorders>
              <w:top w:val="nil"/>
              <w:bottom w:val="nil"/>
              <w:right w:val="single" w:sz="4" w:space="0" w:color="auto"/>
            </w:tcBorders>
          </w:tcPr>
          <w:p w14:paraId="0A739C07"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0355DC9" w14:textId="0037B806" w:rsidR="009D1C8A" w:rsidRPr="00193AB4" w:rsidRDefault="009D1C8A" w:rsidP="00650788">
            <w:pPr>
              <w:pStyle w:val="Listenabsatz"/>
              <w:numPr>
                <w:ilvl w:val="1"/>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-dx</w:t>
            </w:r>
          </w:p>
        </w:tc>
        <w:tc>
          <w:tcPr>
            <w:tcW w:w="3828" w:type="dxa"/>
          </w:tcPr>
          <w:p w14:paraId="6A5BA60F" w14:textId="77777777" w:rsidR="009D1C8A" w:rsidRPr="00193AB4" w:rsidRDefault="009D1C8A" w:rsidP="009D1C8A">
            <w:pPr>
              <w:keepNext/>
              <w:ind w:left="-102"/>
              <w:jc w:val="both"/>
              <w:rPr>
                <w:rFonts w:ascii="Courier New" w:hAnsi="Courier New" w:cs="Courier New"/>
                <w:sz w:val="18"/>
                <w:szCs w:val="21"/>
                <w:lang w:val="ru-RU"/>
              </w:rPr>
            </w:pPr>
          </w:p>
        </w:tc>
      </w:tr>
      <w:tr w:rsidR="007B482A" w:rsidRPr="00193AB4" w14:paraId="782C48C9" w14:textId="77777777" w:rsidTr="00331DBE">
        <w:tc>
          <w:tcPr>
            <w:tcW w:w="374" w:type="dxa"/>
            <w:tcBorders>
              <w:top w:val="nil"/>
              <w:bottom w:val="nil"/>
              <w:right w:val="single" w:sz="4" w:space="0" w:color="auto"/>
            </w:tcBorders>
          </w:tcPr>
          <w:p w14:paraId="6A01076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4853D6D" w14:textId="7BDC7426" w:rsidR="007B482A" w:rsidRPr="00193AB4" w:rsidRDefault="007B482A" w:rsidP="00650788">
            <w:pPr>
              <w:pStyle w:val="Listenabsatz"/>
              <w:numPr>
                <w:ilvl w:val="1"/>
                <w:numId w:val="4"/>
              </w:numPr>
              <w:rPr>
                <w:rFonts w:ascii="Courier New" w:hAnsi="Courier New" w:cs="Courier New"/>
                <w:sz w:val="18"/>
                <w:szCs w:val="21"/>
                <w:lang w:val="ru-RU"/>
              </w:rPr>
            </w:pPr>
            <w:proofErr w:type="spellStart"/>
            <w:r w:rsidRPr="007D72DB">
              <w:rPr>
                <w:rFonts w:ascii="Courier New" w:hAnsi="Courier New" w:cs="Courier New"/>
                <w:sz w:val="18"/>
                <w:szCs w:val="21"/>
              </w:rPr>
              <w:t>while</w:t>
            </w:r>
            <w:proofErr w:type="spellEnd"/>
            <w:r w:rsidRPr="007D72DB">
              <w:rPr>
                <w:rFonts w:ascii="Courier New" w:hAnsi="Courier New" w:cs="Courier New"/>
                <w:sz w:val="18"/>
                <w:szCs w:val="21"/>
              </w:rPr>
              <w:t>(</w:t>
            </w: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&lt;&gt;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6925DFB" w14:textId="60F8EED4"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CE392CE" w14:textId="77777777" w:rsidTr="00331DBE">
        <w:tc>
          <w:tcPr>
            <w:tcW w:w="374" w:type="dxa"/>
            <w:tcBorders>
              <w:top w:val="nil"/>
              <w:bottom w:val="nil"/>
              <w:right w:val="single" w:sz="4" w:space="0" w:color="auto"/>
            </w:tcBorders>
          </w:tcPr>
          <w:p w14:paraId="13BFD5AA"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17486D1" w14:textId="71FFD980"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proofErr w:type="spellStart"/>
            <w:r w:rsidRPr="002F0B51">
              <w:rPr>
                <w:rFonts w:ascii="Courier New" w:hAnsi="Courier New" w:cs="Courier New"/>
                <w:i/>
                <w:iCs/>
                <w:sz w:val="18"/>
                <w:szCs w:val="21"/>
              </w:rPr>
              <w:t>x,y</w:t>
            </w:r>
            <w:proofErr w:type="spellEnd"/>
            <w:r w:rsidRPr="007D72DB">
              <w:rPr>
                <w:rFonts w:ascii="Courier New" w:hAnsi="Courier New" w:cs="Courier New"/>
                <w:sz w:val="18"/>
                <w:szCs w:val="21"/>
              </w:rPr>
              <w:t>)</w:t>
            </w:r>
          </w:p>
        </w:tc>
        <w:tc>
          <w:tcPr>
            <w:tcW w:w="3828" w:type="dxa"/>
          </w:tcPr>
          <w:p w14:paraId="2E64D246" w14:textId="48EF1228"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A92946" w14:textId="77777777" w:rsidTr="00331DBE">
        <w:tc>
          <w:tcPr>
            <w:tcW w:w="374" w:type="dxa"/>
            <w:tcBorders>
              <w:top w:val="nil"/>
              <w:bottom w:val="nil"/>
              <w:right w:val="single" w:sz="4" w:space="0" w:color="auto"/>
            </w:tcBorders>
          </w:tcPr>
          <w:p w14:paraId="4E34A6A6"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4EA16FB" w14:textId="46AA55BB" w:rsidR="007B482A" w:rsidRPr="00193AB4" w:rsidRDefault="007B482A" w:rsidP="00650788">
            <w:pPr>
              <w:pStyle w:val="Listenabsatz"/>
              <w:numPr>
                <w:ilvl w:val="2"/>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b</w:t>
            </w:r>
          </w:p>
        </w:tc>
        <w:tc>
          <w:tcPr>
            <w:tcW w:w="3828" w:type="dxa"/>
          </w:tcPr>
          <w:p w14:paraId="33806B8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7916CE1" w14:textId="77777777" w:rsidTr="00331DBE">
        <w:tc>
          <w:tcPr>
            <w:tcW w:w="374" w:type="dxa"/>
            <w:tcBorders>
              <w:top w:val="nil"/>
              <w:bottom w:val="nil"/>
              <w:right w:val="single" w:sz="4" w:space="0" w:color="auto"/>
            </w:tcBorders>
          </w:tcPr>
          <w:p w14:paraId="0691827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7460238" w14:textId="63C12C6B"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r w:rsidRPr="002F0B51">
              <w:rPr>
                <w:rFonts w:ascii="Courier New" w:hAnsi="Courier New" w:cs="Courier New"/>
                <w:i/>
                <w:iCs/>
                <w:sz w:val="18"/>
                <w:szCs w:val="21"/>
              </w:rPr>
              <w:t xml:space="preserve">f </w:t>
            </w:r>
            <w:r w:rsidRPr="007D72DB">
              <w:rPr>
                <w:rFonts w:ascii="Courier New" w:hAnsi="Courier New" w:cs="Courier New"/>
                <w:sz w:val="18"/>
                <w:szCs w:val="21"/>
              </w:rPr>
              <w:t>&gt;</w:t>
            </w:r>
            <w:r w:rsidRPr="002F0B51">
              <w:rPr>
                <w:rFonts w:ascii="Courier New" w:hAnsi="Courier New" w:cs="Courier New"/>
                <w:i/>
                <w:iCs/>
                <w:sz w:val="18"/>
                <w:szCs w:val="21"/>
              </w:rPr>
              <w:t xml:space="preserve"> 0 </w:t>
            </w:r>
            <w:r w:rsidRPr="007D72DB">
              <w:rPr>
                <w:rFonts w:ascii="Courier New" w:hAnsi="Courier New" w:cs="Courier New"/>
                <w:sz w:val="18"/>
                <w:szCs w:val="21"/>
              </w:rPr>
              <w:t>{</w:t>
            </w:r>
          </w:p>
        </w:tc>
        <w:tc>
          <w:tcPr>
            <w:tcW w:w="3828" w:type="dxa"/>
          </w:tcPr>
          <w:p w14:paraId="73CFD7A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6589C76" w14:textId="77777777" w:rsidTr="00331DBE">
        <w:tc>
          <w:tcPr>
            <w:tcW w:w="374" w:type="dxa"/>
            <w:tcBorders>
              <w:top w:val="nil"/>
              <w:bottom w:val="nil"/>
              <w:right w:val="single" w:sz="4" w:space="0" w:color="auto"/>
            </w:tcBorders>
          </w:tcPr>
          <w:p w14:paraId="30C18E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C928596" w14:textId="730D5168" w:rsidR="007B482A" w:rsidRPr="00193AB4" w:rsidRDefault="007B482A" w:rsidP="00650788">
            <w:pPr>
              <w:pStyle w:val="Listenabsatz"/>
              <w:numPr>
                <w:ilvl w:val="3"/>
                <w:numId w:val="4"/>
              </w:numPr>
              <w:rPr>
                <w:rFonts w:ascii="Courier New" w:hAnsi="Courier New" w:cs="Courier New"/>
                <w:sz w:val="18"/>
                <w:szCs w:val="21"/>
                <w:lang w:val="ru-RU"/>
              </w:rPr>
            </w:pPr>
            <w:r>
              <w:rPr>
                <w:rFonts w:ascii="Courier New" w:hAnsi="Courier New" w:cs="Courier New"/>
                <w:i/>
                <w:iCs/>
                <w:sz w:val="18"/>
                <w:szCs w:val="21"/>
              </w:rPr>
              <w:t>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ystep</w:t>
            </w:r>
            <w:proofErr w:type="spellEnd"/>
          </w:p>
        </w:tc>
        <w:tc>
          <w:tcPr>
            <w:tcW w:w="3828" w:type="dxa"/>
          </w:tcPr>
          <w:p w14:paraId="6C1B820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0AAF29" w14:textId="77777777" w:rsidTr="00331DBE">
        <w:tc>
          <w:tcPr>
            <w:tcW w:w="374" w:type="dxa"/>
            <w:tcBorders>
              <w:top w:val="nil"/>
              <w:bottom w:val="nil"/>
              <w:right w:val="single" w:sz="4" w:space="0" w:color="auto"/>
            </w:tcBorders>
          </w:tcPr>
          <w:p w14:paraId="729211DA"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8C3DC5E" w14:textId="11C57B8C" w:rsidR="007B482A" w:rsidRPr="00193AB4" w:rsidRDefault="007B482A" w:rsidP="00650788">
            <w:pPr>
              <w:pStyle w:val="Listenabsatz"/>
              <w:numPr>
                <w:ilvl w:val="3"/>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a</w:t>
            </w:r>
          </w:p>
        </w:tc>
        <w:tc>
          <w:tcPr>
            <w:tcW w:w="3828" w:type="dxa"/>
          </w:tcPr>
          <w:p w14:paraId="3CE9EBD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20526A9" w14:textId="77777777" w:rsidTr="00331DBE">
        <w:tc>
          <w:tcPr>
            <w:tcW w:w="374" w:type="dxa"/>
            <w:tcBorders>
              <w:top w:val="nil"/>
              <w:bottom w:val="nil"/>
              <w:right w:val="single" w:sz="4" w:space="0" w:color="auto"/>
            </w:tcBorders>
          </w:tcPr>
          <w:p w14:paraId="25563C49"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85384E6" w14:textId="60215730" w:rsidR="007B482A" w:rsidRPr="007D72DB" w:rsidRDefault="007B482A" w:rsidP="00650788">
            <w:pPr>
              <w:pStyle w:val="Listenabsatz"/>
              <w:numPr>
                <w:ilvl w:val="2"/>
                <w:numId w:val="4"/>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71E573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C49227" w14:textId="77777777" w:rsidTr="00331DBE">
        <w:tc>
          <w:tcPr>
            <w:tcW w:w="374" w:type="dxa"/>
            <w:tcBorders>
              <w:top w:val="nil"/>
              <w:bottom w:val="nil"/>
              <w:right w:val="single" w:sz="4" w:space="0" w:color="auto"/>
            </w:tcBorders>
          </w:tcPr>
          <w:p w14:paraId="44B16AC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5598684" w14:textId="2E608E43" w:rsidR="007B482A" w:rsidRPr="00193AB4" w:rsidRDefault="007B482A" w:rsidP="00650788">
            <w:pPr>
              <w:pStyle w:val="Listenabsatz"/>
              <w:numPr>
                <w:ilvl w:val="2"/>
                <w:numId w:val="4"/>
              </w:numPr>
              <w:rPr>
                <w:rFonts w:ascii="Courier New" w:hAnsi="Courier New" w:cs="Courier New"/>
                <w:sz w:val="18"/>
                <w:szCs w:val="21"/>
                <w:lang w:val="ru-RU"/>
              </w:rPr>
            </w:pP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xstep</w:t>
            </w:r>
            <w:proofErr w:type="spellEnd"/>
          </w:p>
        </w:tc>
        <w:tc>
          <w:tcPr>
            <w:tcW w:w="3828" w:type="dxa"/>
          </w:tcPr>
          <w:p w14:paraId="368A61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E3D8AB1" w14:textId="77777777" w:rsidTr="00331DBE">
        <w:tc>
          <w:tcPr>
            <w:tcW w:w="374" w:type="dxa"/>
            <w:tcBorders>
              <w:top w:val="nil"/>
              <w:bottom w:val="nil"/>
              <w:right w:val="single" w:sz="4" w:space="0" w:color="auto"/>
            </w:tcBorders>
          </w:tcPr>
          <w:p w14:paraId="50BA79EF"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CE4B76B" w14:textId="708B685C" w:rsidR="007B482A" w:rsidRPr="007D72DB" w:rsidRDefault="007B482A" w:rsidP="00650788">
            <w:pPr>
              <w:pStyle w:val="Listenabsatz"/>
              <w:numPr>
                <w:ilvl w:val="1"/>
                <w:numId w:val="4"/>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D5D457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5876D63" w14:textId="77777777" w:rsidTr="00331DBE">
        <w:tc>
          <w:tcPr>
            <w:tcW w:w="374" w:type="dxa"/>
            <w:tcBorders>
              <w:top w:val="nil"/>
              <w:bottom w:val="nil"/>
              <w:right w:val="single" w:sz="4" w:space="0" w:color="auto"/>
            </w:tcBorders>
          </w:tcPr>
          <w:p w14:paraId="13E4B0D0"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75FDCFA" w14:textId="2F2F8DBB" w:rsidR="007B482A" w:rsidRPr="00193AB4" w:rsidRDefault="007B482A" w:rsidP="00650788">
            <w:pPr>
              <w:pStyle w:val="Listenabsatz"/>
              <w:numPr>
                <w:ilvl w:val="0"/>
                <w:numId w:val="4"/>
              </w:numPr>
              <w:ind w:left="0" w:hanging="102"/>
              <w:rPr>
                <w:rFonts w:ascii="Courier New" w:hAnsi="Courier New" w:cs="Courier New"/>
                <w:sz w:val="18"/>
                <w:szCs w:val="21"/>
                <w:lang w:val="ru-RU"/>
              </w:rPr>
            </w:pPr>
            <w:r>
              <w:rPr>
                <w:rFonts w:ascii="Courier New" w:hAnsi="Courier New" w:cs="Courier New"/>
                <w:sz w:val="18"/>
                <w:szCs w:val="21"/>
              </w:rPr>
              <w:t>}</w:t>
            </w:r>
          </w:p>
        </w:tc>
        <w:tc>
          <w:tcPr>
            <w:tcW w:w="3828" w:type="dxa"/>
          </w:tcPr>
          <w:p w14:paraId="43AD2C4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2F447FD" w14:textId="77777777" w:rsidTr="00331DBE">
        <w:tc>
          <w:tcPr>
            <w:tcW w:w="374" w:type="dxa"/>
            <w:tcBorders>
              <w:top w:val="nil"/>
              <w:bottom w:val="nil"/>
              <w:right w:val="single" w:sz="4" w:space="0" w:color="auto"/>
            </w:tcBorders>
          </w:tcPr>
          <w:p w14:paraId="51368D8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4DFB807" w14:textId="08E97495" w:rsidR="007B482A" w:rsidRPr="00193AB4" w:rsidRDefault="007B482A" w:rsidP="007B482A">
            <w:pPr>
              <w:rPr>
                <w:rFonts w:ascii="Courier New" w:hAnsi="Courier New" w:cs="Courier New"/>
                <w:sz w:val="18"/>
                <w:szCs w:val="21"/>
                <w:lang w:val="ru-RU"/>
              </w:rPr>
            </w:pPr>
            <w:proofErr w:type="spellStart"/>
            <w:r>
              <w:rPr>
                <w:rFonts w:ascii="Courier New" w:hAnsi="Courier New" w:cs="Courier New"/>
                <w:sz w:val="18"/>
                <w:szCs w:val="21"/>
              </w:rPr>
              <w:t>e</w:t>
            </w:r>
            <w:r w:rsidRPr="007D72DB">
              <w:rPr>
                <w:rFonts w:ascii="Courier New" w:hAnsi="Courier New" w:cs="Courier New"/>
                <w:sz w:val="18"/>
                <w:szCs w:val="21"/>
              </w:rPr>
              <w:t>lse</w:t>
            </w:r>
            <w:proofErr w:type="spellEnd"/>
            <w:r w:rsidRPr="007D72DB">
              <w:rPr>
                <w:rFonts w:ascii="Courier New" w:hAnsi="Courier New" w:cs="Courier New"/>
                <w:sz w:val="18"/>
                <w:szCs w:val="21"/>
              </w:rPr>
              <w:t>{</w:t>
            </w:r>
          </w:p>
        </w:tc>
        <w:tc>
          <w:tcPr>
            <w:tcW w:w="3828" w:type="dxa"/>
          </w:tcPr>
          <w:p w14:paraId="05A3AB6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EB1535" w14:textId="77777777" w:rsidTr="00331DBE">
        <w:tc>
          <w:tcPr>
            <w:tcW w:w="374" w:type="dxa"/>
            <w:tcBorders>
              <w:top w:val="nil"/>
              <w:bottom w:val="nil"/>
              <w:right w:val="single" w:sz="4" w:space="0" w:color="auto"/>
            </w:tcBorders>
          </w:tcPr>
          <w:p w14:paraId="114F0E68"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0E858BE" w14:textId="13440E7E" w:rsidR="007B482A" w:rsidRPr="00193AB4" w:rsidRDefault="007B482A" w:rsidP="00650788">
            <w:pPr>
              <w:pStyle w:val="Listenabsatz"/>
              <w:numPr>
                <w:ilvl w:val="1"/>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dy</w:t>
            </w:r>
            <w:proofErr w:type="spellEnd"/>
          </w:p>
        </w:tc>
        <w:tc>
          <w:tcPr>
            <w:tcW w:w="3828" w:type="dxa"/>
          </w:tcPr>
          <w:p w14:paraId="0CA123E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2FC1A0C" w14:textId="77777777" w:rsidTr="00331DBE">
        <w:tc>
          <w:tcPr>
            <w:tcW w:w="374" w:type="dxa"/>
            <w:tcBorders>
              <w:top w:val="nil"/>
              <w:bottom w:val="nil"/>
              <w:right w:val="single" w:sz="4" w:space="0" w:color="auto"/>
            </w:tcBorders>
          </w:tcPr>
          <w:p w14:paraId="7126B3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4CF2376" w14:textId="6117C16A" w:rsidR="007B482A" w:rsidRPr="00193AB4" w:rsidRDefault="007B482A" w:rsidP="00650788">
            <w:pPr>
              <w:pStyle w:val="Listenabsatz"/>
              <w:numPr>
                <w:ilvl w:val="1"/>
                <w:numId w:val="4"/>
              </w:numPr>
              <w:rPr>
                <w:rFonts w:ascii="Courier New" w:hAnsi="Courier New" w:cs="Courier New"/>
                <w:sz w:val="18"/>
                <w:szCs w:val="21"/>
                <w:lang w:val="ru-RU"/>
              </w:rPr>
            </w:pPr>
            <w:proofErr w:type="spellStart"/>
            <w:r w:rsidRPr="007D72DB">
              <w:rPr>
                <w:rFonts w:ascii="Courier New" w:hAnsi="Courier New" w:cs="Courier New"/>
                <w:sz w:val="18"/>
                <w:szCs w:val="21"/>
              </w:rPr>
              <w:t>while</w:t>
            </w:r>
            <w:proofErr w:type="spellEnd"/>
            <w:r w:rsidRPr="007D72DB">
              <w:rPr>
                <w:rFonts w:ascii="Courier New" w:hAnsi="Courier New" w:cs="Courier New"/>
                <w:sz w:val="18"/>
                <w:szCs w:val="21"/>
              </w:rPr>
              <w:t>(</w:t>
            </w:r>
            <w:r w:rsidRPr="00193AB4">
              <w:rPr>
                <w:rFonts w:ascii="Courier New" w:hAnsi="Courier New" w:cs="Courier New"/>
                <w:i/>
                <w:iCs/>
                <w:sz w:val="18"/>
                <w:szCs w:val="21"/>
              </w:rPr>
              <w:t>y</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&lt;&gt;</w:t>
            </w:r>
            <w:r w:rsidRPr="00193AB4">
              <w:rPr>
                <w:rFonts w:ascii="Courier New" w:hAnsi="Courier New" w:cs="Courier New"/>
                <w:i/>
                <w:iCs/>
                <w:sz w:val="18"/>
                <w:szCs w:val="21"/>
              </w:rPr>
              <w:t xml:space="preserve"> y</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9906193"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785F6DF" w14:textId="77777777" w:rsidTr="00331DBE">
        <w:tc>
          <w:tcPr>
            <w:tcW w:w="374" w:type="dxa"/>
            <w:tcBorders>
              <w:top w:val="nil"/>
              <w:bottom w:val="nil"/>
              <w:right w:val="single" w:sz="4" w:space="0" w:color="auto"/>
            </w:tcBorders>
          </w:tcPr>
          <w:p w14:paraId="03E4D4A8"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CBED9A4" w14:textId="1EAB4960"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40B053A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9951BB7" w14:textId="77777777" w:rsidTr="00331DBE">
        <w:tc>
          <w:tcPr>
            <w:tcW w:w="374" w:type="dxa"/>
            <w:tcBorders>
              <w:top w:val="nil"/>
              <w:bottom w:val="nil"/>
              <w:right w:val="single" w:sz="4" w:space="0" w:color="auto"/>
            </w:tcBorders>
          </w:tcPr>
          <w:p w14:paraId="138DD9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3EBA4E3" w14:textId="78D01235" w:rsidR="007B482A" w:rsidRPr="00193AB4" w:rsidRDefault="007B482A" w:rsidP="00650788">
            <w:pPr>
              <w:pStyle w:val="Listenabsatz"/>
              <w:numPr>
                <w:ilvl w:val="2"/>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f </w:t>
            </w:r>
            <w:r w:rsidRPr="007D72DB">
              <w:rPr>
                <w:rFonts w:ascii="Courier New" w:hAnsi="Courier New" w:cs="Courier New"/>
                <w:sz w:val="18"/>
                <w:szCs w:val="21"/>
              </w:rPr>
              <w:t>+</w:t>
            </w:r>
            <w:r w:rsidRPr="00193AB4">
              <w:rPr>
                <w:rFonts w:ascii="Courier New" w:hAnsi="Courier New" w:cs="Courier New"/>
                <w:i/>
                <w:iCs/>
                <w:sz w:val="18"/>
                <w:szCs w:val="21"/>
              </w:rPr>
              <w:t xml:space="preserve"> a</w:t>
            </w:r>
          </w:p>
        </w:tc>
        <w:tc>
          <w:tcPr>
            <w:tcW w:w="3828" w:type="dxa"/>
          </w:tcPr>
          <w:p w14:paraId="42217BB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A5C9227" w14:textId="77777777" w:rsidTr="00331DBE">
        <w:tc>
          <w:tcPr>
            <w:tcW w:w="374" w:type="dxa"/>
            <w:tcBorders>
              <w:top w:val="nil"/>
              <w:bottom w:val="nil"/>
              <w:right w:val="single" w:sz="4" w:space="0" w:color="auto"/>
            </w:tcBorders>
          </w:tcPr>
          <w:p w14:paraId="479CFD6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CB32552" w14:textId="40946ACA" w:rsidR="007B482A" w:rsidRPr="009D1C8A" w:rsidRDefault="007B482A" w:rsidP="007B482A">
            <w:pPr>
              <w:ind w:left="708"/>
              <w:rPr>
                <w:rFonts w:ascii="Courier New" w:hAnsi="Courier New" w:cs="Courier New"/>
                <w:i/>
                <w:iCs/>
                <w:sz w:val="18"/>
                <w:szCs w:val="21"/>
              </w:rPr>
            </w:pPr>
            <w:r w:rsidRPr="007D72DB">
              <w:rPr>
                <w:rFonts w:ascii="Courier New" w:hAnsi="Courier New" w:cs="Courier New"/>
                <w:sz w:val="18"/>
                <w:szCs w:val="21"/>
              </w:rPr>
              <w:t xml:space="preserve">wenn </w:t>
            </w:r>
            <w:r w:rsidRPr="009D1C8A">
              <w:rPr>
                <w:rFonts w:ascii="Courier New" w:hAnsi="Courier New" w:cs="Courier New"/>
                <w:i/>
                <w:iCs/>
                <w:sz w:val="18"/>
                <w:szCs w:val="21"/>
              </w:rPr>
              <w:t xml:space="preserve">f </w:t>
            </w:r>
            <w:r w:rsidRPr="007D72DB">
              <w:rPr>
                <w:rFonts w:ascii="Courier New" w:hAnsi="Courier New" w:cs="Courier New"/>
                <w:sz w:val="18"/>
                <w:szCs w:val="21"/>
              </w:rPr>
              <w:t>&gt;</w:t>
            </w:r>
            <w:r w:rsidRPr="009D1C8A">
              <w:rPr>
                <w:rFonts w:ascii="Courier New" w:hAnsi="Courier New" w:cs="Courier New"/>
                <w:i/>
                <w:iCs/>
                <w:sz w:val="18"/>
                <w:szCs w:val="21"/>
              </w:rPr>
              <w:t xml:space="preserve"> 0</w:t>
            </w:r>
            <w:r w:rsidRPr="007D72DB">
              <w:rPr>
                <w:rFonts w:ascii="Courier New" w:hAnsi="Courier New" w:cs="Courier New"/>
                <w:sz w:val="18"/>
                <w:szCs w:val="21"/>
              </w:rPr>
              <w:t>{</w:t>
            </w:r>
          </w:p>
        </w:tc>
        <w:tc>
          <w:tcPr>
            <w:tcW w:w="3828" w:type="dxa"/>
          </w:tcPr>
          <w:p w14:paraId="2FABBC1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0D487E" w14:textId="77777777" w:rsidTr="00331DBE">
        <w:tc>
          <w:tcPr>
            <w:tcW w:w="374" w:type="dxa"/>
            <w:tcBorders>
              <w:top w:val="nil"/>
              <w:bottom w:val="nil"/>
              <w:right w:val="single" w:sz="4" w:space="0" w:color="auto"/>
            </w:tcBorders>
          </w:tcPr>
          <w:p w14:paraId="2A0460A1"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4FBD0F7" w14:textId="37B511C1" w:rsidR="007B482A" w:rsidRPr="00193AB4" w:rsidRDefault="007B482A" w:rsidP="00650788">
            <w:pPr>
              <w:pStyle w:val="Listenabsatz"/>
              <w:numPr>
                <w:ilvl w:val="3"/>
                <w:numId w:val="4"/>
              </w:numPr>
              <w:rPr>
                <w:rFonts w:ascii="Courier New" w:hAnsi="Courier New" w:cs="Courier New"/>
                <w:sz w:val="18"/>
                <w:szCs w:val="21"/>
                <w:lang w:val="ru-RU"/>
              </w:rPr>
            </w:pPr>
            <w:r>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 xml:space="preserve">= </w:t>
            </w:r>
            <w:r w:rsidRPr="00193AB4">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xstep</w:t>
            </w:r>
            <w:proofErr w:type="spellEnd"/>
          </w:p>
        </w:tc>
        <w:tc>
          <w:tcPr>
            <w:tcW w:w="3828" w:type="dxa"/>
          </w:tcPr>
          <w:p w14:paraId="4B8C4A5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644A702" w14:textId="77777777" w:rsidTr="00331DBE">
        <w:tc>
          <w:tcPr>
            <w:tcW w:w="374" w:type="dxa"/>
            <w:tcBorders>
              <w:top w:val="nil"/>
              <w:bottom w:val="nil"/>
              <w:right w:val="single" w:sz="4" w:space="0" w:color="auto"/>
            </w:tcBorders>
          </w:tcPr>
          <w:p w14:paraId="0E5786E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EDE66B0" w14:textId="1979A99E" w:rsidR="007B482A" w:rsidRPr="00193AB4" w:rsidRDefault="007B482A" w:rsidP="00650788">
            <w:pPr>
              <w:pStyle w:val="Listenabsatz"/>
              <w:numPr>
                <w:ilvl w:val="3"/>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 xml:space="preserve">= </w:t>
            </w: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b</w:t>
            </w:r>
          </w:p>
        </w:tc>
        <w:tc>
          <w:tcPr>
            <w:tcW w:w="3828" w:type="dxa"/>
          </w:tcPr>
          <w:p w14:paraId="45165EE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188C7F9" w14:textId="77777777" w:rsidTr="00331DBE">
        <w:tc>
          <w:tcPr>
            <w:tcW w:w="374" w:type="dxa"/>
            <w:tcBorders>
              <w:top w:val="nil"/>
              <w:bottom w:val="nil"/>
              <w:right w:val="single" w:sz="4" w:space="0" w:color="auto"/>
            </w:tcBorders>
          </w:tcPr>
          <w:p w14:paraId="743E96B1"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028069A" w14:textId="0B140111" w:rsidR="007B482A" w:rsidRPr="007D72DB" w:rsidRDefault="007B482A" w:rsidP="00650788">
            <w:pPr>
              <w:pStyle w:val="Listenabsatz"/>
              <w:numPr>
                <w:ilvl w:val="2"/>
                <w:numId w:val="4"/>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3A9216FD"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660A868" w14:textId="77777777" w:rsidTr="00331DBE">
        <w:tc>
          <w:tcPr>
            <w:tcW w:w="374" w:type="dxa"/>
            <w:tcBorders>
              <w:top w:val="nil"/>
              <w:bottom w:val="nil"/>
              <w:right w:val="single" w:sz="4" w:space="0" w:color="auto"/>
            </w:tcBorders>
          </w:tcPr>
          <w:p w14:paraId="63634E5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3C0AA68" w14:textId="4CDF6A99" w:rsidR="007B482A" w:rsidRPr="00193AB4" w:rsidRDefault="009A5BE1" w:rsidP="00650788">
            <w:pPr>
              <w:pStyle w:val="Listenabsatz"/>
              <w:numPr>
                <w:ilvl w:val="2"/>
                <w:numId w:val="4"/>
              </w:numPr>
              <w:rPr>
                <w:rFonts w:ascii="Courier New" w:hAnsi="Courier New" w:cs="Courier New"/>
                <w:sz w:val="18"/>
                <w:szCs w:val="21"/>
                <w:lang w:val="ru-RU"/>
              </w:rPr>
            </w:pPr>
            <w:r>
              <w:rPr>
                <w:rFonts w:ascii="Courier New" w:hAnsi="Courier New" w:cs="Courier New"/>
                <w:i/>
                <w:iCs/>
                <w:sz w:val="18"/>
                <w:szCs w:val="21"/>
              </w:rPr>
              <w:t>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w:t>
            </w:r>
            <w:proofErr w:type="spellStart"/>
            <w:r w:rsidR="007B482A" w:rsidRPr="00193AB4">
              <w:rPr>
                <w:rFonts w:ascii="Courier New" w:hAnsi="Courier New" w:cs="Courier New"/>
                <w:i/>
                <w:iCs/>
                <w:sz w:val="18"/>
                <w:szCs w:val="21"/>
              </w:rPr>
              <w:t>ystep</w:t>
            </w:r>
            <w:proofErr w:type="spellEnd"/>
          </w:p>
        </w:tc>
        <w:tc>
          <w:tcPr>
            <w:tcW w:w="3828" w:type="dxa"/>
          </w:tcPr>
          <w:p w14:paraId="415649F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9B479C" w14:textId="77777777" w:rsidTr="00331DBE">
        <w:tc>
          <w:tcPr>
            <w:tcW w:w="374" w:type="dxa"/>
            <w:tcBorders>
              <w:top w:val="nil"/>
              <w:bottom w:val="nil"/>
              <w:right w:val="single" w:sz="4" w:space="0" w:color="auto"/>
            </w:tcBorders>
          </w:tcPr>
          <w:p w14:paraId="297D99C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282030C" w14:textId="4656024A" w:rsidR="007B482A" w:rsidRPr="007D72DB" w:rsidRDefault="007B482A" w:rsidP="00650788">
            <w:pPr>
              <w:pStyle w:val="Listenabsatz"/>
              <w:numPr>
                <w:ilvl w:val="1"/>
                <w:numId w:val="4"/>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60BBB8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5E2DBA66" w14:textId="77777777" w:rsidTr="00331DBE">
        <w:tc>
          <w:tcPr>
            <w:tcW w:w="374" w:type="dxa"/>
            <w:tcBorders>
              <w:top w:val="nil"/>
              <w:bottom w:val="nil"/>
              <w:right w:val="single" w:sz="4" w:space="0" w:color="auto"/>
            </w:tcBorders>
          </w:tcPr>
          <w:p w14:paraId="73CE944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71C2843" w14:textId="7B290B42" w:rsidR="007B482A" w:rsidRPr="00193AB4" w:rsidRDefault="007B482A" w:rsidP="00650788">
            <w:pPr>
              <w:pStyle w:val="Listenabsatz"/>
              <w:numPr>
                <w:ilvl w:val="1"/>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6E416788"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FF4F5E4" w14:textId="77777777" w:rsidTr="00331DBE">
        <w:tc>
          <w:tcPr>
            <w:tcW w:w="374" w:type="dxa"/>
            <w:tcBorders>
              <w:top w:val="nil"/>
              <w:bottom w:val="nil"/>
              <w:right w:val="single" w:sz="4" w:space="0" w:color="auto"/>
            </w:tcBorders>
          </w:tcPr>
          <w:p w14:paraId="27DEAF65"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4FB6F2A" w14:textId="42C6C0EC" w:rsidR="007B482A" w:rsidRPr="007D72DB" w:rsidRDefault="007B482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5CE45DF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01B1CB5" w14:textId="77777777" w:rsidTr="00331DBE">
        <w:tc>
          <w:tcPr>
            <w:tcW w:w="374" w:type="dxa"/>
            <w:tcBorders>
              <w:top w:val="nil"/>
              <w:bottom w:val="single" w:sz="4" w:space="0" w:color="auto"/>
              <w:right w:val="single" w:sz="4" w:space="0" w:color="auto"/>
            </w:tcBorders>
          </w:tcPr>
          <w:p w14:paraId="6BA649C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56A1CC8" w14:textId="5871A3BE" w:rsidR="007B482A" w:rsidRPr="00193AB4" w:rsidRDefault="007B482A" w:rsidP="00650788">
            <w:pPr>
              <w:pStyle w:val="Listenabsatz"/>
              <w:numPr>
                <w:ilvl w:val="0"/>
                <w:numId w:val="4"/>
              </w:numPr>
              <w:ind w:left="0" w:hanging="102"/>
              <w:rPr>
                <w:rFonts w:ascii="Courier New" w:hAnsi="Courier New" w:cs="Courier New"/>
                <w:sz w:val="18"/>
                <w:szCs w:val="21"/>
                <w:lang w:val="ru-RU"/>
              </w:rPr>
            </w:pPr>
          </w:p>
        </w:tc>
        <w:tc>
          <w:tcPr>
            <w:tcW w:w="3828" w:type="dxa"/>
          </w:tcPr>
          <w:p w14:paraId="32DF004B" w14:textId="77777777" w:rsidR="007B482A" w:rsidRPr="00193AB4" w:rsidRDefault="007B482A" w:rsidP="007B482A">
            <w:pPr>
              <w:keepNext/>
              <w:ind w:left="-102"/>
              <w:jc w:val="both"/>
              <w:rPr>
                <w:rFonts w:ascii="Courier New" w:hAnsi="Courier New" w:cs="Courier New"/>
                <w:sz w:val="18"/>
                <w:szCs w:val="21"/>
                <w:lang w:val="ru-RU"/>
              </w:rPr>
            </w:pPr>
          </w:p>
        </w:tc>
      </w:tr>
    </w:tbl>
    <w:p w14:paraId="08B8D660" w14:textId="65FE19E5" w:rsidR="00EB5A4C" w:rsidRPr="000F3C3B" w:rsidRDefault="00084F17" w:rsidP="00084F17">
      <w:pPr>
        <w:pStyle w:val="Beschriftung"/>
        <w:rPr>
          <w:rFonts w:ascii="Times New Roman" w:hAnsi="Times New Roman" w:cs="Times New Roman"/>
          <w:lang w:val="pt-BR"/>
        </w:rPr>
      </w:pPr>
      <w:bookmarkStart w:id="111" w:name="_Ref197598473"/>
      <w:bookmarkStart w:id="112" w:name="_Toc197672854"/>
      <w:bookmarkStart w:id="113" w:name="_Toc198819954"/>
      <w:r w:rsidRPr="000F3C3B">
        <w:rPr>
          <w:rFonts w:ascii="Times New Roman" w:hAnsi="Times New Roman" w:cs="Times New Roman"/>
          <w:lang w:val="pt-BR"/>
        </w:rPr>
        <w:t xml:space="preserve">Abb. </w:t>
      </w:r>
      <w:r w:rsidRPr="000F3C3B">
        <w:rPr>
          <w:rFonts w:ascii="Times New Roman" w:hAnsi="Times New Roman" w:cs="Times New Roman"/>
        </w:rPr>
        <w:fldChar w:fldCharType="begin"/>
      </w:r>
      <w:r w:rsidRPr="000F3C3B">
        <w:rPr>
          <w:rFonts w:ascii="Times New Roman" w:hAnsi="Times New Roman" w:cs="Times New Roman"/>
          <w:lang w:val="pt-BR"/>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lang w:val="pt-BR"/>
        </w:rPr>
        <w:t>4</w:t>
      </w:r>
      <w:r w:rsidRPr="000F3C3B">
        <w:rPr>
          <w:rFonts w:ascii="Times New Roman" w:hAnsi="Times New Roman" w:cs="Times New Roman"/>
        </w:rPr>
        <w:fldChar w:fldCharType="end"/>
      </w:r>
      <w:bookmarkEnd w:id="111"/>
      <w:r w:rsidRPr="000F3C3B">
        <w:rPr>
          <w:rFonts w:ascii="Times New Roman" w:hAnsi="Times New Roman" w:cs="Times New Roman"/>
          <w:lang w:val="pt-BR"/>
        </w:rPr>
        <w:t>: Pseudocode des Bresenham-Algoritmus</w:t>
      </w:r>
      <w:sdt>
        <w:sdtPr>
          <w:rPr>
            <w:rFonts w:ascii="Times New Roman" w:hAnsi="Times New Roman" w:cs="Times New Roman"/>
          </w:rPr>
          <w:id w:val="-405991252"/>
          <w:citation/>
        </w:sdtPr>
        <w:sdtContent>
          <w:r w:rsidR="00BF1747" w:rsidRPr="000F3C3B">
            <w:rPr>
              <w:rFonts w:ascii="Times New Roman" w:hAnsi="Times New Roman" w:cs="Times New Roman"/>
            </w:rPr>
            <w:fldChar w:fldCharType="begin"/>
          </w:r>
          <w:r w:rsidR="00BF1747" w:rsidRPr="00DB2182">
            <w:rPr>
              <w:rFonts w:ascii="Times New Roman" w:hAnsi="Times New Roman" w:cs="Times New Roman"/>
              <w:lang w:val="pt-BR"/>
            </w:rPr>
            <w:instrText xml:space="preserve"> CITATION Bre65 \l 1031 </w:instrText>
          </w:r>
          <w:r w:rsidR="00BF1747" w:rsidRPr="000F3C3B">
            <w:rPr>
              <w:rFonts w:ascii="Times New Roman" w:hAnsi="Times New Roman" w:cs="Times New Roman"/>
            </w:rPr>
            <w:fldChar w:fldCharType="separate"/>
          </w:r>
          <w:r w:rsidR="003C3CBE">
            <w:rPr>
              <w:rFonts w:ascii="Times New Roman" w:hAnsi="Times New Roman" w:cs="Times New Roman"/>
              <w:noProof/>
              <w:lang w:val="pt-BR"/>
            </w:rPr>
            <w:t xml:space="preserve"> </w:t>
          </w:r>
          <w:r w:rsidR="003C3CBE" w:rsidRPr="003C3CBE">
            <w:rPr>
              <w:rFonts w:ascii="Times New Roman" w:hAnsi="Times New Roman" w:cs="Times New Roman"/>
              <w:noProof/>
              <w:lang w:val="pt-BR"/>
            </w:rPr>
            <w:t>[12]</w:t>
          </w:r>
          <w:r w:rsidR="00BF1747" w:rsidRPr="000F3C3B">
            <w:rPr>
              <w:rFonts w:ascii="Times New Roman" w:hAnsi="Times New Roman" w:cs="Times New Roman"/>
            </w:rPr>
            <w:fldChar w:fldCharType="end"/>
          </w:r>
        </w:sdtContent>
      </w:sdt>
      <w:bookmarkEnd w:id="112"/>
      <w:bookmarkEnd w:id="113"/>
    </w:p>
    <w:p w14:paraId="7CD22419" w14:textId="77777777" w:rsidR="00193AB4" w:rsidRPr="00331DBE" w:rsidRDefault="00193AB4" w:rsidP="00193AB4">
      <w:pPr>
        <w:spacing w:after="0" w:line="240" w:lineRule="auto"/>
        <w:rPr>
          <w:rFonts w:ascii="Courier New" w:hAnsi="Courier New" w:cs="Courier New"/>
          <w:i/>
          <w:iCs/>
          <w:sz w:val="18"/>
          <w:szCs w:val="21"/>
          <w:lang w:val="pt-BR"/>
        </w:rPr>
      </w:pPr>
    </w:p>
    <w:p w14:paraId="14C9F409" w14:textId="69A94686" w:rsidR="003C7DC0" w:rsidRPr="000F3C3B" w:rsidRDefault="003C7DC0" w:rsidP="003C7DC0">
      <w:pPr>
        <w:pStyle w:val="2Ebene"/>
        <w:rPr>
          <w:rFonts w:cs="Times New Roman"/>
        </w:rPr>
      </w:pPr>
      <w:bookmarkStart w:id="114" w:name="_Toc199920730"/>
      <w:bookmarkStart w:id="115" w:name="_Toc199921141"/>
      <w:bookmarkStart w:id="116" w:name="_Toc199921503"/>
      <w:r w:rsidRPr="000F3C3B">
        <w:rPr>
          <w:rFonts w:cs="Times New Roman"/>
        </w:rPr>
        <w:lastRenderedPageBreak/>
        <w:t>Umgebungsmodell</w:t>
      </w:r>
      <w:bookmarkEnd w:id="114"/>
      <w:bookmarkEnd w:id="115"/>
      <w:bookmarkEnd w:id="116"/>
    </w:p>
    <w:p w14:paraId="1581C4D2" w14:textId="00798D12" w:rsidR="003C7DC0" w:rsidRPr="000F3C3B" w:rsidRDefault="003C7DC0" w:rsidP="00650788">
      <w:pPr>
        <w:pStyle w:val="2Ebene"/>
        <w:numPr>
          <w:ilvl w:val="2"/>
          <w:numId w:val="2"/>
        </w:numPr>
      </w:pPr>
      <w:bookmarkStart w:id="117" w:name="_Ref197349466"/>
      <w:bookmarkStart w:id="118" w:name="_Toc199920731"/>
      <w:bookmarkStart w:id="119" w:name="_Toc199921142"/>
      <w:bookmarkStart w:id="120" w:name="_Toc199921504"/>
      <w:r w:rsidRPr="00555C49">
        <w:rPr>
          <w:rFonts w:cs="Times New Roman"/>
        </w:rPr>
        <w:t>Kartographische</w:t>
      </w:r>
      <w:r w:rsidRPr="000F3C3B">
        <w:t xml:space="preserve"> Repräsentation</w:t>
      </w:r>
      <w:bookmarkEnd w:id="117"/>
      <w:bookmarkEnd w:id="118"/>
      <w:bookmarkEnd w:id="119"/>
      <w:bookmarkEnd w:id="120"/>
    </w:p>
    <w:p w14:paraId="33B65183" w14:textId="0ADEABFB" w:rsidR="00175AEC" w:rsidRPr="000F3C3B" w:rsidRDefault="00175AEC" w:rsidP="007D294B">
      <w:pPr>
        <w:pStyle w:val="4Ebene"/>
      </w:pPr>
      <w:bookmarkStart w:id="121" w:name="_Toc199920732"/>
      <w:bookmarkStart w:id="122" w:name="_Toc199921143"/>
      <w:bookmarkStart w:id="123" w:name="_Toc199921505"/>
      <w:r w:rsidRPr="000F3C3B">
        <w:t>Layout</w:t>
      </w:r>
      <w:bookmarkEnd w:id="121"/>
      <w:bookmarkEnd w:id="122"/>
      <w:bookmarkEnd w:id="123"/>
    </w:p>
    <w:p w14:paraId="360D499F" w14:textId="6F9039D6" w:rsidR="003C7DC0" w:rsidRPr="000F3C3B" w:rsidRDefault="001C7292" w:rsidP="00175AEC">
      <w:pPr>
        <w:pStyle w:val="5Ebene"/>
        <w:rPr>
          <w:rFonts w:cs="Times New Roman"/>
        </w:rPr>
      </w:pPr>
      <w:bookmarkStart w:id="124" w:name="_Ref197349759"/>
      <w:bookmarkStart w:id="125" w:name="_Toc199920733"/>
      <w:bookmarkStart w:id="126" w:name="_Toc199921144"/>
      <w:bookmarkStart w:id="127" w:name="_Toc199921506"/>
      <w:proofErr w:type="spellStart"/>
      <w:r w:rsidRPr="000F3C3B">
        <w:rPr>
          <w:rFonts w:cs="Times New Roman"/>
        </w:rPr>
        <w:t>Grid</w:t>
      </w:r>
      <w:proofErr w:type="spellEnd"/>
      <w:r w:rsidRPr="000F3C3B">
        <w:rPr>
          <w:rFonts w:cs="Times New Roman"/>
        </w:rPr>
        <w:t xml:space="preserve"> (</w:t>
      </w:r>
      <w:r w:rsidR="003C7DC0" w:rsidRPr="000F3C3B">
        <w:rPr>
          <w:rFonts w:cs="Times New Roman"/>
        </w:rPr>
        <w:t>Raster Karten</w:t>
      </w:r>
      <w:r w:rsidRPr="000F3C3B">
        <w:rPr>
          <w:rFonts w:cs="Times New Roman"/>
        </w:rPr>
        <w:t>)</w:t>
      </w:r>
      <w:bookmarkEnd w:id="124"/>
      <w:bookmarkEnd w:id="125"/>
      <w:bookmarkEnd w:id="126"/>
      <w:bookmarkEnd w:id="127"/>
    </w:p>
    <w:p w14:paraId="3D97AA83" w14:textId="03901C0F" w:rsidR="001C7292" w:rsidRPr="000F3C3B" w:rsidRDefault="001C7292" w:rsidP="00DA5C68">
      <w:pPr>
        <w:spacing w:line="360" w:lineRule="auto"/>
        <w:jc w:val="both"/>
        <w:rPr>
          <w:rStyle w:val="Text"/>
        </w:rPr>
      </w:pPr>
      <w:r w:rsidRPr="000F3C3B">
        <w:rPr>
          <w:rStyle w:val="Text"/>
        </w:rPr>
        <w:t xml:space="preserve">Ein </w:t>
      </w:r>
      <w:proofErr w:type="spellStart"/>
      <w:r w:rsidRPr="000F3C3B">
        <w:rPr>
          <w:rStyle w:val="Text"/>
        </w:rPr>
        <w:t>Grid</w:t>
      </w:r>
      <w:proofErr w:type="spellEnd"/>
      <w:r w:rsidRPr="000F3C3B">
        <w:rPr>
          <w:rStyle w:val="Text"/>
        </w:rPr>
        <w:t xml:space="preserve"> ist ein grundlegender 2D </w:t>
      </w:r>
      <w:del w:id="128" w:author="Dominik Schindele" w:date="2025-06-15T19:47:00Z">
        <w:r w:rsidRPr="000F3C3B" w:rsidDel="005809A4">
          <w:rPr>
            <w:rStyle w:val="Text"/>
          </w:rPr>
          <w:delText xml:space="preserve">kartentyp </w:delText>
        </w:r>
      </w:del>
      <w:ins w:id="129" w:author="Dominik Schindele" w:date="2025-06-15T19:47:00Z">
        <w:r w:rsidR="005809A4">
          <w:rPr>
            <w:rStyle w:val="Text"/>
          </w:rPr>
          <w:t>K</w:t>
        </w:r>
        <w:r w:rsidR="005809A4" w:rsidRPr="000F3C3B">
          <w:rPr>
            <w:rStyle w:val="Text"/>
          </w:rPr>
          <w:t xml:space="preserve">artentyp </w:t>
        </w:r>
      </w:ins>
      <w:r w:rsidRPr="000F3C3B">
        <w:rPr>
          <w:rStyle w:val="Text"/>
        </w:rPr>
        <w:t xml:space="preserve">mit </w:t>
      </w:r>
      <w:r w:rsidR="008C0C4E" w:rsidRPr="000F3C3B">
        <w:rPr>
          <w:rStyle w:val="Text"/>
        </w:rPr>
        <w:t>q</w:t>
      </w:r>
      <w:r w:rsidRPr="000F3C3B">
        <w:rPr>
          <w:rStyle w:val="Text"/>
        </w:rPr>
        <w:t>uadratischem Aufbau</w:t>
      </w:r>
      <w:r w:rsidR="00241087" w:rsidRPr="000F3C3B">
        <w:rPr>
          <w:rStyle w:val="Text"/>
        </w:rPr>
        <w:t xml:space="preserve"> und einer Vielzahl an Zellen</w:t>
      </w:r>
      <w:r w:rsidR="008C0C4E" w:rsidRPr="000F3C3B">
        <w:rPr>
          <w:rStyle w:val="Text"/>
        </w:rPr>
        <w:t xml:space="preserve"> mit </w:t>
      </w:r>
      <w:r w:rsidR="00345A24" w:rsidRPr="000F3C3B">
        <w:rPr>
          <w:rStyle w:val="Text"/>
        </w:rPr>
        <w:t>vier</w:t>
      </w:r>
      <w:r w:rsidR="008C0C4E" w:rsidRPr="000F3C3B">
        <w:rPr>
          <w:rStyle w:val="Text"/>
        </w:rPr>
        <w:t xml:space="preserve"> Seiten</w:t>
      </w:r>
      <w:r w:rsidRPr="000F3C3B">
        <w:rPr>
          <w:rStyle w:val="Text"/>
        </w:rPr>
        <w:t xml:space="preserve">. </w:t>
      </w:r>
      <w:r w:rsidR="00241087" w:rsidRPr="000F3C3B">
        <w:rPr>
          <w:rStyle w:val="Text"/>
        </w:rPr>
        <w:t xml:space="preserve">Jede Zelle hat vier direkte Nachbarn sowie vier weitere benachbarte Zellen in vertikaler Richtung. Ein Agent kann sich je nach eingesetztem System zu allen </w:t>
      </w:r>
      <w:r w:rsidR="008C0C4E" w:rsidRPr="000F3C3B">
        <w:rPr>
          <w:rStyle w:val="Text"/>
        </w:rPr>
        <w:t>acht</w:t>
      </w:r>
      <w:r w:rsidR="00241087" w:rsidRPr="000F3C3B">
        <w:rPr>
          <w:rStyle w:val="Text"/>
        </w:rPr>
        <w:t xml:space="preserve"> </w:t>
      </w:r>
      <w:del w:id="130" w:author="Dominik Schindele" w:date="2025-06-15T19:47:00Z">
        <w:r w:rsidR="00241087" w:rsidRPr="000F3C3B" w:rsidDel="005809A4">
          <w:rPr>
            <w:rStyle w:val="Text"/>
          </w:rPr>
          <w:delText xml:space="preserve">Nachbar </w:delText>
        </w:r>
      </w:del>
      <w:ins w:id="131" w:author="Dominik Schindele" w:date="2025-06-15T19:47:00Z">
        <w:r w:rsidR="005809A4" w:rsidRPr="000F3C3B">
          <w:rPr>
            <w:rStyle w:val="Text"/>
          </w:rPr>
          <w:t>Nachbar</w:t>
        </w:r>
        <w:r w:rsidR="005809A4">
          <w:rPr>
            <w:rStyle w:val="Text"/>
          </w:rPr>
          <w:t>-</w:t>
        </w:r>
      </w:ins>
      <w:r w:rsidR="00241087" w:rsidRPr="000F3C3B">
        <w:rPr>
          <w:rStyle w:val="Text"/>
        </w:rPr>
        <w:t>Zellen (Euklidische Distanz</w:t>
      </w:r>
      <w:ins w:id="132" w:author="Dominik Schindele" w:date="2025-06-15T19:47:00Z">
        <w:r w:rsidR="005809A4">
          <w:rPr>
            <w:rStyle w:val="Text"/>
          </w:rPr>
          <w:t xml:space="preserve"> bzw. Moore-</w:t>
        </w:r>
        <w:proofErr w:type="spellStart"/>
        <w:r w:rsidR="005809A4">
          <w:rPr>
            <w:rStyle w:val="Text"/>
          </w:rPr>
          <w:t>Grid</w:t>
        </w:r>
      </w:ins>
      <w:proofErr w:type="spellEnd"/>
      <w:r w:rsidR="00241087" w:rsidRPr="000F3C3B">
        <w:rPr>
          <w:rStyle w:val="Text"/>
        </w:rPr>
        <w:t>) oder vier Nachbarn (Manhattan-Distanz</w:t>
      </w:r>
      <w:ins w:id="133" w:author="Dominik Schindele" w:date="2025-06-15T19:47:00Z">
        <w:r w:rsidR="005809A4">
          <w:rPr>
            <w:rStyle w:val="Text"/>
          </w:rPr>
          <w:t xml:space="preserve"> bzw. </w:t>
        </w:r>
      </w:ins>
      <w:ins w:id="134" w:author="Dominik Schindele" w:date="2025-06-15T19:48:00Z">
        <w:r w:rsidR="005809A4">
          <w:rPr>
            <w:rStyle w:val="Text"/>
          </w:rPr>
          <w:t>v</w:t>
        </w:r>
      </w:ins>
      <w:ins w:id="135" w:author="Dominik Schindele" w:date="2025-06-15T19:47:00Z">
        <w:r w:rsidR="005809A4">
          <w:rPr>
            <w:rStyle w:val="Text"/>
          </w:rPr>
          <w:t>on-Neumann-</w:t>
        </w:r>
        <w:proofErr w:type="spellStart"/>
        <w:r w:rsidR="005809A4">
          <w:rPr>
            <w:rStyle w:val="Text"/>
          </w:rPr>
          <w:t>Grid</w:t>
        </w:r>
      </w:ins>
      <w:proofErr w:type="spellEnd"/>
      <w:r w:rsidR="00241087" w:rsidRPr="000F3C3B">
        <w:rPr>
          <w:rStyle w:val="Text"/>
        </w:rPr>
        <w:t xml:space="preserve">) bewegen. </w:t>
      </w:r>
      <w:r w:rsidR="00F56A1B" w:rsidRPr="000F3C3B">
        <w:rPr>
          <w:rStyle w:val="Text"/>
        </w:rPr>
        <w:t xml:space="preserve">Die Position jeder Zelle kann durch zwei Koordinaten genau bestimmt werden – eine </w:t>
      </w:r>
      <w:del w:id="136" w:author="Dominik Schindele" w:date="2025-06-15T19:48:00Z">
        <w:r w:rsidR="00F56A1B" w:rsidRPr="000F3C3B" w:rsidDel="005809A4">
          <w:rPr>
            <w:rStyle w:val="Text"/>
          </w:rPr>
          <w:delText>für Horizontal</w:delText>
        </w:r>
      </w:del>
      <w:ins w:id="137" w:author="Dominik Schindele" w:date="2025-06-15T19:48:00Z">
        <w:r w:rsidR="005809A4">
          <w:rPr>
            <w:rStyle w:val="Text"/>
          </w:rPr>
          <w:t>h</w:t>
        </w:r>
        <w:r w:rsidR="005809A4" w:rsidRPr="000F3C3B">
          <w:rPr>
            <w:rStyle w:val="Text"/>
          </w:rPr>
          <w:t>orizontal</w:t>
        </w:r>
      </w:ins>
      <w:r w:rsidR="00F56A1B" w:rsidRPr="000F3C3B">
        <w:rPr>
          <w:rStyle w:val="Text"/>
        </w:rPr>
        <w:t xml:space="preserve">, eine </w:t>
      </w:r>
      <w:del w:id="138" w:author="Dominik Schindele" w:date="2025-06-15T19:48:00Z">
        <w:r w:rsidR="00F56A1B" w:rsidRPr="000F3C3B" w:rsidDel="005809A4">
          <w:rPr>
            <w:rStyle w:val="Text"/>
          </w:rPr>
          <w:delText>Vertikal</w:delText>
        </w:r>
      </w:del>
      <w:ins w:id="139" w:author="Dominik Schindele" w:date="2025-06-15T19:48:00Z">
        <w:r w:rsidR="005809A4">
          <w:rPr>
            <w:rStyle w:val="Text"/>
          </w:rPr>
          <w:t>v</w:t>
        </w:r>
        <w:r w:rsidR="005809A4" w:rsidRPr="000F3C3B">
          <w:rPr>
            <w:rStyle w:val="Text"/>
          </w:rPr>
          <w:t>ertikal</w:t>
        </w:r>
      </w:ins>
      <w:r w:rsidR="00F56A1B" w:rsidRPr="000F3C3B">
        <w:rPr>
          <w:rStyle w:val="Text"/>
        </w:rPr>
        <w:t xml:space="preserve">. </w:t>
      </w:r>
    </w:p>
    <w:p w14:paraId="5196164D" w14:textId="6D381FCD" w:rsidR="001C7292" w:rsidRPr="000F3C3B" w:rsidRDefault="00820711" w:rsidP="00175AEC">
      <w:pPr>
        <w:pStyle w:val="5Ebene"/>
        <w:rPr>
          <w:rFonts w:cs="Times New Roman"/>
        </w:rPr>
      </w:pPr>
      <w:bookmarkStart w:id="140" w:name="_Toc199920734"/>
      <w:bookmarkStart w:id="141" w:name="_Toc199921145"/>
      <w:bookmarkStart w:id="142" w:name="_Toc199921507"/>
      <w:proofErr w:type="spellStart"/>
      <w:r w:rsidRPr="000F3C3B">
        <w:rPr>
          <w:rFonts w:cs="Times New Roman"/>
        </w:rPr>
        <w:t>HexGrid</w:t>
      </w:r>
      <w:proofErr w:type="spellEnd"/>
      <w:r w:rsidRPr="000F3C3B">
        <w:rPr>
          <w:rFonts w:cs="Times New Roman"/>
        </w:rPr>
        <w:t xml:space="preserve"> (Hexagonales Gitter)</w:t>
      </w:r>
      <w:bookmarkEnd w:id="140"/>
      <w:bookmarkEnd w:id="141"/>
      <w:bookmarkEnd w:id="142"/>
    </w:p>
    <w:p w14:paraId="5C27D3B2" w14:textId="1A3F0222" w:rsidR="001C7292" w:rsidRPr="000F3C3B" w:rsidRDefault="00820711" w:rsidP="00DA5C68">
      <w:pPr>
        <w:spacing w:line="360" w:lineRule="auto"/>
        <w:jc w:val="both"/>
        <w:rPr>
          <w:rStyle w:val="Text"/>
        </w:rPr>
      </w:pPr>
      <w:r w:rsidRPr="000F3C3B">
        <w:rPr>
          <w:rStyle w:val="Text"/>
        </w:rPr>
        <w:t xml:space="preserve">Ein </w:t>
      </w:r>
      <w:proofErr w:type="spellStart"/>
      <w:r w:rsidRPr="000F3C3B">
        <w:rPr>
          <w:rStyle w:val="Text"/>
        </w:rPr>
        <w:t>HexGrid</w:t>
      </w:r>
      <w:proofErr w:type="spellEnd"/>
      <w:r w:rsidRPr="000F3C3B">
        <w:rPr>
          <w:rStyle w:val="Text"/>
        </w:rPr>
        <w:t xml:space="preserve"> ist ein Kartentyp, bei dem das Gitter aus einer Vielzahl von Hexagonen besteht. </w:t>
      </w:r>
      <w:r w:rsidR="00955EE1" w:rsidRPr="000F3C3B">
        <w:rPr>
          <w:rStyle w:val="Text"/>
        </w:rPr>
        <w:t xml:space="preserve">Jede Einzelne Zelle hat genau sechs Nachbarn. </w:t>
      </w:r>
      <w:r w:rsidR="007267FE" w:rsidRPr="000F3C3B">
        <w:rPr>
          <w:rStyle w:val="Text"/>
        </w:rPr>
        <w:t>Ein Agent kann sich in alle angrenzenden Zellen bewegen.</w:t>
      </w:r>
    </w:p>
    <w:p w14:paraId="4DEB8E50" w14:textId="55D5D97E" w:rsidR="00CD6836" w:rsidRPr="000F3C3B" w:rsidRDefault="00240A69" w:rsidP="007D294B">
      <w:pPr>
        <w:pStyle w:val="4Ebene"/>
      </w:pPr>
      <w:bookmarkStart w:id="143" w:name="_Ref197349651"/>
      <w:bookmarkStart w:id="144" w:name="_Toc199920735"/>
      <w:bookmarkStart w:id="145" w:name="_Toc199921146"/>
      <w:bookmarkStart w:id="146" w:name="_Toc199921508"/>
      <w:r w:rsidRPr="000F3C3B">
        <w:t>Hindernisse</w:t>
      </w:r>
      <w:bookmarkEnd w:id="143"/>
      <w:bookmarkEnd w:id="144"/>
      <w:bookmarkEnd w:id="145"/>
      <w:bookmarkEnd w:id="146"/>
    </w:p>
    <w:p w14:paraId="6FF966D9" w14:textId="020F0184" w:rsidR="00CD6836" w:rsidRPr="000F3C3B" w:rsidRDefault="00240A69" w:rsidP="00DA5C68">
      <w:pPr>
        <w:spacing w:line="360" w:lineRule="auto"/>
        <w:jc w:val="both"/>
        <w:rPr>
          <w:rStyle w:val="Text"/>
        </w:rPr>
      </w:pPr>
      <w:r w:rsidRPr="000F3C3B">
        <w:rPr>
          <w:rStyle w:val="Text"/>
        </w:rPr>
        <w:t>Das Hindernis in einer Karte stellt einen Bereich da</w:t>
      </w:r>
      <w:ins w:id="147" w:author="Dominik Schindele" w:date="2025-06-15T19:49:00Z">
        <w:r w:rsidR="005809A4">
          <w:rPr>
            <w:rStyle w:val="Text"/>
          </w:rPr>
          <w:t>r</w:t>
        </w:r>
      </w:ins>
      <w:r w:rsidRPr="000F3C3B">
        <w:rPr>
          <w:rStyle w:val="Text"/>
        </w:rPr>
        <w:t xml:space="preserve">, der </w:t>
      </w:r>
      <w:r w:rsidR="005371EB" w:rsidRPr="000F3C3B">
        <w:rPr>
          <w:rStyle w:val="Text"/>
        </w:rPr>
        <w:t>von einem Agenten</w:t>
      </w:r>
      <w:r w:rsidRPr="000F3C3B">
        <w:rPr>
          <w:rStyle w:val="Text"/>
        </w:rPr>
        <w:t xml:space="preserve"> nicht </w:t>
      </w:r>
      <w:del w:id="148" w:author="Dominik Schindele" w:date="2025-06-15T19:49:00Z">
        <w:r w:rsidRPr="000F3C3B" w:rsidDel="005809A4">
          <w:rPr>
            <w:rStyle w:val="Text"/>
          </w:rPr>
          <w:delText xml:space="preserve">überfahren </w:delText>
        </w:r>
      </w:del>
      <w:ins w:id="149" w:author="Dominik Schindele" w:date="2025-06-15T19:49:00Z">
        <w:r w:rsidR="005809A4">
          <w:rPr>
            <w:rStyle w:val="Text"/>
          </w:rPr>
          <w:t>betreten</w:t>
        </w:r>
        <w:r w:rsidR="005809A4" w:rsidRPr="000F3C3B">
          <w:rPr>
            <w:rStyle w:val="Text"/>
          </w:rPr>
          <w:t xml:space="preserve"> </w:t>
        </w:r>
      </w:ins>
      <w:r w:rsidRPr="000F3C3B">
        <w:rPr>
          <w:rStyle w:val="Text"/>
        </w:rPr>
        <w:t xml:space="preserve">werden kann. Ein Ausweichen des Agenten ist nötig. </w:t>
      </w:r>
      <w:r w:rsidR="00230B13" w:rsidRPr="000F3C3B">
        <w:rPr>
          <w:rStyle w:val="Text"/>
        </w:rPr>
        <w:t xml:space="preserve">Die </w:t>
      </w:r>
      <w:r w:rsidRPr="000F3C3B">
        <w:rPr>
          <w:rStyle w:val="Text"/>
        </w:rPr>
        <w:t>Hindernisse beeinflussen die Weg-Findung</w:t>
      </w:r>
      <w:r w:rsidR="00230B13" w:rsidRPr="000F3C3B">
        <w:rPr>
          <w:rStyle w:val="Text"/>
        </w:rPr>
        <w:t xml:space="preserve"> und müssen mit eingebunden werden</w:t>
      </w:r>
      <w:r w:rsidRPr="000F3C3B">
        <w:rPr>
          <w:rStyle w:val="Text"/>
        </w:rPr>
        <w:t xml:space="preserve">. </w:t>
      </w:r>
      <w:r w:rsidR="005371EB" w:rsidRPr="000F3C3B">
        <w:rPr>
          <w:rStyle w:val="Text"/>
        </w:rPr>
        <w:t xml:space="preserve">In einem </w:t>
      </w:r>
      <w:proofErr w:type="spellStart"/>
      <w:r w:rsidR="005371EB" w:rsidRPr="000F3C3B">
        <w:rPr>
          <w:rStyle w:val="Text"/>
        </w:rPr>
        <w:t>Multigrid</w:t>
      </w:r>
      <w:proofErr w:type="spellEnd"/>
      <w:ins w:id="150" w:author="Dominik Schindele" w:date="2025-06-15T19:49:00Z">
        <w:r w:rsidR="005809A4">
          <w:rPr>
            <w:rStyle w:val="Text"/>
          </w:rPr>
          <w:t>-S</w:t>
        </w:r>
      </w:ins>
      <w:del w:id="151" w:author="Dominik Schindele" w:date="2025-06-15T19:49:00Z">
        <w:r w:rsidR="005371EB" w:rsidRPr="000F3C3B" w:rsidDel="005809A4">
          <w:rPr>
            <w:rStyle w:val="Text"/>
          </w:rPr>
          <w:delText xml:space="preserve"> s</w:delText>
        </w:r>
      </w:del>
      <w:r w:rsidR="005371EB" w:rsidRPr="000F3C3B">
        <w:rPr>
          <w:rStyle w:val="Text"/>
        </w:rPr>
        <w:t xml:space="preserve">ystem kann dieselbe Zelle von zwei oder mehr Agenten simultan genutzt werden. Dem gegenüber gestellt </w:t>
      </w:r>
      <w:r w:rsidR="00A5059F" w:rsidRPr="000F3C3B">
        <w:rPr>
          <w:rStyle w:val="Text"/>
        </w:rPr>
        <w:t xml:space="preserve">ist das </w:t>
      </w:r>
      <w:del w:id="152" w:author="Dominik Schindele" w:date="2025-06-15T19:49:00Z">
        <w:r w:rsidR="00B51EE1" w:rsidDel="005809A4">
          <w:rPr>
            <w:rStyle w:val="Text"/>
          </w:rPr>
          <w:delText>Singleg</w:delText>
        </w:r>
        <w:r w:rsidR="005371EB" w:rsidRPr="000F3C3B" w:rsidDel="005809A4">
          <w:rPr>
            <w:rStyle w:val="Text"/>
          </w:rPr>
          <w:delText xml:space="preserve">rid </w:delText>
        </w:r>
      </w:del>
      <w:proofErr w:type="spellStart"/>
      <w:ins w:id="153" w:author="Dominik Schindele" w:date="2025-06-15T19:49:00Z">
        <w:r w:rsidR="005809A4">
          <w:rPr>
            <w:rStyle w:val="Text"/>
          </w:rPr>
          <w:t>Singleg</w:t>
        </w:r>
        <w:r w:rsidR="005809A4" w:rsidRPr="000F3C3B">
          <w:rPr>
            <w:rStyle w:val="Text"/>
          </w:rPr>
          <w:t>rid</w:t>
        </w:r>
        <w:proofErr w:type="spellEnd"/>
        <w:r w:rsidR="005809A4">
          <w:rPr>
            <w:rStyle w:val="Text"/>
          </w:rPr>
          <w:t>-</w:t>
        </w:r>
      </w:ins>
      <w:r w:rsidR="005371EB" w:rsidRPr="000F3C3B">
        <w:rPr>
          <w:rStyle w:val="Text"/>
        </w:rPr>
        <w:t>System,</w:t>
      </w:r>
      <w:r w:rsidR="00A5059F" w:rsidRPr="000F3C3B">
        <w:rPr>
          <w:rStyle w:val="Text"/>
        </w:rPr>
        <w:t xml:space="preserve"> </w:t>
      </w:r>
      <w:del w:id="154" w:author="Dominik Schindele" w:date="2025-06-15T19:49:00Z">
        <w:r w:rsidR="00A5059F" w:rsidRPr="000F3C3B" w:rsidDel="005809A4">
          <w:rPr>
            <w:rStyle w:val="Text"/>
          </w:rPr>
          <w:delText>hier</w:delText>
        </w:r>
        <w:r w:rsidR="005371EB" w:rsidRPr="000F3C3B" w:rsidDel="005809A4">
          <w:rPr>
            <w:rStyle w:val="Text"/>
          </w:rPr>
          <w:delText xml:space="preserve"> kann</w:delText>
        </w:r>
      </w:del>
      <w:ins w:id="155" w:author="Dominik Schindele" w:date="2025-06-15T19:49:00Z">
        <w:r w:rsidR="005809A4">
          <w:rPr>
            <w:rStyle w:val="Text"/>
          </w:rPr>
          <w:t>bei dem</w:t>
        </w:r>
      </w:ins>
      <w:r w:rsidR="005371EB" w:rsidRPr="000F3C3B">
        <w:rPr>
          <w:rStyle w:val="Text"/>
        </w:rPr>
        <w:t xml:space="preserve"> dieselbe Zelle nur von einem Agenten genutzt werde</w:t>
      </w:r>
      <w:ins w:id="156" w:author="Dominik Schindele" w:date="2025-06-15T19:49:00Z">
        <w:r w:rsidR="005809A4">
          <w:rPr>
            <w:rStyle w:val="Text"/>
          </w:rPr>
          <w:t>n kann</w:t>
        </w:r>
      </w:ins>
      <w:r w:rsidR="005371EB" w:rsidRPr="000F3C3B">
        <w:rPr>
          <w:rStyle w:val="Text"/>
        </w:rPr>
        <w:t xml:space="preserve">. </w:t>
      </w:r>
      <w:del w:id="157" w:author="Dominik Schindele" w:date="2025-06-15T19:50:00Z">
        <w:r w:rsidR="005371EB" w:rsidRPr="000F3C3B" w:rsidDel="005809A4">
          <w:rPr>
            <w:rStyle w:val="Text"/>
          </w:rPr>
          <w:delText>Diese genutzte Zelle stellt zu diesem Zeitpunkt</w:delText>
        </w:r>
      </w:del>
      <w:ins w:id="158" w:author="Dominik Schindele" w:date="2025-06-15T19:50:00Z">
        <w:r w:rsidR="005809A4">
          <w:rPr>
            <w:rStyle w:val="Text"/>
          </w:rPr>
          <w:t>Agenten stellen somit</w:t>
        </w:r>
      </w:ins>
      <w:r w:rsidR="005371EB" w:rsidRPr="000F3C3B">
        <w:rPr>
          <w:rStyle w:val="Text"/>
        </w:rPr>
        <w:t xml:space="preserve"> ein Hindernis für </w:t>
      </w:r>
      <w:del w:id="159" w:author="Dominik Schindele" w:date="2025-06-15T19:50:00Z">
        <w:r w:rsidR="005371EB" w:rsidRPr="000F3C3B" w:rsidDel="005809A4">
          <w:rPr>
            <w:rStyle w:val="Text"/>
          </w:rPr>
          <w:delText>einen andern</w:delText>
        </w:r>
      </w:del>
      <w:ins w:id="160" w:author="Dominik Schindele" w:date="2025-06-15T19:50:00Z">
        <w:r w:rsidR="005809A4">
          <w:rPr>
            <w:rStyle w:val="Text"/>
          </w:rPr>
          <w:t>andere</w:t>
        </w:r>
      </w:ins>
      <w:r w:rsidR="005371EB" w:rsidRPr="000F3C3B">
        <w:rPr>
          <w:rStyle w:val="Text"/>
        </w:rPr>
        <w:t xml:space="preserve"> Agenten da und </w:t>
      </w:r>
      <w:del w:id="161" w:author="Dominik Schindele" w:date="2025-06-15T19:50:00Z">
        <w:r w:rsidR="005371EB" w:rsidRPr="000F3C3B" w:rsidDel="005809A4">
          <w:rPr>
            <w:rStyle w:val="Text"/>
          </w:rPr>
          <w:delText xml:space="preserve">muss </w:delText>
        </w:r>
      </w:del>
      <w:ins w:id="162" w:author="Dominik Schindele" w:date="2025-06-15T19:50:00Z">
        <w:r w:rsidR="005809A4">
          <w:rPr>
            <w:rStyle w:val="Text"/>
          </w:rPr>
          <w:t>müssen</w:t>
        </w:r>
        <w:r w:rsidR="005809A4" w:rsidRPr="000F3C3B">
          <w:rPr>
            <w:rStyle w:val="Text"/>
          </w:rPr>
          <w:t xml:space="preserve"> </w:t>
        </w:r>
      </w:ins>
      <w:r w:rsidR="005371EB" w:rsidRPr="000F3C3B">
        <w:rPr>
          <w:rStyle w:val="Text"/>
        </w:rPr>
        <w:t>umfahren werden.</w:t>
      </w:r>
    </w:p>
    <w:p w14:paraId="794224ED" w14:textId="77DB4185" w:rsidR="003C7DC0" w:rsidRPr="000F3C3B" w:rsidRDefault="003C7DC0" w:rsidP="007D294B">
      <w:pPr>
        <w:pStyle w:val="4Ebene"/>
      </w:pPr>
      <w:bookmarkStart w:id="163" w:name="_Ref197349365"/>
      <w:bookmarkStart w:id="164" w:name="_Toc199920736"/>
      <w:bookmarkStart w:id="165" w:name="_Toc199921147"/>
      <w:bookmarkStart w:id="166" w:name="_Toc199921509"/>
      <w:proofErr w:type="spellStart"/>
      <w:r w:rsidRPr="000F3C3B">
        <w:t>Randbedinungen</w:t>
      </w:r>
      <w:bookmarkEnd w:id="163"/>
      <w:bookmarkEnd w:id="164"/>
      <w:bookmarkEnd w:id="165"/>
      <w:bookmarkEnd w:id="166"/>
      <w:proofErr w:type="spellEnd"/>
    </w:p>
    <w:p w14:paraId="512F8ED7" w14:textId="67948546" w:rsidR="003C7DC0" w:rsidRPr="000F3C3B" w:rsidRDefault="003C7DC0" w:rsidP="003C7DC0">
      <w:pPr>
        <w:pStyle w:val="5Ebene"/>
        <w:rPr>
          <w:rFonts w:cs="Times New Roman"/>
        </w:rPr>
      </w:pPr>
      <w:bookmarkStart w:id="167" w:name="_Toc199920737"/>
      <w:bookmarkStart w:id="168" w:name="_Toc199921148"/>
      <w:bookmarkStart w:id="169" w:name="_Toc199921510"/>
      <w:proofErr w:type="spellStart"/>
      <w:r w:rsidRPr="000F3C3B">
        <w:rPr>
          <w:rFonts w:cs="Times New Roman"/>
        </w:rPr>
        <w:t>Simulated</w:t>
      </w:r>
      <w:proofErr w:type="spellEnd"/>
      <w:r w:rsidRPr="000F3C3B">
        <w:rPr>
          <w:rFonts w:cs="Times New Roman"/>
        </w:rPr>
        <w:t xml:space="preserve"> Infinity</w:t>
      </w:r>
      <w:bookmarkEnd w:id="167"/>
      <w:bookmarkEnd w:id="168"/>
      <w:bookmarkEnd w:id="169"/>
    </w:p>
    <w:p w14:paraId="23375A00" w14:textId="38B88965" w:rsidR="003C7DC0" w:rsidRPr="000F3C3B" w:rsidRDefault="00240A69" w:rsidP="00DA5C68">
      <w:pPr>
        <w:spacing w:line="360" w:lineRule="auto"/>
        <w:jc w:val="both"/>
        <w:rPr>
          <w:rStyle w:val="Text"/>
        </w:rPr>
      </w:pPr>
      <w:r w:rsidRPr="000F3C3B">
        <w:rPr>
          <w:rStyle w:val="Text"/>
        </w:rPr>
        <w:t xml:space="preserve">In der Literatur beschreibt diese Konzepte (auch </w:t>
      </w:r>
      <w:r w:rsidR="007C521B">
        <w:rPr>
          <w:rStyle w:val="Text"/>
        </w:rPr>
        <w:t>„</w:t>
      </w:r>
      <w:proofErr w:type="spellStart"/>
      <w:r w:rsidR="007C521B" w:rsidRPr="007C521B">
        <w:rPr>
          <w:rStyle w:val="Text"/>
        </w:rPr>
        <w:t>toroidal</w:t>
      </w:r>
      <w:proofErr w:type="spellEnd"/>
      <w:r w:rsidR="007C521B" w:rsidRPr="007C521B">
        <w:rPr>
          <w:rStyle w:val="Text"/>
        </w:rPr>
        <w:t xml:space="preserve"> Karten</w:t>
      </w:r>
      <w:r w:rsidR="007C521B">
        <w:rPr>
          <w:rStyle w:val="Text"/>
        </w:rPr>
        <w:t>“</w:t>
      </w:r>
      <w:r w:rsidR="007C521B" w:rsidRPr="007C521B">
        <w:rPr>
          <w:rStyle w:val="Text"/>
        </w:rPr>
        <w:t xml:space="preserve"> und </w:t>
      </w:r>
      <w:r w:rsidR="007C521B">
        <w:rPr>
          <w:rStyle w:val="Text"/>
        </w:rPr>
        <w:t>„</w:t>
      </w:r>
      <w:proofErr w:type="spellStart"/>
      <w:r w:rsidR="007C521B" w:rsidRPr="007C521B">
        <w:rPr>
          <w:rStyle w:val="Text"/>
        </w:rPr>
        <w:t>Hypermaps</w:t>
      </w:r>
      <w:proofErr w:type="spellEnd"/>
      <w:r w:rsidR="00083E03" w:rsidRPr="000F3C3B">
        <w:rPr>
          <w:rStyle w:val="Text"/>
        </w:rPr>
        <w:t>“</w:t>
      </w:r>
      <w:r w:rsidRPr="000F3C3B">
        <w:rPr>
          <w:rStyle w:val="Text"/>
        </w:rPr>
        <w:t xml:space="preserve"> bekannt) die Idee der simulierten Unendlichkeit einer Karte. Kommt ein Agent zum Rand der gegebenen Karte, kann dieser Rand passiert werden und </w:t>
      </w:r>
      <w:ins w:id="170" w:author="Dominik Schindele" w:date="2025-06-15T19:50:00Z">
        <w:r w:rsidR="005809A4">
          <w:rPr>
            <w:rStyle w:val="Text"/>
          </w:rPr>
          <w:t>d</w:t>
        </w:r>
      </w:ins>
      <w:r w:rsidRPr="000F3C3B">
        <w:rPr>
          <w:rStyle w:val="Text"/>
        </w:rPr>
        <w:t xml:space="preserve">er jeweilige Agent wird auf der jeweiligen anderen gegenüberliegenden Seite wieder eingesetzt. Ein Agent kann nie das </w:t>
      </w:r>
      <w:r w:rsidR="00C37FF9" w:rsidRPr="000F3C3B">
        <w:rPr>
          <w:rStyle w:val="Text"/>
        </w:rPr>
        <w:t>Ende</w:t>
      </w:r>
      <w:r w:rsidRPr="000F3C3B">
        <w:rPr>
          <w:rStyle w:val="Text"/>
        </w:rPr>
        <w:t xml:space="preserve"> eine Karte erreichen</w:t>
      </w:r>
      <w:sdt>
        <w:sdtPr>
          <w:rPr>
            <w:rStyle w:val="Text"/>
          </w:rPr>
          <w:id w:val="132254609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Pr>
              <w:rStyle w:val="Text"/>
              <w:noProof/>
            </w:rPr>
            <w:t xml:space="preserve"> </w:t>
          </w:r>
          <w:r w:rsidR="003C3CBE" w:rsidRPr="003C3CBE">
            <w:rPr>
              <w:rFonts w:ascii="Times New Roman" w:hAnsi="Times New Roman" w:cs="Times New Roman"/>
              <w:noProof/>
            </w:rPr>
            <w:t>[13]</w:t>
          </w:r>
          <w:r w:rsidR="007C521B">
            <w:rPr>
              <w:rStyle w:val="Text"/>
            </w:rPr>
            <w:fldChar w:fldCharType="end"/>
          </w:r>
        </w:sdtContent>
      </w:sdt>
      <w:r w:rsidR="007C521B">
        <w:rPr>
          <w:rStyle w:val="Text"/>
        </w:rPr>
        <w:t>.</w:t>
      </w:r>
    </w:p>
    <w:p w14:paraId="1184CDD9" w14:textId="1237D218" w:rsidR="003C7DC0" w:rsidRPr="000F3C3B" w:rsidRDefault="003C7DC0" w:rsidP="003C7DC0">
      <w:pPr>
        <w:pStyle w:val="5Ebene"/>
        <w:rPr>
          <w:rFonts w:cs="Times New Roman"/>
        </w:rPr>
      </w:pPr>
      <w:bookmarkStart w:id="171" w:name="_Toc199920738"/>
      <w:bookmarkStart w:id="172" w:name="_Toc199921149"/>
      <w:bookmarkStart w:id="173" w:name="_Toc199921511"/>
      <w:proofErr w:type="spellStart"/>
      <w:r w:rsidRPr="000F3C3B">
        <w:rPr>
          <w:rFonts w:cs="Times New Roman"/>
        </w:rPr>
        <w:t>Collision</w:t>
      </w:r>
      <w:proofErr w:type="spellEnd"/>
      <w:r w:rsidRPr="000F3C3B">
        <w:rPr>
          <w:rFonts w:cs="Times New Roman"/>
        </w:rPr>
        <w:t xml:space="preserve"> Boundary</w:t>
      </w:r>
      <w:bookmarkEnd w:id="171"/>
      <w:bookmarkEnd w:id="172"/>
      <w:bookmarkEnd w:id="173"/>
    </w:p>
    <w:p w14:paraId="6EAD84F9" w14:textId="4FC1E34B" w:rsidR="003C7DC0" w:rsidRPr="000F3C3B" w:rsidRDefault="00240A69" w:rsidP="00DA5C68">
      <w:pPr>
        <w:spacing w:line="360" w:lineRule="auto"/>
        <w:jc w:val="both"/>
        <w:rPr>
          <w:rStyle w:val="Text"/>
        </w:rPr>
      </w:pPr>
      <w:r w:rsidRPr="000F3C3B">
        <w:rPr>
          <w:rStyle w:val="Text"/>
        </w:rPr>
        <w:t xml:space="preserve">Bei der </w:t>
      </w:r>
      <w:r w:rsidR="00083E03" w:rsidRPr="000F3C3B">
        <w:rPr>
          <w:rStyle w:val="Text"/>
        </w:rPr>
        <w:t>„</w:t>
      </w:r>
      <w:proofErr w:type="spellStart"/>
      <w:r w:rsidRPr="000F3C3B">
        <w:rPr>
          <w:rStyle w:val="Text"/>
        </w:rPr>
        <w:t>Collision</w:t>
      </w:r>
      <w:proofErr w:type="spellEnd"/>
      <w:r w:rsidRPr="000F3C3B">
        <w:rPr>
          <w:rStyle w:val="Text"/>
        </w:rPr>
        <w:t xml:space="preserve"> Boundary</w:t>
      </w:r>
      <w:r w:rsidR="00083E03" w:rsidRPr="000F3C3B">
        <w:rPr>
          <w:rStyle w:val="Text"/>
        </w:rPr>
        <w:t>“</w:t>
      </w:r>
      <w:r w:rsidRPr="000F3C3B">
        <w:rPr>
          <w:rStyle w:val="Text"/>
        </w:rPr>
        <w:t xml:space="preserve">, auch </w:t>
      </w:r>
      <w:r w:rsidR="00083E03" w:rsidRPr="000F3C3B">
        <w:rPr>
          <w:rStyle w:val="Text"/>
        </w:rPr>
        <w:t>„</w:t>
      </w:r>
      <w:proofErr w:type="spellStart"/>
      <w:r w:rsidRPr="000F3C3B">
        <w:rPr>
          <w:rStyle w:val="Text"/>
        </w:rPr>
        <w:t>Impassable</w:t>
      </w:r>
      <w:proofErr w:type="spellEnd"/>
      <w:r w:rsidRPr="000F3C3B">
        <w:rPr>
          <w:rStyle w:val="Text"/>
        </w:rPr>
        <w:t xml:space="preserve"> Boundary</w:t>
      </w:r>
      <w:r w:rsidR="00083E03" w:rsidRPr="000F3C3B">
        <w:rPr>
          <w:rStyle w:val="Text"/>
        </w:rPr>
        <w:t>“</w:t>
      </w:r>
      <w:r w:rsidRPr="000F3C3B">
        <w:rPr>
          <w:rStyle w:val="Text"/>
        </w:rPr>
        <w:t xml:space="preserve"> oder </w:t>
      </w:r>
      <w:r w:rsidR="00083E03" w:rsidRPr="000F3C3B">
        <w:rPr>
          <w:rStyle w:val="Text"/>
        </w:rPr>
        <w:t>„</w:t>
      </w:r>
      <w:r w:rsidRPr="000F3C3B">
        <w:rPr>
          <w:rStyle w:val="Text"/>
        </w:rPr>
        <w:t>Rigid Boundary</w:t>
      </w:r>
      <w:r w:rsidR="00083E03" w:rsidRPr="000F3C3B">
        <w:rPr>
          <w:rStyle w:val="Text"/>
        </w:rPr>
        <w:t>“</w:t>
      </w:r>
      <w:r w:rsidRPr="000F3C3B">
        <w:rPr>
          <w:rStyle w:val="Text"/>
        </w:rPr>
        <w:t xml:space="preserve"> genannt, stellt der Rand einer jeder Karte ein nicht zu </w:t>
      </w:r>
      <w:del w:id="174" w:author="Dominik Schindele" w:date="2025-06-15T19:51:00Z">
        <w:r w:rsidRPr="000F3C3B" w:rsidDel="005809A4">
          <w:rPr>
            <w:rStyle w:val="Text"/>
          </w:rPr>
          <w:delText xml:space="preserve">Überwindens </w:delText>
        </w:r>
      </w:del>
      <w:ins w:id="175" w:author="Dominik Schindele" w:date="2025-06-15T19:51:00Z">
        <w:r w:rsidR="005809A4">
          <w:rPr>
            <w:rStyle w:val="Text"/>
          </w:rPr>
          <w:t>ü</w:t>
        </w:r>
        <w:r w:rsidR="005809A4" w:rsidRPr="000F3C3B">
          <w:rPr>
            <w:rStyle w:val="Text"/>
          </w:rPr>
          <w:t>berwinden</w:t>
        </w:r>
        <w:r w:rsidR="005809A4">
          <w:rPr>
            <w:rStyle w:val="Text"/>
          </w:rPr>
          <w:t>de</w:t>
        </w:r>
        <w:r w:rsidR="005809A4" w:rsidRPr="000F3C3B">
          <w:rPr>
            <w:rStyle w:val="Text"/>
          </w:rPr>
          <w:t xml:space="preserve">s </w:t>
        </w:r>
      </w:ins>
      <w:r w:rsidRPr="000F3C3B">
        <w:rPr>
          <w:rStyle w:val="Text"/>
        </w:rPr>
        <w:t xml:space="preserve">Hindernis da. Wird dieses Hindernis / Rand erreicht, kann sich der </w:t>
      </w:r>
      <w:del w:id="176" w:author="Dominik Schindele" w:date="2025-06-15T19:51:00Z">
        <w:r w:rsidRPr="000F3C3B" w:rsidDel="005809A4">
          <w:rPr>
            <w:rStyle w:val="Text"/>
          </w:rPr>
          <w:delText xml:space="preserve">Jeweilige </w:delText>
        </w:r>
      </w:del>
      <w:ins w:id="177" w:author="Dominik Schindele" w:date="2025-06-15T19:51:00Z">
        <w:r w:rsidR="005809A4">
          <w:rPr>
            <w:rStyle w:val="Text"/>
          </w:rPr>
          <w:t>j</w:t>
        </w:r>
        <w:r w:rsidR="005809A4" w:rsidRPr="000F3C3B">
          <w:rPr>
            <w:rStyle w:val="Text"/>
          </w:rPr>
          <w:t xml:space="preserve">eweilige </w:t>
        </w:r>
      </w:ins>
      <w:r w:rsidRPr="000F3C3B">
        <w:rPr>
          <w:rStyle w:val="Text"/>
        </w:rPr>
        <w:t>Agent nicht mehr weiter in diese Richtung bewegen. Ein Umkehren ist nötig</w:t>
      </w:r>
      <w:r w:rsidR="007C521B" w:rsidRPr="007C521B">
        <w:rPr>
          <w:rStyle w:val="Text"/>
        </w:rPr>
        <w:t xml:space="preserve"> </w:t>
      </w:r>
      <w:sdt>
        <w:sdtPr>
          <w:rPr>
            <w:rStyle w:val="Text"/>
          </w:rPr>
          <w:id w:val="-393201405"/>
          <w:citation/>
        </w:sdt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sidRPr="003C3CBE">
            <w:rPr>
              <w:rFonts w:ascii="Times New Roman" w:hAnsi="Times New Roman" w:cs="Times New Roman"/>
              <w:noProof/>
            </w:rPr>
            <w:t>[13]</w:t>
          </w:r>
          <w:r w:rsidR="007C521B">
            <w:rPr>
              <w:rStyle w:val="Text"/>
            </w:rPr>
            <w:fldChar w:fldCharType="end"/>
          </w:r>
        </w:sdtContent>
      </w:sdt>
      <w:r w:rsidRPr="000F3C3B">
        <w:rPr>
          <w:rStyle w:val="Text"/>
        </w:rPr>
        <w:t>.</w:t>
      </w:r>
    </w:p>
    <w:p w14:paraId="69296451" w14:textId="623283E4" w:rsidR="009515C6" w:rsidRPr="000F3C3B" w:rsidRDefault="000165BF" w:rsidP="007120B7">
      <w:pPr>
        <w:pStyle w:val="1Ebene"/>
      </w:pPr>
      <w:bookmarkStart w:id="178" w:name="_Toc195957885"/>
      <w:bookmarkStart w:id="179" w:name="_Toc195957969"/>
      <w:bookmarkStart w:id="180" w:name="_Toc199920739"/>
      <w:bookmarkStart w:id="181" w:name="_Toc199921150"/>
      <w:bookmarkStart w:id="182" w:name="_Toc199921512"/>
      <w:r w:rsidRPr="000F3C3B">
        <w:t>Hauptteil</w:t>
      </w:r>
      <w:bookmarkEnd w:id="178"/>
      <w:bookmarkEnd w:id="179"/>
      <w:bookmarkEnd w:id="180"/>
      <w:bookmarkEnd w:id="181"/>
      <w:bookmarkEnd w:id="182"/>
    </w:p>
    <w:p w14:paraId="107FB168" w14:textId="397A066E" w:rsidR="009D538C" w:rsidRPr="000F3C3B" w:rsidRDefault="009D538C" w:rsidP="00650788">
      <w:pPr>
        <w:pStyle w:val="2Ebene"/>
        <w:numPr>
          <w:ilvl w:val="1"/>
          <w:numId w:val="3"/>
        </w:numPr>
        <w:rPr>
          <w:rFonts w:cs="Times New Roman"/>
        </w:rPr>
      </w:pPr>
      <w:bookmarkStart w:id="183" w:name="_Toc199920740"/>
      <w:bookmarkStart w:id="184" w:name="_Toc199921151"/>
      <w:bookmarkStart w:id="185" w:name="_Toc199921513"/>
      <w:r w:rsidRPr="000F3C3B">
        <w:rPr>
          <w:rFonts w:cs="Times New Roman"/>
        </w:rPr>
        <w:lastRenderedPageBreak/>
        <w:t>Technische Rahmenbedingungen</w:t>
      </w:r>
      <w:bookmarkEnd w:id="183"/>
      <w:bookmarkEnd w:id="184"/>
      <w:bookmarkEnd w:id="185"/>
    </w:p>
    <w:p w14:paraId="3DD1AB9C" w14:textId="003086F3" w:rsidR="000A176B" w:rsidRDefault="00345A24" w:rsidP="00BB1512">
      <w:pPr>
        <w:spacing w:line="360" w:lineRule="auto"/>
        <w:jc w:val="both"/>
        <w:rPr>
          <w:rStyle w:val="Text"/>
        </w:rPr>
      </w:pPr>
      <w:r w:rsidRPr="000F3C3B">
        <w:rPr>
          <w:rStyle w:val="Text"/>
        </w:rPr>
        <w:t>Im Rahmen dieser Arbeit werden folgende Rahmenbedingungen angenommen</w:t>
      </w:r>
      <w:r w:rsidR="00BB1512" w:rsidRPr="000F3C3B">
        <w:rPr>
          <w:rStyle w:val="Text"/>
        </w:rPr>
        <w:t xml:space="preserve"> und gelten solange nicht expliziert </w:t>
      </w:r>
      <w:r w:rsidR="00537D07" w:rsidRPr="000F3C3B">
        <w:rPr>
          <w:rStyle w:val="Text"/>
        </w:rPr>
        <w:t xml:space="preserve">anders </w:t>
      </w:r>
      <w:r w:rsidR="00BB1512" w:rsidRPr="000F3C3B">
        <w:rPr>
          <w:rStyle w:val="Text"/>
        </w:rPr>
        <w:t>erwähnt:</w:t>
      </w:r>
      <w:r w:rsidRPr="000F3C3B">
        <w:rPr>
          <w:rStyle w:val="Text"/>
        </w:rPr>
        <w:t xml:space="preserve"> Ein 2D</w:t>
      </w:r>
      <w:r w:rsidR="006B5D9C">
        <w:rPr>
          <w:rStyle w:val="Text"/>
        </w:rPr>
        <w:t xml:space="preserve">-Moore </w:t>
      </w:r>
      <w:r w:rsidR="00BB1512" w:rsidRPr="000F3C3B">
        <w:rPr>
          <w:rStyle w:val="Text"/>
        </w:rPr>
        <w:t>„</w:t>
      </w:r>
      <w:proofErr w:type="spellStart"/>
      <w:r w:rsidRPr="000F3C3B">
        <w:rPr>
          <w:rStyle w:val="Text"/>
        </w:rPr>
        <w:t>Grid</w:t>
      </w:r>
      <w:proofErr w:type="spellEnd"/>
      <w:r w:rsidR="00BB1512" w:rsidRPr="000F3C3B">
        <w:rPr>
          <w:rStyle w:val="Text"/>
        </w:rPr>
        <w:t>“</w:t>
      </w:r>
      <w:r w:rsidRPr="000F3C3B">
        <w:rPr>
          <w:rStyle w:val="Text"/>
        </w:rPr>
        <w:t xml:space="preserve"> (vgl. Abschnitt </w:t>
      </w:r>
      <w:r w:rsidRPr="000F3C3B">
        <w:rPr>
          <w:rStyle w:val="Text"/>
        </w:rPr>
        <w:fldChar w:fldCharType="begin"/>
      </w:r>
      <w:r w:rsidRPr="000F3C3B">
        <w:rPr>
          <w:rStyle w:val="Text"/>
        </w:rPr>
        <w:instrText xml:space="preserve"> REF _Ref197349466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w:t>
      </w:r>
      <w:r w:rsidRPr="000F3C3B">
        <w:rPr>
          <w:rStyle w:val="Text"/>
        </w:rPr>
        <w:fldChar w:fldCharType="end"/>
      </w:r>
      <w:r w:rsidRPr="000F3C3B">
        <w:rPr>
          <w:rStyle w:val="Text"/>
        </w:rPr>
        <w:t xml:space="preserve">) mit </w:t>
      </w:r>
      <w:r w:rsidR="00BB1512" w:rsidRPr="000F3C3B">
        <w:rPr>
          <w:rStyle w:val="Text"/>
        </w:rPr>
        <w:t>„</w:t>
      </w:r>
      <w:proofErr w:type="spellStart"/>
      <w:r w:rsidRPr="000F3C3B">
        <w:rPr>
          <w:rStyle w:val="Text"/>
        </w:rPr>
        <w:t>Collision</w:t>
      </w:r>
      <w:proofErr w:type="spellEnd"/>
      <w:r w:rsidRPr="000F3C3B">
        <w:rPr>
          <w:rStyle w:val="Text"/>
        </w:rPr>
        <w:t xml:space="preserve"> Boundary</w:t>
      </w:r>
      <w:r w:rsidR="00BB1512" w:rsidRPr="000F3C3B">
        <w:rPr>
          <w:rStyle w:val="Text"/>
        </w:rPr>
        <w:t>“</w:t>
      </w:r>
      <w:r w:rsidRPr="000F3C3B">
        <w:rPr>
          <w:rStyle w:val="Text"/>
        </w:rPr>
        <w:t xml:space="preserve"> (vgl. Abschnitt </w:t>
      </w:r>
      <w:r w:rsidRPr="000F3C3B">
        <w:rPr>
          <w:rStyle w:val="Text"/>
        </w:rPr>
        <w:fldChar w:fldCharType="begin"/>
      </w:r>
      <w:r w:rsidRPr="000F3C3B">
        <w:rPr>
          <w:rStyle w:val="Text"/>
        </w:rPr>
        <w:instrText xml:space="preserve"> REF _Ref197349365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2.4.1.3</w:t>
      </w:r>
      <w:r w:rsidRPr="000F3C3B">
        <w:rPr>
          <w:rStyle w:val="Text"/>
        </w:rPr>
        <w:fldChar w:fldCharType="end"/>
      </w:r>
      <w:r w:rsidRPr="000F3C3B">
        <w:rPr>
          <w:rStyle w:val="Text"/>
        </w:rPr>
        <w:t>)</w:t>
      </w:r>
      <w:r w:rsidR="00BB1512" w:rsidRPr="000F3C3B">
        <w:rPr>
          <w:rStyle w:val="Text"/>
        </w:rPr>
        <w:t xml:space="preserve"> in einem „</w:t>
      </w:r>
      <w:proofErr w:type="spellStart"/>
      <w:r w:rsidR="00BB1512" w:rsidRPr="000F3C3B">
        <w:rPr>
          <w:rStyle w:val="Text"/>
        </w:rPr>
        <w:t>Multigrid</w:t>
      </w:r>
      <w:proofErr w:type="spellEnd"/>
      <w:r w:rsidR="00BB1512" w:rsidRPr="000F3C3B">
        <w:rPr>
          <w:rStyle w:val="Text"/>
        </w:rPr>
        <w:t xml:space="preserve"> </w:t>
      </w:r>
      <w:proofErr w:type="spellStart"/>
      <w:r w:rsidR="00BB1512" w:rsidRPr="000F3C3B">
        <w:rPr>
          <w:rStyle w:val="Text"/>
        </w:rPr>
        <w:t>system</w:t>
      </w:r>
      <w:proofErr w:type="spellEnd"/>
      <w:r w:rsidR="00BB1512" w:rsidRPr="000F3C3B">
        <w:rPr>
          <w:rStyle w:val="Text"/>
        </w:rPr>
        <w:t xml:space="preserve">“ (vgl. Abschnitt </w:t>
      </w:r>
      <w:r w:rsidR="00BB1512" w:rsidRPr="000F3C3B">
        <w:rPr>
          <w:rStyle w:val="Text"/>
        </w:rPr>
        <w:fldChar w:fldCharType="begin"/>
      </w:r>
      <w:r w:rsidR="00BB1512" w:rsidRPr="000F3C3B">
        <w:rPr>
          <w:rStyle w:val="Text"/>
        </w:rPr>
        <w:instrText xml:space="preserve"> REF _Ref197349651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2.4.1.2</w:t>
      </w:r>
      <w:r w:rsidR="00BB1512" w:rsidRPr="000F3C3B">
        <w:rPr>
          <w:rStyle w:val="Text"/>
        </w:rPr>
        <w:fldChar w:fldCharType="end"/>
      </w:r>
      <w:r w:rsidR="00BB1512" w:rsidRPr="000F3C3B">
        <w:rPr>
          <w:rStyle w:val="Text"/>
        </w:rPr>
        <w:t>). Der Agent kann sich in der „</w:t>
      </w:r>
      <w:r w:rsidR="006B5D9C">
        <w:rPr>
          <w:rStyle w:val="Text"/>
        </w:rPr>
        <w:t>Euklidische</w:t>
      </w:r>
      <w:r w:rsidR="00BB1512" w:rsidRPr="000F3C3B">
        <w:rPr>
          <w:rStyle w:val="Text"/>
        </w:rPr>
        <w:t xml:space="preserve">-Distanz“ (vgl. Abschnitt </w:t>
      </w:r>
      <w:r w:rsidR="00BB1512" w:rsidRPr="000F3C3B">
        <w:rPr>
          <w:rStyle w:val="Text"/>
        </w:rPr>
        <w:fldChar w:fldCharType="begin"/>
      </w:r>
      <w:r w:rsidR="00BB1512" w:rsidRPr="000F3C3B">
        <w:rPr>
          <w:rStyle w:val="Text"/>
        </w:rPr>
        <w:instrText xml:space="preserve"> REF _Ref197349759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2.4.1.1.1</w:t>
      </w:r>
      <w:r w:rsidR="00BB1512" w:rsidRPr="000F3C3B">
        <w:rPr>
          <w:rStyle w:val="Text"/>
        </w:rPr>
        <w:fldChar w:fldCharType="end"/>
      </w:r>
      <w:r w:rsidR="00BB1512" w:rsidRPr="000F3C3B">
        <w:rPr>
          <w:rStyle w:val="Text"/>
        </w:rPr>
        <w:t>) bewegen.</w:t>
      </w:r>
      <w:r w:rsidR="000A176B">
        <w:rPr>
          <w:rStyle w:val="Text"/>
        </w:rPr>
        <w:t xml:space="preserve"> Für den Random walke wird angenommen, dass andere Agenten Hindernisse darstellen, so wie die Zeiteinheit eins beträgt. Für den A* Algorithmus wird die </w:t>
      </w:r>
      <w:r w:rsidR="006B5D9C">
        <w:rPr>
          <w:rStyle w:val="Text"/>
        </w:rPr>
        <w:t>Euklidische</w:t>
      </w:r>
      <w:r w:rsidR="000A176B">
        <w:rPr>
          <w:rStyle w:val="Text"/>
        </w:rPr>
        <w:t xml:space="preserve"> Distanz als Heuristik verwendet</w:t>
      </w:r>
      <w:r w:rsidR="006B5D9C">
        <w:rPr>
          <w:rStyle w:val="Text"/>
        </w:rPr>
        <w:t>.</w:t>
      </w:r>
    </w:p>
    <w:p w14:paraId="4A2B850D" w14:textId="6BC919BF" w:rsidR="00A23B83" w:rsidRPr="000F3C3B" w:rsidRDefault="00CF01E0" w:rsidP="00BB1512">
      <w:pPr>
        <w:spacing w:line="360" w:lineRule="auto"/>
        <w:jc w:val="both"/>
        <w:rPr>
          <w:rStyle w:val="Text"/>
        </w:rPr>
      </w:pPr>
      <w:r w:rsidRPr="000F3C3B">
        <w:rPr>
          <w:rStyle w:val="Text"/>
        </w:rPr>
        <w:t xml:space="preserve">Die Darstellung der Zeit wird mittels </w:t>
      </w:r>
      <w:del w:id="186" w:author="Dominik Schindele" w:date="2025-06-15T19:51:00Z">
        <w:r w:rsidRPr="000F3C3B" w:rsidDel="007D363E">
          <w:rPr>
            <w:rStyle w:val="Text"/>
          </w:rPr>
          <w:delText xml:space="preserve">schritten </w:delText>
        </w:r>
      </w:del>
      <w:ins w:id="187" w:author="Dominik Schindele" w:date="2025-06-15T19:51:00Z">
        <w:r w:rsidR="007D363E">
          <w:rPr>
            <w:rStyle w:val="Text"/>
          </w:rPr>
          <w:t>S</w:t>
        </w:r>
        <w:r w:rsidR="007D363E" w:rsidRPr="000F3C3B">
          <w:rPr>
            <w:rStyle w:val="Text"/>
          </w:rPr>
          <w:t xml:space="preserve">chritten </w:t>
        </w:r>
      </w:ins>
      <w:r w:rsidRPr="000F3C3B">
        <w:rPr>
          <w:rStyle w:val="Text"/>
        </w:rPr>
        <w:t>(</w:t>
      </w:r>
      <w:proofErr w:type="spellStart"/>
      <w:r w:rsidRPr="000F3C3B">
        <w:rPr>
          <w:rStyle w:val="Text"/>
        </w:rPr>
        <w:t>steps</w:t>
      </w:r>
      <w:proofErr w:type="spellEnd"/>
      <w:r w:rsidRPr="000F3C3B">
        <w:rPr>
          <w:rStyle w:val="Text"/>
        </w:rPr>
        <w:t xml:space="preserve">) realisiert. Jeder Step beschreibt dabei die Zeiteinheit, in der jeder Agent eine definierte Anzahl an Bewegungen auf der Karte durchführen kann. </w:t>
      </w:r>
      <w:r w:rsidR="00323DAA" w:rsidRPr="000F3C3B">
        <w:rPr>
          <w:rStyle w:val="Text"/>
        </w:rPr>
        <w:t xml:space="preserve">Bewegungen </w:t>
      </w:r>
      <w:r w:rsidR="003A3F57" w:rsidRPr="000F3C3B">
        <w:rPr>
          <w:rStyle w:val="Text"/>
        </w:rPr>
        <w:t xml:space="preserve">und Distanzen </w:t>
      </w:r>
      <w:r w:rsidR="00323DAA" w:rsidRPr="000F3C3B">
        <w:rPr>
          <w:rStyle w:val="Text"/>
        </w:rPr>
        <w:t>werden in Zellen</w:t>
      </w:r>
      <w:r w:rsidR="001C625D" w:rsidRPr="000F3C3B">
        <w:rPr>
          <w:rStyle w:val="Text"/>
        </w:rPr>
        <w:t xml:space="preserve"> gemessen.</w:t>
      </w:r>
    </w:p>
    <w:p w14:paraId="1B8A9C5F" w14:textId="74B2398C" w:rsidR="006062CA" w:rsidRPr="000F3C3B" w:rsidRDefault="006062CA" w:rsidP="00BB1512">
      <w:pPr>
        <w:spacing w:line="360" w:lineRule="auto"/>
        <w:jc w:val="both"/>
        <w:rPr>
          <w:rStyle w:val="Text"/>
        </w:rPr>
      </w:pPr>
      <w:r w:rsidRPr="000F3C3B">
        <w:rPr>
          <w:rStyle w:val="Text"/>
        </w:rPr>
        <w:t xml:space="preserve">Das System terminiert ordentlich, wenn XXX % der Karte kartografiert wurden. Gelingt dieses in XXX </w:t>
      </w:r>
      <w:proofErr w:type="spellStart"/>
      <w:r w:rsidRPr="000F3C3B">
        <w:rPr>
          <w:rStyle w:val="Text"/>
        </w:rPr>
        <w:t>steps</w:t>
      </w:r>
      <w:proofErr w:type="spellEnd"/>
      <w:r w:rsidRPr="000F3C3B">
        <w:rPr>
          <w:rStyle w:val="Text"/>
        </w:rPr>
        <w:t xml:space="preserve"> nicht, wird der </w:t>
      </w:r>
      <w:ins w:id="188" w:author="Dominik Schindele" w:date="2025-06-15T19:53:00Z">
        <w:r w:rsidR="007D363E">
          <w:rPr>
            <w:rStyle w:val="Text"/>
          </w:rPr>
          <w:t>L</w:t>
        </w:r>
      </w:ins>
      <w:del w:id="189" w:author="Dominik Schindele" w:date="2025-06-15T19:53:00Z">
        <w:r w:rsidRPr="000F3C3B" w:rsidDel="007D363E">
          <w:rPr>
            <w:rStyle w:val="Text"/>
          </w:rPr>
          <w:delText>l</w:delText>
        </w:r>
      </w:del>
      <w:r w:rsidRPr="000F3C3B">
        <w:rPr>
          <w:rStyle w:val="Text"/>
        </w:rPr>
        <w:t>auf abgebrochen</w:t>
      </w:r>
      <w:r w:rsidR="00B66086" w:rsidRPr="000F3C3B">
        <w:rPr>
          <w:rStyle w:val="Text"/>
        </w:rPr>
        <w:t xml:space="preserve">. </w:t>
      </w:r>
    </w:p>
    <w:p w14:paraId="3F72A383" w14:textId="0E48948A" w:rsidR="00D73CF9" w:rsidRPr="000F3C3B" w:rsidRDefault="00D73CF9" w:rsidP="00BB1512">
      <w:pPr>
        <w:spacing w:line="360" w:lineRule="auto"/>
        <w:jc w:val="both"/>
        <w:rPr>
          <w:rStyle w:val="Text"/>
        </w:rPr>
      </w:pPr>
      <w:commentRangeStart w:id="190"/>
      <w:r w:rsidRPr="000F3C3B">
        <w:rPr>
          <w:rStyle w:val="Text"/>
        </w:rPr>
        <w:t xml:space="preserve">XXX </w:t>
      </w:r>
      <w:proofErr w:type="spellStart"/>
      <w:r w:rsidRPr="000F3C3B">
        <w:rPr>
          <w:rStyle w:val="Text"/>
        </w:rPr>
        <w:t>vllt</w:t>
      </w:r>
      <w:proofErr w:type="spellEnd"/>
      <w:r w:rsidRPr="000F3C3B">
        <w:rPr>
          <w:rStyle w:val="Text"/>
        </w:rPr>
        <w:t xml:space="preserve"> auch </w:t>
      </w:r>
      <w:r w:rsidR="00D35F40" w:rsidRPr="000F3C3B">
        <w:rPr>
          <w:rStyle w:val="Text"/>
        </w:rPr>
        <w:t>ein Verhältnis</w:t>
      </w:r>
      <w:r w:rsidRPr="000F3C3B">
        <w:rPr>
          <w:rStyle w:val="Text"/>
        </w:rPr>
        <w:t xml:space="preserve"> von SUMME </w:t>
      </w:r>
      <w:r w:rsidR="0017792C" w:rsidRPr="000F3C3B">
        <w:rPr>
          <w:rStyle w:val="Text"/>
        </w:rPr>
        <w:t>schritten</w:t>
      </w:r>
      <w:r w:rsidRPr="000F3C3B">
        <w:rPr>
          <w:rStyle w:val="Text"/>
        </w:rPr>
        <w:t xml:space="preserve"> z</w:t>
      </w:r>
      <w:r w:rsidR="0017792C" w:rsidRPr="000F3C3B">
        <w:rPr>
          <w:rStyle w:val="Text"/>
        </w:rPr>
        <w:t>u</w:t>
      </w:r>
      <w:r w:rsidRPr="000F3C3B">
        <w:rPr>
          <w:rStyle w:val="Text"/>
        </w:rPr>
        <w:t xml:space="preserve">r </w:t>
      </w:r>
      <w:r w:rsidR="00BF4ED2">
        <w:rPr>
          <w:rStyle w:val="Text"/>
        </w:rPr>
        <w:t>K</w:t>
      </w:r>
      <w:r w:rsidRPr="000F3C3B">
        <w:rPr>
          <w:rStyle w:val="Text"/>
        </w:rPr>
        <w:t>arten</w:t>
      </w:r>
      <w:r w:rsidR="000F4B07" w:rsidRPr="000F3C3B">
        <w:rPr>
          <w:rStyle w:val="Text"/>
        </w:rPr>
        <w:t>g</w:t>
      </w:r>
      <w:r w:rsidRPr="000F3C3B">
        <w:rPr>
          <w:rStyle w:val="Text"/>
        </w:rPr>
        <w:t>röße XXX</w:t>
      </w:r>
      <w:commentRangeEnd w:id="190"/>
      <w:r w:rsidR="007D363E">
        <w:rPr>
          <w:rStyle w:val="Kommentarzeichen"/>
        </w:rPr>
        <w:commentReference w:id="190"/>
      </w:r>
    </w:p>
    <w:p w14:paraId="67E51D18" w14:textId="6FD58AEB" w:rsidR="00345A24" w:rsidRPr="000F3C3B" w:rsidRDefault="003D5A8F" w:rsidP="007C03D0">
      <w:pPr>
        <w:spacing w:line="360" w:lineRule="auto"/>
        <w:jc w:val="both"/>
        <w:rPr>
          <w:rStyle w:val="Text"/>
        </w:rPr>
      </w:pPr>
      <w:r w:rsidRPr="000F3C3B">
        <w:rPr>
          <w:rStyle w:val="Text"/>
        </w:rPr>
        <w:t xml:space="preserve">Folgende Variablen werden im </w:t>
      </w:r>
      <w:r w:rsidR="00604338" w:rsidRPr="000F3C3B">
        <w:rPr>
          <w:rStyle w:val="Text"/>
        </w:rPr>
        <w:t>Laufe</w:t>
      </w:r>
      <w:r w:rsidRPr="000F3C3B">
        <w:rPr>
          <w:rStyle w:val="Text"/>
        </w:rPr>
        <w:t xml:space="preserve"> der Arbeit geändert und gegenübergestellt:</w:t>
      </w:r>
      <w:r w:rsidR="00B64F54" w:rsidRPr="000F3C3B">
        <w:rPr>
          <w:rStyle w:val="Text"/>
        </w:rPr>
        <w:t xml:space="preserve"> </w:t>
      </w:r>
      <w:commentRangeStart w:id="191"/>
      <w:r w:rsidR="00B64F54" w:rsidRPr="000F3C3B">
        <w:rPr>
          <w:rStyle w:val="Text"/>
        </w:rPr>
        <w:t xml:space="preserve">Größe </w:t>
      </w:r>
      <w:proofErr w:type="spellStart"/>
      <w:r w:rsidR="00B64F54" w:rsidRPr="000F3C3B">
        <w:rPr>
          <w:rStyle w:val="Text"/>
        </w:rPr>
        <w:t>Gird</w:t>
      </w:r>
      <w:proofErr w:type="spellEnd"/>
      <w:r w:rsidR="00B64F54" w:rsidRPr="000F3C3B">
        <w:rPr>
          <w:rStyle w:val="Text"/>
        </w:rPr>
        <w:t xml:space="preserve">, </w:t>
      </w:r>
      <w:proofErr w:type="spellStart"/>
      <w:r w:rsidR="00B64F54" w:rsidRPr="000F3C3B">
        <w:rPr>
          <w:rStyle w:val="Text"/>
        </w:rPr>
        <w:t>Wegfinde</w:t>
      </w:r>
      <w:proofErr w:type="spellEnd"/>
      <w:r w:rsidR="00B64F54" w:rsidRPr="000F3C3B">
        <w:rPr>
          <w:rStyle w:val="Text"/>
        </w:rPr>
        <w:t xml:space="preserve"> </w:t>
      </w:r>
      <w:proofErr w:type="spellStart"/>
      <w:r w:rsidR="00B64F54" w:rsidRPr="000F3C3B">
        <w:rPr>
          <w:rStyle w:val="Text"/>
        </w:rPr>
        <w:t>algo</w:t>
      </w:r>
      <w:proofErr w:type="spellEnd"/>
      <w:r w:rsidR="00B64F54" w:rsidRPr="000F3C3B">
        <w:rPr>
          <w:rStyle w:val="Text"/>
        </w:rPr>
        <w:t xml:space="preserve">, Anzahl </w:t>
      </w:r>
      <w:proofErr w:type="spellStart"/>
      <w:r w:rsidR="00B64F54" w:rsidRPr="000F3C3B">
        <w:rPr>
          <w:rStyle w:val="Text"/>
        </w:rPr>
        <w:t>Agents</w:t>
      </w:r>
      <w:proofErr w:type="spellEnd"/>
      <w:r w:rsidR="00B64F54" w:rsidRPr="000F3C3B">
        <w:rPr>
          <w:rStyle w:val="Text"/>
        </w:rPr>
        <w:t>, Wahrnehmung</w:t>
      </w:r>
      <w:r w:rsidR="00B81129" w:rsidRPr="000F3C3B">
        <w:rPr>
          <w:rStyle w:val="Text"/>
        </w:rPr>
        <w:t xml:space="preserve"> (Distanz und Winkel)</w:t>
      </w:r>
      <w:r w:rsidR="00353B13" w:rsidRPr="000F3C3B">
        <w:rPr>
          <w:rStyle w:val="Text"/>
        </w:rPr>
        <w:t>, Kommunikationsradius (XXX)</w:t>
      </w:r>
      <w:r w:rsidR="00B66086" w:rsidRPr="000F3C3B">
        <w:rPr>
          <w:rStyle w:val="Text"/>
        </w:rPr>
        <w:t>, Anzahl an Bewegungen</w:t>
      </w:r>
      <w:r w:rsidR="00B64F54" w:rsidRPr="000F3C3B">
        <w:rPr>
          <w:rStyle w:val="Text"/>
        </w:rPr>
        <w:t xml:space="preserve"> XXX</w:t>
      </w:r>
      <w:commentRangeEnd w:id="191"/>
      <w:r w:rsidR="007D363E">
        <w:rPr>
          <w:rStyle w:val="Kommentarzeichen"/>
        </w:rPr>
        <w:commentReference w:id="191"/>
      </w:r>
    </w:p>
    <w:p w14:paraId="1AB28DCE" w14:textId="474F9156" w:rsidR="003F40F5" w:rsidRPr="000F3C3B" w:rsidRDefault="009D538C" w:rsidP="009D538C">
      <w:pPr>
        <w:pStyle w:val="2Ebene"/>
        <w:rPr>
          <w:rFonts w:cs="Times New Roman"/>
        </w:rPr>
      </w:pPr>
      <w:bookmarkStart w:id="192" w:name="_Toc199920741"/>
      <w:bookmarkStart w:id="193" w:name="_Toc199921152"/>
      <w:bookmarkStart w:id="194" w:name="_Toc199921514"/>
      <w:r w:rsidRPr="000F3C3B">
        <w:rPr>
          <w:rFonts w:cs="Times New Roman"/>
        </w:rPr>
        <w:t>Implementierung</w:t>
      </w:r>
      <w:bookmarkEnd w:id="192"/>
      <w:bookmarkEnd w:id="193"/>
      <w:bookmarkEnd w:id="194"/>
    </w:p>
    <w:p w14:paraId="4EF6E396" w14:textId="0103A907" w:rsidR="001544B5" w:rsidRPr="000F3C3B" w:rsidRDefault="00E855C4" w:rsidP="00650788">
      <w:pPr>
        <w:pStyle w:val="2Ebene"/>
        <w:numPr>
          <w:ilvl w:val="2"/>
          <w:numId w:val="2"/>
        </w:numPr>
      </w:pPr>
      <w:bookmarkStart w:id="195" w:name="_Toc199920742"/>
      <w:bookmarkStart w:id="196" w:name="_Toc199921153"/>
      <w:bookmarkStart w:id="197" w:name="_Toc199921515"/>
      <w:r w:rsidRPr="00555C49">
        <w:rPr>
          <w:rFonts w:cs="Times New Roman"/>
        </w:rPr>
        <w:t>Simulationssoftware</w:t>
      </w:r>
      <w:bookmarkEnd w:id="195"/>
      <w:bookmarkEnd w:id="196"/>
      <w:bookmarkEnd w:id="197"/>
    </w:p>
    <w:p w14:paraId="7AA7A833" w14:textId="378D6FF0" w:rsidR="00596424" w:rsidRDefault="00596424" w:rsidP="00596424">
      <w:pPr>
        <w:spacing w:line="360" w:lineRule="auto"/>
        <w:jc w:val="both"/>
        <w:rPr>
          <w:rStyle w:val="Text"/>
        </w:rPr>
      </w:pPr>
      <w:r w:rsidRPr="000F3C3B">
        <w:rPr>
          <w:rStyle w:val="Text"/>
        </w:rPr>
        <w:t xml:space="preserve">Zum Erstellen der Simulation wird die Programmiersprache </w:t>
      </w:r>
      <w:r w:rsidR="00B020DE">
        <w:rPr>
          <w:rStyle w:val="Text"/>
        </w:rPr>
        <w:t>„</w:t>
      </w:r>
      <w:r w:rsidRPr="000F3C3B">
        <w:rPr>
          <w:rStyle w:val="Text"/>
        </w:rPr>
        <w:t>Python</w:t>
      </w:r>
      <w:r w:rsidR="00B020DE">
        <w:rPr>
          <w:rStyle w:val="Text"/>
        </w:rPr>
        <w:t>“</w:t>
      </w:r>
      <w:r w:rsidRPr="000F3C3B">
        <w:rPr>
          <w:rStyle w:val="Text"/>
        </w:rPr>
        <w:t xml:space="preserve"> in der Version 3.13.3 verwendet. Zur Unterstützung des MAS wird das Framework „Mesa: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 in der Version 3.</w:t>
      </w:r>
      <w:del w:id="198" w:author="Dominik Schindele" w:date="2025-06-15T20:13:00Z">
        <w:r w:rsidRPr="000F3C3B" w:rsidDel="00F23780">
          <w:rPr>
            <w:rStyle w:val="Text"/>
          </w:rPr>
          <w:delText>1.5</w:delText>
        </w:r>
      </w:del>
      <w:ins w:id="199" w:author="Dominik Schindele" w:date="2025-06-15T20:13:00Z">
        <w:r w:rsidR="00F23780">
          <w:rPr>
            <w:rStyle w:val="Text"/>
          </w:rPr>
          <w:t>2.0</w:t>
        </w:r>
      </w:ins>
      <w:r w:rsidRPr="000F3C3B">
        <w:rPr>
          <w:rStyle w:val="Text"/>
        </w:rPr>
        <w:t xml:space="preserve"> angewendet. Die Darstellung wird mit dem Framework </w:t>
      </w:r>
      <w:r w:rsidR="00B020DE">
        <w:rPr>
          <w:rStyle w:val="Text"/>
        </w:rPr>
        <w:t>„</w:t>
      </w:r>
      <w:proofErr w:type="spellStart"/>
      <w:r w:rsidR="00CC126A">
        <w:rPr>
          <w:rFonts w:ascii="Times New Roman" w:hAnsi="Times New Roman" w:cs="Times New Roman"/>
        </w:rPr>
        <w:t>Solara</w:t>
      </w:r>
      <w:proofErr w:type="spellEnd"/>
      <w:r w:rsidR="00B020DE">
        <w:rPr>
          <w:rFonts w:ascii="Times New Roman" w:hAnsi="Times New Roman" w:cs="Times New Roman"/>
        </w:rPr>
        <w:t>“</w:t>
      </w:r>
      <w:r w:rsidR="00CC126A">
        <w:rPr>
          <w:rFonts w:ascii="Times New Roman" w:hAnsi="Times New Roman" w:cs="Times New Roman"/>
        </w:rPr>
        <w:t xml:space="preserve"> </w:t>
      </w:r>
      <w:r w:rsidRPr="000F3C3B">
        <w:rPr>
          <w:rStyle w:val="Text"/>
        </w:rPr>
        <w:t>in der Version XXX umgesetzt.</w:t>
      </w:r>
      <w:r w:rsidR="00CC126A" w:rsidRPr="00CC126A">
        <w:rPr>
          <w:rFonts w:ascii="Times New Roman" w:hAnsi="Times New Roman" w:cs="Times New Roman"/>
        </w:rPr>
        <w:t xml:space="preserve"> </w:t>
      </w:r>
      <w:r w:rsidR="00CC126A">
        <w:rPr>
          <w:rFonts w:ascii="Times New Roman" w:hAnsi="Times New Roman" w:cs="Times New Roman"/>
        </w:rPr>
        <w:t xml:space="preserve">Dabei handelt es sich um eine </w:t>
      </w:r>
      <w:r w:rsidR="00CC126A" w:rsidRPr="00971014">
        <w:rPr>
          <w:rFonts w:ascii="Times New Roman" w:hAnsi="Times New Roman" w:cs="Times New Roman"/>
        </w:rPr>
        <w:t>Web-Framework</w:t>
      </w:r>
      <w:r w:rsidR="00CC126A">
        <w:rPr>
          <w:rFonts w:ascii="Times New Roman" w:hAnsi="Times New Roman" w:cs="Times New Roman"/>
        </w:rPr>
        <w:t xml:space="preserve"> zur Darstellung von Daten.</w:t>
      </w:r>
      <w:r w:rsidR="00665AFD" w:rsidRPr="000F3C3B">
        <w:rPr>
          <w:rStyle w:val="Text"/>
        </w:rPr>
        <w:t xml:space="preserve"> XXX</w:t>
      </w:r>
    </w:p>
    <w:p w14:paraId="6F0CF0AD" w14:textId="4A8C0A89" w:rsidR="006C4761" w:rsidRDefault="006C4761" w:rsidP="00596424">
      <w:pPr>
        <w:spacing w:line="360" w:lineRule="auto"/>
        <w:jc w:val="both"/>
        <w:rPr>
          <w:rStyle w:val="Text"/>
        </w:rPr>
      </w:pPr>
      <w:r>
        <w:rPr>
          <w:rStyle w:val="Text"/>
        </w:rPr>
        <w:t>Zusätzlich und inkludiert wurden folgende Pakete und Softwares genutzt:</w:t>
      </w:r>
    </w:p>
    <w:p w14:paraId="31548694" w14:textId="7B9A2515" w:rsidR="009671A2" w:rsidRDefault="009671A2" w:rsidP="009671A2">
      <w:pPr>
        <w:pStyle w:val="Beschriftung"/>
        <w:keepNext/>
      </w:pPr>
      <w:bookmarkStart w:id="200" w:name="_Toc198820102"/>
      <w:r>
        <w:t xml:space="preserve">Tabelle </w:t>
      </w:r>
      <w:r>
        <w:fldChar w:fldCharType="begin"/>
      </w:r>
      <w:r>
        <w:instrText xml:space="preserve"> SEQ Tabelle \* ARABIC </w:instrText>
      </w:r>
      <w:r>
        <w:fldChar w:fldCharType="separate"/>
      </w:r>
      <w:r>
        <w:rPr>
          <w:noProof/>
        </w:rPr>
        <w:t>1</w:t>
      </w:r>
      <w:r>
        <w:fldChar w:fldCharType="end"/>
      </w:r>
      <w:r>
        <w:t>: Verwendete Software und Versionen</w:t>
      </w:r>
      <w:bookmarkEnd w:id="200"/>
    </w:p>
    <w:tbl>
      <w:tblPr>
        <w:tblStyle w:val="Tabellenraster"/>
        <w:tblW w:w="0" w:type="auto"/>
        <w:tblLook w:val="04A0" w:firstRow="1" w:lastRow="0" w:firstColumn="1" w:lastColumn="0" w:noHBand="0" w:noVBand="1"/>
      </w:tblPr>
      <w:tblGrid>
        <w:gridCol w:w="3878"/>
        <w:gridCol w:w="3610"/>
        <w:gridCol w:w="2140"/>
      </w:tblGrid>
      <w:tr w:rsidR="006C4761" w14:paraId="6B8D05B3" w14:textId="35A3B541" w:rsidTr="00D14BE9">
        <w:tc>
          <w:tcPr>
            <w:tcW w:w="3878" w:type="dxa"/>
          </w:tcPr>
          <w:p w14:paraId="3F47AFC4" w14:textId="72733A9F" w:rsidR="006C4761" w:rsidRDefault="006C4761" w:rsidP="00596424">
            <w:pPr>
              <w:spacing w:line="360" w:lineRule="auto"/>
              <w:jc w:val="both"/>
              <w:rPr>
                <w:rStyle w:val="Text"/>
              </w:rPr>
            </w:pPr>
            <w:r>
              <w:rPr>
                <w:rStyle w:val="Text"/>
              </w:rPr>
              <w:t>Name</w:t>
            </w:r>
          </w:p>
        </w:tc>
        <w:tc>
          <w:tcPr>
            <w:tcW w:w="3610" w:type="dxa"/>
          </w:tcPr>
          <w:p w14:paraId="3C2ED423" w14:textId="7EE3376E" w:rsidR="006C4761" w:rsidRDefault="006C4761" w:rsidP="00596424">
            <w:pPr>
              <w:spacing w:line="360" w:lineRule="auto"/>
              <w:jc w:val="both"/>
              <w:rPr>
                <w:rStyle w:val="Text"/>
              </w:rPr>
            </w:pPr>
            <w:r>
              <w:rPr>
                <w:rStyle w:val="Text"/>
              </w:rPr>
              <w:t>Version</w:t>
            </w:r>
          </w:p>
        </w:tc>
        <w:tc>
          <w:tcPr>
            <w:tcW w:w="2140" w:type="dxa"/>
          </w:tcPr>
          <w:p w14:paraId="646D571A" w14:textId="73D9C780" w:rsidR="006C4761" w:rsidRDefault="006C4761" w:rsidP="00596424">
            <w:pPr>
              <w:spacing w:line="360" w:lineRule="auto"/>
              <w:jc w:val="both"/>
              <w:rPr>
                <w:rStyle w:val="Text"/>
              </w:rPr>
            </w:pPr>
            <w:r>
              <w:rPr>
                <w:rStyle w:val="Text"/>
              </w:rPr>
              <w:t xml:space="preserve">Datum </w:t>
            </w:r>
          </w:p>
        </w:tc>
      </w:tr>
      <w:tr w:rsidR="006C4761" w14:paraId="715F0C66" w14:textId="51B36E24" w:rsidTr="00D14BE9">
        <w:tc>
          <w:tcPr>
            <w:tcW w:w="3878" w:type="dxa"/>
          </w:tcPr>
          <w:p w14:paraId="1C208CB4" w14:textId="41B6DE65" w:rsidR="006C4761" w:rsidRDefault="006C4761" w:rsidP="00596424">
            <w:pPr>
              <w:spacing w:line="360" w:lineRule="auto"/>
              <w:jc w:val="both"/>
              <w:rPr>
                <w:rStyle w:val="Text"/>
              </w:rPr>
            </w:pPr>
            <w:r w:rsidRPr="000F3C3B">
              <w:rPr>
                <w:rStyle w:val="Text"/>
              </w:rPr>
              <w:t>Python</w:t>
            </w:r>
          </w:p>
        </w:tc>
        <w:tc>
          <w:tcPr>
            <w:tcW w:w="3610" w:type="dxa"/>
          </w:tcPr>
          <w:p w14:paraId="27C2A5CA" w14:textId="1B831407" w:rsidR="006C4761" w:rsidRDefault="006C4761" w:rsidP="00596424">
            <w:pPr>
              <w:spacing w:line="360" w:lineRule="auto"/>
              <w:jc w:val="both"/>
              <w:rPr>
                <w:rStyle w:val="Text"/>
              </w:rPr>
            </w:pPr>
            <w:r w:rsidRPr="000F3C3B">
              <w:rPr>
                <w:rStyle w:val="Text"/>
              </w:rPr>
              <w:t>3.13.3</w:t>
            </w:r>
          </w:p>
        </w:tc>
        <w:tc>
          <w:tcPr>
            <w:tcW w:w="2140" w:type="dxa"/>
          </w:tcPr>
          <w:p w14:paraId="6B9531EB" w14:textId="77777777" w:rsidR="006C4761" w:rsidRDefault="006C4761" w:rsidP="00596424">
            <w:pPr>
              <w:spacing w:line="360" w:lineRule="auto"/>
              <w:jc w:val="both"/>
              <w:rPr>
                <w:rStyle w:val="Text"/>
              </w:rPr>
            </w:pPr>
          </w:p>
        </w:tc>
      </w:tr>
      <w:tr w:rsidR="006C4761" w14:paraId="347EFA3E" w14:textId="55A8F237" w:rsidTr="00D14BE9">
        <w:tc>
          <w:tcPr>
            <w:tcW w:w="3878" w:type="dxa"/>
          </w:tcPr>
          <w:p w14:paraId="666B92F9" w14:textId="024864A2" w:rsidR="006C4761" w:rsidRPr="00BE3B71" w:rsidRDefault="006C4761" w:rsidP="00596424">
            <w:pPr>
              <w:spacing w:line="360" w:lineRule="auto"/>
              <w:jc w:val="both"/>
              <w:rPr>
                <w:rStyle w:val="Text"/>
                <w:lang w:val="en-US"/>
              </w:rPr>
            </w:pPr>
            <w:r w:rsidRPr="00BE3B71">
              <w:rPr>
                <w:rStyle w:val="Text"/>
                <w:lang w:val="en-US"/>
              </w:rPr>
              <w:t>Mesa: Agent-based modeling in Python</w:t>
            </w:r>
          </w:p>
        </w:tc>
        <w:tc>
          <w:tcPr>
            <w:tcW w:w="3610" w:type="dxa"/>
          </w:tcPr>
          <w:p w14:paraId="47F24647" w14:textId="1B423C2D" w:rsidR="006C4761" w:rsidRDefault="006C4761" w:rsidP="00596424">
            <w:pPr>
              <w:spacing w:line="360" w:lineRule="auto"/>
              <w:jc w:val="both"/>
              <w:rPr>
                <w:rStyle w:val="Text"/>
              </w:rPr>
            </w:pPr>
            <w:r w:rsidRPr="000F3C3B">
              <w:rPr>
                <w:rStyle w:val="Text"/>
              </w:rPr>
              <w:t>3.</w:t>
            </w:r>
            <w:r w:rsidR="00D14BE9">
              <w:rPr>
                <w:rStyle w:val="Text"/>
              </w:rPr>
              <w:t>2.0</w:t>
            </w:r>
          </w:p>
        </w:tc>
        <w:tc>
          <w:tcPr>
            <w:tcW w:w="2140" w:type="dxa"/>
          </w:tcPr>
          <w:p w14:paraId="4D610CE9" w14:textId="77777777" w:rsidR="006C4761" w:rsidRDefault="006C4761" w:rsidP="00596424">
            <w:pPr>
              <w:spacing w:line="360" w:lineRule="auto"/>
              <w:jc w:val="both"/>
              <w:rPr>
                <w:rStyle w:val="Text"/>
              </w:rPr>
            </w:pPr>
          </w:p>
        </w:tc>
      </w:tr>
      <w:tr w:rsidR="00D14BE9" w14:paraId="750EBFA1" w14:textId="77777777" w:rsidTr="00D14BE9">
        <w:trPr>
          <w:ins w:id="201" w:author="Dominik Schindele" w:date="2025-06-15T20:17:00Z"/>
        </w:trPr>
        <w:tc>
          <w:tcPr>
            <w:tcW w:w="3878" w:type="dxa"/>
          </w:tcPr>
          <w:p w14:paraId="278124F3" w14:textId="74811CA2" w:rsidR="00F23780" w:rsidRPr="00BE3B71" w:rsidRDefault="00F23780" w:rsidP="00596424">
            <w:pPr>
              <w:spacing w:line="360" w:lineRule="auto"/>
              <w:jc w:val="both"/>
              <w:rPr>
                <w:ins w:id="202" w:author="Dominik Schindele" w:date="2025-06-15T20:17:00Z"/>
                <w:rStyle w:val="Text"/>
                <w:lang w:val="en-US"/>
              </w:rPr>
            </w:pPr>
            <w:ins w:id="203" w:author="Dominik Schindele" w:date="2025-06-15T20:17:00Z">
              <w:r>
                <w:rPr>
                  <w:rStyle w:val="Text"/>
                  <w:lang w:val="en-US"/>
                </w:rPr>
                <w:t>Seaborn</w:t>
              </w:r>
            </w:ins>
          </w:p>
        </w:tc>
        <w:tc>
          <w:tcPr>
            <w:tcW w:w="3610" w:type="dxa"/>
          </w:tcPr>
          <w:p w14:paraId="20733667" w14:textId="5B2C4FBA" w:rsidR="00F23780" w:rsidRPr="000F3C3B" w:rsidRDefault="00F23780" w:rsidP="00596424">
            <w:pPr>
              <w:spacing w:line="360" w:lineRule="auto"/>
              <w:jc w:val="both"/>
              <w:rPr>
                <w:ins w:id="204" w:author="Dominik Schindele" w:date="2025-06-15T20:17:00Z"/>
                <w:rStyle w:val="Text"/>
              </w:rPr>
            </w:pPr>
            <w:ins w:id="205" w:author="Dominik Schindele" w:date="2025-06-15T20:17:00Z">
              <w:r>
                <w:rPr>
                  <w:rStyle w:val="Text"/>
                </w:rPr>
                <w:t>0.13.2</w:t>
              </w:r>
            </w:ins>
          </w:p>
        </w:tc>
        <w:tc>
          <w:tcPr>
            <w:tcW w:w="2140" w:type="dxa"/>
          </w:tcPr>
          <w:p w14:paraId="7EFAC2C3" w14:textId="77777777" w:rsidR="00F23780" w:rsidRDefault="00F23780" w:rsidP="00596424">
            <w:pPr>
              <w:spacing w:line="360" w:lineRule="auto"/>
              <w:jc w:val="both"/>
              <w:rPr>
                <w:ins w:id="206" w:author="Dominik Schindele" w:date="2025-06-15T20:17:00Z"/>
                <w:rStyle w:val="Text"/>
              </w:rPr>
            </w:pPr>
          </w:p>
        </w:tc>
      </w:tr>
      <w:tr w:rsidR="006C4761" w14:paraId="56657D4D" w14:textId="1F3913D3" w:rsidTr="00D14BE9">
        <w:tc>
          <w:tcPr>
            <w:tcW w:w="3878" w:type="dxa"/>
          </w:tcPr>
          <w:p w14:paraId="0652FE4F" w14:textId="3E5CB9F5" w:rsidR="006C4761" w:rsidRDefault="006C4761" w:rsidP="00596424">
            <w:pPr>
              <w:spacing w:line="360" w:lineRule="auto"/>
              <w:jc w:val="both"/>
              <w:rPr>
                <w:rStyle w:val="Text"/>
              </w:rPr>
            </w:pPr>
            <w:proofErr w:type="spellStart"/>
            <w:r>
              <w:rPr>
                <w:rFonts w:ascii="Times New Roman" w:hAnsi="Times New Roman" w:cs="Times New Roman"/>
              </w:rPr>
              <w:t>Solara</w:t>
            </w:r>
            <w:proofErr w:type="spellEnd"/>
          </w:p>
        </w:tc>
        <w:tc>
          <w:tcPr>
            <w:tcW w:w="3610" w:type="dxa"/>
          </w:tcPr>
          <w:p w14:paraId="38F2D1C0" w14:textId="1E5C10FE" w:rsidR="006C4761" w:rsidRDefault="00F23780" w:rsidP="00596424">
            <w:pPr>
              <w:spacing w:line="360" w:lineRule="auto"/>
              <w:jc w:val="both"/>
              <w:rPr>
                <w:rStyle w:val="Text"/>
              </w:rPr>
            </w:pPr>
            <w:ins w:id="207" w:author="Dominik Schindele" w:date="2025-06-15T20:17:00Z">
              <w:r>
                <w:rPr>
                  <w:rStyle w:val="Text"/>
                </w:rPr>
                <w:t>1.46.0</w:t>
              </w:r>
            </w:ins>
          </w:p>
        </w:tc>
        <w:tc>
          <w:tcPr>
            <w:tcW w:w="2140" w:type="dxa"/>
          </w:tcPr>
          <w:p w14:paraId="6BBA3C93" w14:textId="77777777" w:rsidR="006C4761" w:rsidRDefault="006C4761" w:rsidP="00596424">
            <w:pPr>
              <w:spacing w:line="360" w:lineRule="auto"/>
              <w:jc w:val="both"/>
              <w:rPr>
                <w:rStyle w:val="Text"/>
              </w:rPr>
            </w:pPr>
          </w:p>
        </w:tc>
      </w:tr>
      <w:tr w:rsidR="006C4761" w14:paraId="6B5B5DC5" w14:textId="77777777" w:rsidTr="00D14BE9">
        <w:tc>
          <w:tcPr>
            <w:tcW w:w="3878" w:type="dxa"/>
          </w:tcPr>
          <w:p w14:paraId="3C3DD655" w14:textId="34B21C25" w:rsidR="006C4761" w:rsidRDefault="006C4761" w:rsidP="00596424">
            <w:pPr>
              <w:spacing w:line="360" w:lineRule="auto"/>
              <w:jc w:val="both"/>
              <w:rPr>
                <w:rFonts w:ascii="Times New Roman" w:hAnsi="Times New Roman" w:cs="Times New Roman"/>
              </w:rPr>
            </w:pPr>
            <w:del w:id="208" w:author="Dominik Schindele" w:date="2025-06-15T20:16:00Z">
              <w:r w:rsidDel="00F23780">
                <w:rPr>
                  <w:rFonts w:ascii="Times New Roman" w:hAnsi="Times New Roman" w:cs="Times New Roman"/>
                </w:rPr>
                <w:delText>X</w:delText>
              </w:r>
              <w:r w:rsidDel="00F23780">
                <w:delText>XX</w:delText>
              </w:r>
            </w:del>
            <w:proofErr w:type="spellStart"/>
            <w:ins w:id="209" w:author="Dominik Schindele" w:date="2025-06-15T20:16:00Z">
              <w:r w:rsidR="00F23780">
                <w:rPr>
                  <w:rFonts w:ascii="Times New Roman" w:hAnsi="Times New Roman" w:cs="Times New Roman"/>
                </w:rPr>
                <w:t>P</w:t>
              </w:r>
              <w:r w:rsidR="00F23780">
                <w:t>ytest</w:t>
              </w:r>
            </w:ins>
            <w:proofErr w:type="spellEnd"/>
          </w:p>
        </w:tc>
        <w:tc>
          <w:tcPr>
            <w:tcW w:w="3610" w:type="dxa"/>
          </w:tcPr>
          <w:p w14:paraId="2B54413D" w14:textId="6FC09D6E" w:rsidR="006C4761" w:rsidRDefault="00F23780" w:rsidP="00596424">
            <w:pPr>
              <w:spacing w:line="360" w:lineRule="auto"/>
              <w:jc w:val="both"/>
              <w:rPr>
                <w:rStyle w:val="Text"/>
              </w:rPr>
            </w:pPr>
            <w:ins w:id="210" w:author="Dominik Schindele" w:date="2025-06-15T20:17:00Z">
              <w:r>
                <w:rPr>
                  <w:rStyle w:val="Text"/>
                </w:rPr>
                <w:t>8.3.5</w:t>
              </w:r>
            </w:ins>
          </w:p>
        </w:tc>
        <w:tc>
          <w:tcPr>
            <w:tcW w:w="2140" w:type="dxa"/>
          </w:tcPr>
          <w:p w14:paraId="5A578A24" w14:textId="77777777" w:rsidR="006C4761" w:rsidRDefault="006C4761" w:rsidP="00596424">
            <w:pPr>
              <w:spacing w:line="360" w:lineRule="auto"/>
              <w:jc w:val="both"/>
              <w:rPr>
                <w:rStyle w:val="Text"/>
              </w:rPr>
            </w:pPr>
          </w:p>
        </w:tc>
      </w:tr>
    </w:tbl>
    <w:p w14:paraId="4A795AEF" w14:textId="77777777" w:rsidR="006C4761" w:rsidRDefault="006C4761" w:rsidP="00596424">
      <w:pPr>
        <w:spacing w:line="360" w:lineRule="auto"/>
        <w:jc w:val="both"/>
        <w:rPr>
          <w:rStyle w:val="Text"/>
        </w:rPr>
      </w:pPr>
    </w:p>
    <w:p w14:paraId="697F51CF" w14:textId="77777777" w:rsidR="006C4761" w:rsidRPr="000F3C3B" w:rsidRDefault="006C4761" w:rsidP="00596424">
      <w:pPr>
        <w:spacing w:line="360" w:lineRule="auto"/>
        <w:jc w:val="both"/>
        <w:rPr>
          <w:rStyle w:val="Text"/>
        </w:rPr>
      </w:pPr>
    </w:p>
    <w:p w14:paraId="13A50955" w14:textId="16A438C9" w:rsidR="00E855C4" w:rsidRDefault="00E855C4" w:rsidP="00650788">
      <w:pPr>
        <w:pStyle w:val="2Ebene"/>
        <w:numPr>
          <w:ilvl w:val="2"/>
          <w:numId w:val="2"/>
        </w:numPr>
        <w:rPr>
          <w:rFonts w:cs="Times New Roman"/>
        </w:rPr>
      </w:pPr>
      <w:bookmarkStart w:id="211" w:name="_Toc199920743"/>
      <w:bookmarkStart w:id="212" w:name="_Toc199921154"/>
      <w:bookmarkStart w:id="213" w:name="_Toc199921516"/>
      <w:r w:rsidRPr="00555C49">
        <w:rPr>
          <w:rFonts w:cs="Times New Roman"/>
        </w:rPr>
        <w:lastRenderedPageBreak/>
        <w:t>Simulationshardware</w:t>
      </w:r>
      <w:bookmarkEnd w:id="211"/>
      <w:bookmarkEnd w:id="212"/>
      <w:bookmarkEnd w:id="213"/>
    </w:p>
    <w:p w14:paraId="4C08A70B" w14:textId="40097E9E" w:rsidR="00E855C4" w:rsidRDefault="00E855C4" w:rsidP="002D6067">
      <w:pPr>
        <w:rPr>
          <w:rFonts w:ascii="Times New Roman" w:hAnsi="Times New Roman" w:cs="Times New Roman"/>
        </w:rPr>
      </w:pPr>
      <w:r>
        <w:rPr>
          <w:rFonts w:ascii="Times New Roman" w:hAnsi="Times New Roman" w:cs="Times New Roman"/>
        </w:rPr>
        <w:t>XXX Sollten wir gucken ob wir das brauchen</w:t>
      </w:r>
    </w:p>
    <w:p w14:paraId="2FB68522" w14:textId="77777777" w:rsidR="00E855C4" w:rsidRPr="000F3C3B" w:rsidRDefault="00E855C4" w:rsidP="002D6067">
      <w:pPr>
        <w:rPr>
          <w:rFonts w:ascii="Times New Roman" w:hAnsi="Times New Roman" w:cs="Times New Roman"/>
        </w:rPr>
      </w:pPr>
    </w:p>
    <w:p w14:paraId="7EC57720" w14:textId="01D1F178" w:rsidR="009D538C" w:rsidRPr="000F3C3B" w:rsidRDefault="009D538C" w:rsidP="00555C49">
      <w:pPr>
        <w:pStyle w:val="2Ebene"/>
      </w:pPr>
      <w:bookmarkStart w:id="214" w:name="_Toc199920744"/>
      <w:bookmarkStart w:id="215" w:name="_Toc199921155"/>
      <w:bookmarkStart w:id="216" w:name="_Toc199921517"/>
      <w:r w:rsidRPr="000F3C3B">
        <w:t>UML-Diagramm</w:t>
      </w:r>
      <w:bookmarkEnd w:id="214"/>
      <w:bookmarkEnd w:id="215"/>
      <w:bookmarkEnd w:id="216"/>
    </w:p>
    <w:p w14:paraId="7FC56D8D" w14:textId="493EA5BB" w:rsidR="000A0F5F" w:rsidRDefault="00971014" w:rsidP="00FE17C3">
      <w:pPr>
        <w:spacing w:line="360" w:lineRule="auto"/>
        <w:jc w:val="both"/>
        <w:rPr>
          <w:rStyle w:val="Text"/>
        </w:rPr>
      </w:pPr>
      <w:r>
        <w:rPr>
          <w:rStyle w:val="Text"/>
        </w:rPr>
        <w:t xml:space="preserve">Zur Darstellung des UML-Diagramms wird die </w:t>
      </w:r>
      <w:r w:rsidR="00DC3421">
        <w:rPr>
          <w:rStyle w:val="Text"/>
        </w:rPr>
        <w:t>Software</w:t>
      </w:r>
      <w:r>
        <w:rPr>
          <w:rStyle w:val="Text"/>
        </w:rPr>
        <w:t xml:space="preserve"> XXX verwendet. </w:t>
      </w:r>
    </w:p>
    <w:p w14:paraId="7F2D807F" w14:textId="24A38EDC" w:rsidR="00971014" w:rsidRDefault="00971014" w:rsidP="00FE17C3">
      <w:pPr>
        <w:spacing w:line="360" w:lineRule="auto"/>
        <w:jc w:val="both"/>
        <w:rPr>
          <w:rStyle w:val="Text"/>
        </w:rPr>
      </w:pPr>
      <w:r>
        <w:rPr>
          <w:rStyle w:val="Text"/>
        </w:rPr>
        <w:t>XXX</w:t>
      </w:r>
    </w:p>
    <w:p w14:paraId="22B54E3A" w14:textId="2C5D690E" w:rsidR="00E855C4" w:rsidRPr="00E855C4" w:rsidRDefault="00E855C4" w:rsidP="00555C49">
      <w:pPr>
        <w:pStyle w:val="2Ebene"/>
      </w:pPr>
      <w:bookmarkStart w:id="217" w:name="_Toc199920745"/>
      <w:bookmarkStart w:id="218" w:name="_Toc199921156"/>
      <w:bookmarkStart w:id="219" w:name="_Toc199921518"/>
      <w:r w:rsidRPr="00E855C4">
        <w:t>Durchführung Simulation</w:t>
      </w:r>
      <w:bookmarkEnd w:id="217"/>
      <w:bookmarkEnd w:id="218"/>
      <w:bookmarkEnd w:id="219"/>
      <w:r w:rsidRPr="00E855C4">
        <w:t xml:space="preserve"> </w:t>
      </w:r>
    </w:p>
    <w:p w14:paraId="47C32F29" w14:textId="7993E561" w:rsidR="00E855C4" w:rsidRDefault="00E855C4" w:rsidP="00FE17C3">
      <w:pPr>
        <w:spacing w:line="360" w:lineRule="auto"/>
        <w:jc w:val="both"/>
        <w:rPr>
          <w:rStyle w:val="Text"/>
        </w:rPr>
      </w:pPr>
      <w:r>
        <w:rPr>
          <w:rStyle w:val="Text"/>
        </w:rPr>
        <w:t xml:space="preserve">Es werden zwei Fälle der Simulation unterschieden. Wird eine Einzelsimulation grafisch dargestellt, wird das Web-Framework </w:t>
      </w:r>
      <w:proofErr w:type="spellStart"/>
      <w:r>
        <w:rPr>
          <w:rStyle w:val="Text"/>
        </w:rPr>
        <w:t>Solara</w:t>
      </w:r>
      <w:proofErr w:type="spellEnd"/>
      <w:r>
        <w:rPr>
          <w:rStyle w:val="Text"/>
        </w:rPr>
        <w:t xml:space="preserve"> verwendet. Dabei können folgende </w:t>
      </w:r>
      <w:r w:rsidR="00375F73">
        <w:rPr>
          <w:rStyle w:val="Text"/>
        </w:rPr>
        <w:t>W</w:t>
      </w:r>
      <w:r>
        <w:rPr>
          <w:rStyle w:val="Text"/>
        </w:rPr>
        <w:t>erte dynamisch zur Laufzeit geändert werden (vgl. XXX).</w:t>
      </w:r>
    </w:p>
    <w:p w14:paraId="2F6441E1" w14:textId="202D1097" w:rsidR="00E855C4" w:rsidRDefault="00E855C4" w:rsidP="00FE17C3">
      <w:pPr>
        <w:spacing w:line="360" w:lineRule="auto"/>
        <w:jc w:val="both"/>
        <w:rPr>
          <w:rStyle w:val="Text"/>
        </w:rPr>
      </w:pPr>
      <w:r>
        <w:rPr>
          <w:rStyle w:val="Text"/>
        </w:rPr>
        <w:t>Werder eine Große Anzahl an Simulationen durchgeführt bei dem eine detaillierte grafische Betrachtung vernachlässigt werden kann, wird das in Mesa verwendete System des „</w:t>
      </w:r>
      <w:proofErr w:type="spellStart"/>
      <w:r>
        <w:rPr>
          <w:rStyle w:val="Text"/>
        </w:rPr>
        <w:t>Batchrunners</w:t>
      </w:r>
      <w:proofErr w:type="spellEnd"/>
      <w:r>
        <w:rPr>
          <w:rStyle w:val="Text"/>
        </w:rPr>
        <w:t>“ verwendet. Bei dieser wird die Simulation ohne grafische Komponente ausgeführt.</w:t>
      </w:r>
    </w:p>
    <w:p w14:paraId="1B0E8F0C" w14:textId="77777777" w:rsidR="00E855C4" w:rsidRPr="000F3C3B" w:rsidRDefault="00E855C4" w:rsidP="00FE17C3">
      <w:pPr>
        <w:spacing w:line="360" w:lineRule="auto"/>
        <w:jc w:val="both"/>
        <w:rPr>
          <w:rStyle w:val="Text"/>
        </w:rPr>
      </w:pPr>
    </w:p>
    <w:p w14:paraId="06EAD01F" w14:textId="69BA6548" w:rsidR="009D538C" w:rsidRDefault="009D538C" w:rsidP="007120B7">
      <w:pPr>
        <w:pStyle w:val="1Ebene"/>
      </w:pPr>
      <w:bookmarkStart w:id="220" w:name="_Toc199920746"/>
      <w:bookmarkStart w:id="221" w:name="_Toc199921157"/>
      <w:bookmarkStart w:id="222" w:name="_Toc199921519"/>
      <w:r w:rsidRPr="000F3C3B">
        <w:t>Auswertung</w:t>
      </w:r>
      <w:bookmarkEnd w:id="220"/>
      <w:bookmarkEnd w:id="221"/>
      <w:bookmarkEnd w:id="222"/>
    </w:p>
    <w:p w14:paraId="4C128307" w14:textId="6583FD0F" w:rsidR="002459E3" w:rsidRDefault="002459E3" w:rsidP="002459E3">
      <w:pPr>
        <w:pStyle w:val="2Ebene"/>
      </w:pPr>
      <w:bookmarkStart w:id="223" w:name="_Toc199920747"/>
      <w:bookmarkStart w:id="224" w:name="_Toc199921158"/>
      <w:bookmarkStart w:id="225" w:name="_Toc199921520"/>
      <w:r>
        <w:t>Benennung</w:t>
      </w:r>
      <w:bookmarkEnd w:id="223"/>
      <w:bookmarkEnd w:id="224"/>
      <w:bookmarkEnd w:id="225"/>
    </w:p>
    <w:p w14:paraId="04A48355" w14:textId="4F41E99B" w:rsidR="002459E3" w:rsidRPr="002459E3" w:rsidRDefault="002459E3" w:rsidP="002459E3">
      <w:r>
        <w:t>XXX Akronyme beschreiben XXX</w:t>
      </w:r>
    </w:p>
    <w:p w14:paraId="196F2322" w14:textId="77777777" w:rsidR="002459E3" w:rsidRPr="000F3C3B" w:rsidRDefault="002459E3" w:rsidP="002459E3">
      <w:pPr>
        <w:pStyle w:val="1Ebene"/>
        <w:numPr>
          <w:ilvl w:val="0"/>
          <w:numId w:val="0"/>
        </w:numPr>
        <w:ind w:left="357" w:hanging="357"/>
      </w:pPr>
    </w:p>
    <w:p w14:paraId="2269F32E" w14:textId="2F1086CC" w:rsidR="00A23B83" w:rsidRPr="000F3C3B" w:rsidRDefault="00A23B83" w:rsidP="002459E3">
      <w:pPr>
        <w:pStyle w:val="2Ebene"/>
      </w:pPr>
      <w:bookmarkStart w:id="226" w:name="_Toc199920748"/>
      <w:bookmarkStart w:id="227" w:name="_Toc199921159"/>
      <w:bookmarkStart w:id="228" w:name="_Toc199921521"/>
      <w:r w:rsidRPr="000F3C3B">
        <w:t>Messgrößen</w:t>
      </w:r>
      <w:bookmarkEnd w:id="226"/>
      <w:bookmarkEnd w:id="227"/>
      <w:bookmarkEnd w:id="228"/>
    </w:p>
    <w:p w14:paraId="053672BC" w14:textId="7C05842A" w:rsidR="00D81478" w:rsidRDefault="00A23B83" w:rsidP="000203BE">
      <w:pPr>
        <w:rPr>
          <w:rFonts w:ascii="Times New Roman" w:hAnsi="Times New Roman" w:cs="Times New Roman"/>
        </w:rPr>
      </w:pPr>
      <w:r w:rsidRPr="000F3C3B">
        <w:rPr>
          <w:rFonts w:ascii="Times New Roman" w:hAnsi="Times New Roman" w:cs="Times New Roman"/>
        </w:rPr>
        <w:t xml:space="preserve">Zur Gegenüberstellung der Ergebnisse werden folgende Größen definiert. </w:t>
      </w:r>
    </w:p>
    <w:p w14:paraId="3A22E78B" w14:textId="77777777" w:rsidR="009671A2" w:rsidRDefault="009671A2" w:rsidP="000203BE">
      <w:pPr>
        <w:rPr>
          <w:rFonts w:ascii="Times New Roman" w:hAnsi="Times New Roman" w:cs="Times New Roman"/>
        </w:rPr>
      </w:pPr>
    </w:p>
    <w:p w14:paraId="2834F3F5" w14:textId="1DB4E243" w:rsidR="009671A2" w:rsidRDefault="009671A2" w:rsidP="009671A2">
      <w:pPr>
        <w:pStyle w:val="Beschriftung"/>
        <w:keepNext/>
      </w:pPr>
      <w:bookmarkStart w:id="229" w:name="_Toc198820103"/>
      <w:r>
        <w:t xml:space="preserve">Tabelle </w:t>
      </w:r>
      <w:r>
        <w:fldChar w:fldCharType="begin"/>
      </w:r>
      <w:r>
        <w:instrText xml:space="preserve"> SEQ Tabelle \* ARABIC </w:instrText>
      </w:r>
      <w:r>
        <w:fldChar w:fldCharType="separate"/>
      </w:r>
      <w:r>
        <w:rPr>
          <w:noProof/>
        </w:rPr>
        <w:t>2</w:t>
      </w:r>
      <w:r>
        <w:fldChar w:fldCharType="end"/>
      </w:r>
      <w:r>
        <w:t>: Messgrößen</w:t>
      </w:r>
      <w:bookmarkEnd w:id="229"/>
    </w:p>
    <w:tbl>
      <w:tblPr>
        <w:tblStyle w:val="Tabellenraster"/>
        <w:tblW w:w="0" w:type="auto"/>
        <w:tblLook w:val="04A0" w:firstRow="1" w:lastRow="0" w:firstColumn="1" w:lastColumn="0" w:noHBand="0" w:noVBand="1"/>
      </w:tblPr>
      <w:tblGrid>
        <w:gridCol w:w="1563"/>
        <w:gridCol w:w="5803"/>
        <w:gridCol w:w="2262"/>
      </w:tblGrid>
      <w:tr w:rsidR="000608A6" w:rsidRPr="000F3C3B" w14:paraId="40E92438" w14:textId="53BFF98E" w:rsidTr="0019563C">
        <w:tc>
          <w:tcPr>
            <w:tcW w:w="1563" w:type="dxa"/>
            <w:vAlign w:val="center"/>
          </w:tcPr>
          <w:p w14:paraId="0C1361EB" w14:textId="54B58354"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Name</w:t>
            </w:r>
          </w:p>
        </w:tc>
        <w:tc>
          <w:tcPr>
            <w:tcW w:w="5803" w:type="dxa"/>
            <w:vAlign w:val="center"/>
          </w:tcPr>
          <w:p w14:paraId="5EA02646" w14:textId="4F7B8069"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Beschreibung</w:t>
            </w:r>
          </w:p>
        </w:tc>
        <w:tc>
          <w:tcPr>
            <w:tcW w:w="2262" w:type="dxa"/>
          </w:tcPr>
          <w:p w14:paraId="06D59BAC" w14:textId="083C1026" w:rsidR="000608A6" w:rsidRPr="000F3C3B" w:rsidRDefault="000608A6" w:rsidP="00B83389">
            <w:pPr>
              <w:jc w:val="center"/>
              <w:rPr>
                <w:rFonts w:ascii="Times New Roman" w:hAnsi="Times New Roman" w:cs="Times New Roman"/>
                <w:b/>
                <w:bCs/>
              </w:rPr>
            </w:pPr>
            <w:r w:rsidRPr="000F3C3B">
              <w:rPr>
                <w:rFonts w:ascii="Times New Roman" w:hAnsi="Times New Roman" w:cs="Times New Roman"/>
                <w:b/>
                <w:bCs/>
              </w:rPr>
              <w:t>Einheit</w:t>
            </w:r>
          </w:p>
        </w:tc>
      </w:tr>
      <w:tr w:rsidR="000608A6" w:rsidRPr="000F3C3B" w14:paraId="070FBF9C" w14:textId="4BC1DC37" w:rsidTr="0019563C">
        <w:tc>
          <w:tcPr>
            <w:tcW w:w="1563" w:type="dxa"/>
            <w:vAlign w:val="center"/>
          </w:tcPr>
          <w:p w14:paraId="572E91FC" w14:textId="7E8C233E"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Zeit</w:t>
            </w:r>
          </w:p>
        </w:tc>
        <w:tc>
          <w:tcPr>
            <w:tcW w:w="5803" w:type="dxa"/>
            <w:vAlign w:val="center"/>
          </w:tcPr>
          <w:p w14:paraId="30A362BD" w14:textId="737A8E1F"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Zeit Schritte, die das System benötigt, um zu terminieren </w:t>
            </w:r>
          </w:p>
        </w:tc>
        <w:tc>
          <w:tcPr>
            <w:tcW w:w="2262" w:type="dxa"/>
          </w:tcPr>
          <w:p w14:paraId="672A15CD" w14:textId="4099DB3A" w:rsidR="000608A6" w:rsidRPr="000F3C3B" w:rsidRDefault="00BB18AD" w:rsidP="00847E14">
            <w:pPr>
              <w:jc w:val="center"/>
              <w:rPr>
                <w:rFonts w:ascii="Times New Roman" w:hAnsi="Times New Roman" w:cs="Times New Roman"/>
              </w:rPr>
            </w:pPr>
            <w:r w:rsidRPr="000F3C3B">
              <w:rPr>
                <w:rFonts w:ascii="Times New Roman" w:hAnsi="Times New Roman" w:cs="Times New Roman"/>
              </w:rPr>
              <w:t>S</w:t>
            </w:r>
            <w:r w:rsidR="000608A6" w:rsidRPr="000F3C3B">
              <w:rPr>
                <w:rFonts w:ascii="Times New Roman" w:hAnsi="Times New Roman" w:cs="Times New Roman"/>
              </w:rPr>
              <w:t>teps</w:t>
            </w:r>
          </w:p>
        </w:tc>
      </w:tr>
      <w:tr w:rsidR="000608A6" w:rsidRPr="000F3C3B" w14:paraId="38A34973" w14:textId="549341EC" w:rsidTr="0019563C">
        <w:tc>
          <w:tcPr>
            <w:tcW w:w="1563" w:type="dxa"/>
            <w:vAlign w:val="center"/>
          </w:tcPr>
          <w:p w14:paraId="02367A13" w14:textId="0821ED7D"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Weg</w:t>
            </w:r>
          </w:p>
        </w:tc>
        <w:tc>
          <w:tcPr>
            <w:tcW w:w="5803" w:type="dxa"/>
            <w:vAlign w:val="center"/>
          </w:tcPr>
          <w:p w14:paraId="7EF5D96E" w14:textId="13D1ED9D"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Summe aller Bewegungen aller Agenten bis zur Terminierung </w:t>
            </w:r>
          </w:p>
        </w:tc>
        <w:tc>
          <w:tcPr>
            <w:tcW w:w="2262" w:type="dxa"/>
          </w:tcPr>
          <w:p w14:paraId="3054DC84" w14:textId="3AFC615B" w:rsidR="000608A6" w:rsidRPr="000F3C3B" w:rsidRDefault="000608A6" w:rsidP="00847E14">
            <w:pPr>
              <w:jc w:val="center"/>
              <w:rPr>
                <w:rFonts w:ascii="Times New Roman" w:hAnsi="Times New Roman" w:cs="Times New Roman"/>
              </w:rPr>
            </w:pPr>
            <w:r w:rsidRPr="000F3C3B">
              <w:rPr>
                <w:rFonts w:ascii="Times New Roman" w:hAnsi="Times New Roman" w:cs="Times New Roman"/>
              </w:rPr>
              <w:t>Zellen</w:t>
            </w:r>
          </w:p>
        </w:tc>
      </w:tr>
    </w:tbl>
    <w:p w14:paraId="3CDDC01B" w14:textId="77777777" w:rsidR="00D81478" w:rsidRPr="000F3C3B" w:rsidRDefault="00D81478" w:rsidP="00A23B83">
      <w:pPr>
        <w:rPr>
          <w:rFonts w:ascii="Times New Roman" w:hAnsi="Times New Roman" w:cs="Times New Roman"/>
        </w:rPr>
      </w:pPr>
    </w:p>
    <w:p w14:paraId="6BE5F8D6" w14:textId="7E8189F6" w:rsidR="009D538C" w:rsidRDefault="002169F1" w:rsidP="002169F1">
      <w:pPr>
        <w:pStyle w:val="2Ebene"/>
      </w:pPr>
      <w:bookmarkStart w:id="230" w:name="_Toc199920749"/>
      <w:bookmarkStart w:id="231" w:name="_Toc199921160"/>
      <w:bookmarkStart w:id="232" w:name="_Toc199921522"/>
      <w:r>
        <w:t>Simulationen</w:t>
      </w:r>
      <w:bookmarkEnd w:id="230"/>
      <w:bookmarkEnd w:id="231"/>
      <w:bookmarkEnd w:id="232"/>
    </w:p>
    <w:p w14:paraId="0396D627" w14:textId="1F25B9FF" w:rsidR="002169F1" w:rsidRDefault="002169F1" w:rsidP="002169F1">
      <w:r>
        <w:t xml:space="preserve">Im Rahmen dieser Arbeit wurden folgende Parameter miteinander vergleichen: </w:t>
      </w:r>
    </w:p>
    <w:p w14:paraId="099E8C17" w14:textId="4BCA32F6" w:rsidR="002169F1" w:rsidRDefault="00B85889" w:rsidP="00650788">
      <w:pPr>
        <w:pStyle w:val="Listenabsatz"/>
        <w:numPr>
          <w:ilvl w:val="0"/>
          <w:numId w:val="11"/>
        </w:numPr>
      </w:pPr>
      <w:r>
        <w:t>Konstant</w:t>
      </w:r>
      <w:r w:rsidR="002169F1">
        <w:t xml:space="preserve"> XXX</w:t>
      </w:r>
    </w:p>
    <w:p w14:paraId="59E4C22F" w14:textId="6498A80F" w:rsidR="002169F1" w:rsidRPr="002169F1" w:rsidRDefault="00B85889" w:rsidP="00D14BE9">
      <w:pPr>
        <w:pStyle w:val="Listenabsatz"/>
        <w:numPr>
          <w:ilvl w:val="0"/>
          <w:numId w:val="11"/>
        </w:numPr>
      </w:pPr>
      <w:r>
        <w:t xml:space="preserve">Konstant </w:t>
      </w:r>
      <w:r w:rsidR="002169F1">
        <w:t>XXX</w:t>
      </w:r>
    </w:p>
    <w:p w14:paraId="717A2C42" w14:textId="4D591E7C" w:rsidR="009C262B" w:rsidRPr="000F3C3B" w:rsidRDefault="003B2EF3" w:rsidP="007120B7">
      <w:pPr>
        <w:pStyle w:val="1Ebene"/>
      </w:pPr>
      <w:bookmarkStart w:id="233" w:name="_Toc195957904"/>
      <w:bookmarkStart w:id="234" w:name="_Toc195957988"/>
      <w:bookmarkStart w:id="235" w:name="_Toc199920750"/>
      <w:bookmarkStart w:id="236" w:name="_Toc199921161"/>
      <w:bookmarkStart w:id="237" w:name="_Toc199921523"/>
      <w:r w:rsidRPr="000F3C3B">
        <w:lastRenderedPageBreak/>
        <w:t>Zusammenfassung</w:t>
      </w:r>
      <w:r w:rsidR="00EF5111" w:rsidRPr="000F3C3B">
        <w:t xml:space="preserve"> und Ausblick</w:t>
      </w:r>
      <w:bookmarkEnd w:id="233"/>
      <w:bookmarkEnd w:id="234"/>
      <w:bookmarkEnd w:id="235"/>
      <w:bookmarkEnd w:id="236"/>
      <w:bookmarkEnd w:id="237"/>
    </w:p>
    <w:p w14:paraId="18FFCE1A" w14:textId="77777777" w:rsidR="002A715A" w:rsidRDefault="00781FA9" w:rsidP="00C36F55">
      <w:pPr>
        <w:spacing w:line="360" w:lineRule="auto"/>
        <w:jc w:val="both"/>
        <w:rPr>
          <w:rStyle w:val="Text"/>
        </w:rPr>
      </w:pPr>
      <w:r w:rsidRPr="000F3C3B">
        <w:rPr>
          <w:rStyle w:val="Text"/>
        </w:rPr>
        <w:t>XXX</w:t>
      </w:r>
    </w:p>
    <w:p w14:paraId="13F86DF2" w14:textId="77777777" w:rsidR="002A715A" w:rsidRDefault="002A715A">
      <w:pPr>
        <w:rPr>
          <w:rStyle w:val="Text"/>
        </w:rPr>
      </w:pPr>
      <w:r>
        <w:rPr>
          <w:rStyle w:val="Text"/>
        </w:rPr>
        <w:br w:type="page"/>
      </w:r>
    </w:p>
    <w:p w14:paraId="29EF1F91" w14:textId="564B7382" w:rsidR="00675FFC" w:rsidRDefault="002A715A" w:rsidP="002A715A">
      <w:pPr>
        <w:pStyle w:val="1Ebene"/>
      </w:pPr>
      <w:bookmarkStart w:id="238" w:name="_Toc199920751"/>
      <w:bookmarkStart w:id="239" w:name="_Toc199921162"/>
      <w:bookmarkStart w:id="240" w:name="_Toc199921524"/>
      <w:r>
        <w:lastRenderedPageBreak/>
        <w:t>Anhang</w:t>
      </w:r>
      <w:bookmarkEnd w:id="238"/>
      <w:bookmarkEnd w:id="239"/>
      <w:bookmarkEnd w:id="240"/>
    </w:p>
    <w:p w14:paraId="744CAA99" w14:textId="6BB7B9CD" w:rsidR="00CC3EE2" w:rsidRDefault="00675FFC">
      <w:pPr>
        <w:pStyle w:val="Verzeichnis1"/>
        <w:tabs>
          <w:tab w:val="right" w:leader="dot" w:pos="9628"/>
        </w:tabs>
        <w:rPr>
          <w:rFonts w:asciiTheme="minorHAnsi" w:hAnsiTheme="minorHAnsi"/>
          <w:noProof/>
          <w:kern w:val="2"/>
          <w:sz w:val="24"/>
          <w:szCs w:val="30"/>
        </w:rPr>
      </w:pPr>
      <w:r>
        <w:fldChar w:fldCharType="begin"/>
      </w:r>
      <w:r>
        <w:instrText xml:space="preserve"> TOC \h \z \t "ANHANG 1;1;ANHANG 2;2;ANHANG 3;3;ANHANG 4;4" </w:instrText>
      </w:r>
      <w:r>
        <w:fldChar w:fldCharType="separate"/>
      </w:r>
      <w:hyperlink w:anchor="_Toc199922801" w:history="1">
        <w:r w:rsidR="00CC3EE2" w:rsidRPr="00192BAC">
          <w:rPr>
            <w:rStyle w:val="Hyperlink"/>
            <w:rFonts w:cs="Times New Roman"/>
            <w:noProof/>
          </w:rPr>
          <w:t>6.1</w:t>
        </w:r>
        <w:r w:rsidR="00CC3EE2" w:rsidRPr="00192BAC">
          <w:rPr>
            <w:rStyle w:val="Hyperlink"/>
            <w:noProof/>
          </w:rPr>
          <w:t xml:space="preserve"> Rechnungen</w:t>
        </w:r>
        <w:r w:rsidR="00CC3EE2">
          <w:rPr>
            <w:noProof/>
            <w:webHidden/>
          </w:rPr>
          <w:tab/>
        </w:r>
        <w:r w:rsidR="00CC3EE2">
          <w:rPr>
            <w:noProof/>
            <w:webHidden/>
          </w:rPr>
          <w:fldChar w:fldCharType="begin"/>
        </w:r>
        <w:r w:rsidR="00CC3EE2">
          <w:rPr>
            <w:noProof/>
            <w:webHidden/>
          </w:rPr>
          <w:instrText xml:space="preserve"> PAGEREF _Toc199922801 \h </w:instrText>
        </w:r>
        <w:r w:rsidR="00CC3EE2">
          <w:rPr>
            <w:noProof/>
            <w:webHidden/>
          </w:rPr>
        </w:r>
        <w:r w:rsidR="00CC3EE2">
          <w:rPr>
            <w:noProof/>
            <w:webHidden/>
          </w:rPr>
          <w:fldChar w:fldCharType="separate"/>
        </w:r>
        <w:r w:rsidR="00CC3EE2">
          <w:rPr>
            <w:noProof/>
            <w:webHidden/>
          </w:rPr>
          <w:t>15</w:t>
        </w:r>
        <w:r w:rsidR="00CC3EE2">
          <w:rPr>
            <w:noProof/>
            <w:webHidden/>
          </w:rPr>
          <w:fldChar w:fldCharType="end"/>
        </w:r>
      </w:hyperlink>
    </w:p>
    <w:p w14:paraId="3C39AEA9" w14:textId="78951B1F" w:rsidR="00CC3EE2" w:rsidRDefault="00CC3EE2">
      <w:pPr>
        <w:pStyle w:val="Verzeichnis2"/>
        <w:tabs>
          <w:tab w:val="right" w:leader="dot" w:pos="9628"/>
        </w:tabs>
        <w:rPr>
          <w:rFonts w:asciiTheme="minorHAnsi" w:hAnsiTheme="minorHAnsi"/>
          <w:noProof/>
          <w:kern w:val="2"/>
          <w:sz w:val="24"/>
          <w:szCs w:val="30"/>
        </w:rPr>
      </w:pPr>
      <w:hyperlink w:anchor="_Toc199922802" w:history="1">
        <w:r w:rsidRPr="00192BAC">
          <w:rPr>
            <w:rStyle w:val="Hyperlink"/>
            <w:noProof/>
          </w:rPr>
          <w:t>6.1.1 Stichprobengröße</w:t>
        </w:r>
        <w:r>
          <w:rPr>
            <w:noProof/>
            <w:webHidden/>
          </w:rPr>
          <w:tab/>
        </w:r>
        <w:r>
          <w:rPr>
            <w:noProof/>
            <w:webHidden/>
          </w:rPr>
          <w:fldChar w:fldCharType="begin"/>
        </w:r>
        <w:r>
          <w:rPr>
            <w:noProof/>
            <w:webHidden/>
          </w:rPr>
          <w:instrText xml:space="preserve"> PAGEREF _Toc199922802 \h </w:instrText>
        </w:r>
        <w:r>
          <w:rPr>
            <w:noProof/>
            <w:webHidden/>
          </w:rPr>
        </w:r>
        <w:r>
          <w:rPr>
            <w:noProof/>
            <w:webHidden/>
          </w:rPr>
          <w:fldChar w:fldCharType="separate"/>
        </w:r>
        <w:r>
          <w:rPr>
            <w:noProof/>
            <w:webHidden/>
          </w:rPr>
          <w:t>15</w:t>
        </w:r>
        <w:r>
          <w:rPr>
            <w:noProof/>
            <w:webHidden/>
          </w:rPr>
          <w:fldChar w:fldCharType="end"/>
        </w:r>
      </w:hyperlink>
    </w:p>
    <w:p w14:paraId="0BEE65A2" w14:textId="2F01D382" w:rsidR="00CC3EE2" w:rsidRDefault="00CC3EE2">
      <w:pPr>
        <w:pStyle w:val="Verzeichnis1"/>
        <w:tabs>
          <w:tab w:val="right" w:leader="dot" w:pos="9628"/>
        </w:tabs>
        <w:rPr>
          <w:rFonts w:asciiTheme="minorHAnsi" w:hAnsiTheme="minorHAnsi"/>
          <w:noProof/>
          <w:kern w:val="2"/>
          <w:sz w:val="24"/>
          <w:szCs w:val="30"/>
        </w:rPr>
      </w:pPr>
      <w:hyperlink w:anchor="_Toc199922803" w:history="1">
        <w:r w:rsidRPr="00192BAC">
          <w:rPr>
            <w:rStyle w:val="Hyperlink"/>
            <w:noProof/>
          </w:rPr>
          <w:t>6.2 Daten der Simulationen</w:t>
        </w:r>
        <w:r>
          <w:rPr>
            <w:noProof/>
            <w:webHidden/>
          </w:rPr>
          <w:tab/>
        </w:r>
        <w:r>
          <w:rPr>
            <w:noProof/>
            <w:webHidden/>
          </w:rPr>
          <w:fldChar w:fldCharType="begin"/>
        </w:r>
        <w:r>
          <w:rPr>
            <w:noProof/>
            <w:webHidden/>
          </w:rPr>
          <w:instrText xml:space="preserve"> PAGEREF _Toc199922803 \h </w:instrText>
        </w:r>
        <w:r>
          <w:rPr>
            <w:noProof/>
            <w:webHidden/>
          </w:rPr>
        </w:r>
        <w:r>
          <w:rPr>
            <w:noProof/>
            <w:webHidden/>
          </w:rPr>
          <w:fldChar w:fldCharType="separate"/>
        </w:r>
        <w:r>
          <w:rPr>
            <w:noProof/>
            <w:webHidden/>
          </w:rPr>
          <w:t>16</w:t>
        </w:r>
        <w:r>
          <w:rPr>
            <w:noProof/>
            <w:webHidden/>
          </w:rPr>
          <w:fldChar w:fldCharType="end"/>
        </w:r>
      </w:hyperlink>
    </w:p>
    <w:p w14:paraId="53BDC254" w14:textId="2A2E651F" w:rsidR="00CC3EE2" w:rsidRDefault="00CC3EE2">
      <w:pPr>
        <w:pStyle w:val="Verzeichnis3"/>
        <w:tabs>
          <w:tab w:val="right" w:leader="dot" w:pos="9628"/>
        </w:tabs>
        <w:rPr>
          <w:rFonts w:asciiTheme="minorHAnsi" w:hAnsiTheme="minorHAnsi"/>
          <w:noProof/>
          <w:kern w:val="2"/>
          <w:sz w:val="24"/>
          <w:szCs w:val="30"/>
        </w:rPr>
      </w:pPr>
      <w:hyperlink w:anchor="_Toc199922804" w:history="1">
        <w:r w:rsidRPr="00192BAC">
          <w:rPr>
            <w:rStyle w:val="Hyperlink"/>
            <w:noProof/>
          </w:rPr>
          <w:t xml:space="preserve">6.2.1 Anzahl </w:t>
        </w:r>
        <w:r w:rsidRPr="00192BAC">
          <w:rPr>
            <w:rStyle w:val="Hyperlink"/>
            <w:rFonts w:cs="Times New Roman"/>
            <w:noProof/>
          </w:rPr>
          <w:t>Agenten</w:t>
        </w:r>
        <w:r w:rsidRPr="00192BAC">
          <w:rPr>
            <w:rStyle w:val="Hyperlink"/>
            <w:noProof/>
          </w:rPr>
          <w:t xml:space="preserve"> (y) / Grid Größe (x) / Logik Änderung</w:t>
        </w:r>
        <w:r>
          <w:rPr>
            <w:noProof/>
            <w:webHidden/>
          </w:rPr>
          <w:tab/>
        </w:r>
        <w:r>
          <w:rPr>
            <w:noProof/>
            <w:webHidden/>
          </w:rPr>
          <w:fldChar w:fldCharType="begin"/>
        </w:r>
        <w:r>
          <w:rPr>
            <w:noProof/>
            <w:webHidden/>
          </w:rPr>
          <w:instrText xml:space="preserve"> PAGEREF _Toc199922804 \h </w:instrText>
        </w:r>
        <w:r>
          <w:rPr>
            <w:noProof/>
            <w:webHidden/>
          </w:rPr>
        </w:r>
        <w:r>
          <w:rPr>
            <w:noProof/>
            <w:webHidden/>
          </w:rPr>
          <w:fldChar w:fldCharType="separate"/>
        </w:r>
        <w:r>
          <w:rPr>
            <w:noProof/>
            <w:webHidden/>
          </w:rPr>
          <w:t>16</w:t>
        </w:r>
        <w:r>
          <w:rPr>
            <w:noProof/>
            <w:webHidden/>
          </w:rPr>
          <w:fldChar w:fldCharType="end"/>
        </w:r>
      </w:hyperlink>
    </w:p>
    <w:p w14:paraId="31D4FF7C" w14:textId="7B69A888" w:rsidR="00CC3EE2" w:rsidRDefault="00CC3EE2">
      <w:pPr>
        <w:pStyle w:val="Verzeichnis4"/>
        <w:tabs>
          <w:tab w:val="right" w:leader="dot" w:pos="9628"/>
        </w:tabs>
        <w:rPr>
          <w:noProof/>
          <w:kern w:val="2"/>
          <w:sz w:val="24"/>
          <w:szCs w:val="30"/>
        </w:rPr>
      </w:pPr>
      <w:hyperlink w:anchor="_Toc199922805" w:history="1">
        <w:r w:rsidRPr="00192BAC">
          <w:rPr>
            <w:rStyle w:val="Hyperlink"/>
            <w:noProof/>
          </w:rPr>
          <w:t>6.2.1.1 Logik: Random Walk</w:t>
        </w:r>
        <w:r>
          <w:rPr>
            <w:noProof/>
            <w:webHidden/>
          </w:rPr>
          <w:tab/>
        </w:r>
        <w:r>
          <w:rPr>
            <w:noProof/>
            <w:webHidden/>
          </w:rPr>
          <w:fldChar w:fldCharType="begin"/>
        </w:r>
        <w:r>
          <w:rPr>
            <w:noProof/>
            <w:webHidden/>
          </w:rPr>
          <w:instrText xml:space="preserve"> PAGEREF _Toc199922805 \h </w:instrText>
        </w:r>
        <w:r>
          <w:rPr>
            <w:noProof/>
            <w:webHidden/>
          </w:rPr>
        </w:r>
        <w:r>
          <w:rPr>
            <w:noProof/>
            <w:webHidden/>
          </w:rPr>
          <w:fldChar w:fldCharType="separate"/>
        </w:r>
        <w:r>
          <w:rPr>
            <w:noProof/>
            <w:webHidden/>
          </w:rPr>
          <w:t>16</w:t>
        </w:r>
        <w:r>
          <w:rPr>
            <w:noProof/>
            <w:webHidden/>
          </w:rPr>
          <w:fldChar w:fldCharType="end"/>
        </w:r>
      </w:hyperlink>
    </w:p>
    <w:p w14:paraId="535A1242" w14:textId="79FD0990" w:rsidR="00CC3EE2" w:rsidRDefault="00CC3EE2">
      <w:pPr>
        <w:pStyle w:val="Verzeichnis4"/>
        <w:tabs>
          <w:tab w:val="right" w:leader="dot" w:pos="9628"/>
        </w:tabs>
        <w:rPr>
          <w:noProof/>
          <w:kern w:val="2"/>
          <w:sz w:val="24"/>
          <w:szCs w:val="30"/>
        </w:rPr>
      </w:pPr>
      <w:hyperlink w:anchor="_Toc199922806" w:history="1">
        <w:r w:rsidRPr="00192BAC">
          <w:rPr>
            <w:rStyle w:val="Hyperlink"/>
            <w:noProof/>
          </w:rPr>
          <w:t>6.2.1.2 Logik: Frontier Based Exploration</w:t>
        </w:r>
        <w:r>
          <w:rPr>
            <w:noProof/>
            <w:webHidden/>
          </w:rPr>
          <w:tab/>
        </w:r>
        <w:r>
          <w:rPr>
            <w:noProof/>
            <w:webHidden/>
          </w:rPr>
          <w:fldChar w:fldCharType="begin"/>
        </w:r>
        <w:r>
          <w:rPr>
            <w:noProof/>
            <w:webHidden/>
          </w:rPr>
          <w:instrText xml:space="preserve"> PAGEREF _Toc199922806 \h </w:instrText>
        </w:r>
        <w:r>
          <w:rPr>
            <w:noProof/>
            <w:webHidden/>
          </w:rPr>
        </w:r>
        <w:r>
          <w:rPr>
            <w:noProof/>
            <w:webHidden/>
          </w:rPr>
          <w:fldChar w:fldCharType="separate"/>
        </w:r>
        <w:r>
          <w:rPr>
            <w:noProof/>
            <w:webHidden/>
          </w:rPr>
          <w:t>16</w:t>
        </w:r>
        <w:r>
          <w:rPr>
            <w:noProof/>
            <w:webHidden/>
          </w:rPr>
          <w:fldChar w:fldCharType="end"/>
        </w:r>
      </w:hyperlink>
    </w:p>
    <w:p w14:paraId="417B627E" w14:textId="378ABE6D" w:rsidR="00CC3EE2" w:rsidRDefault="00CC3EE2">
      <w:pPr>
        <w:pStyle w:val="Verzeichnis3"/>
        <w:tabs>
          <w:tab w:val="right" w:leader="dot" w:pos="9628"/>
        </w:tabs>
        <w:rPr>
          <w:rFonts w:asciiTheme="minorHAnsi" w:hAnsiTheme="minorHAnsi"/>
          <w:noProof/>
          <w:kern w:val="2"/>
          <w:sz w:val="24"/>
          <w:szCs w:val="30"/>
        </w:rPr>
      </w:pPr>
      <w:hyperlink w:anchor="_Toc199922807" w:history="1">
        <w:r w:rsidRPr="00192BAC">
          <w:rPr>
            <w:rStyle w:val="Hyperlink"/>
            <w:noProof/>
          </w:rPr>
          <w:t>6.2.2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_Toc199922807 \h </w:instrText>
        </w:r>
        <w:r>
          <w:rPr>
            <w:noProof/>
            <w:webHidden/>
          </w:rPr>
        </w:r>
        <w:r>
          <w:rPr>
            <w:noProof/>
            <w:webHidden/>
          </w:rPr>
          <w:fldChar w:fldCharType="separate"/>
        </w:r>
        <w:r>
          <w:rPr>
            <w:noProof/>
            <w:webHidden/>
          </w:rPr>
          <w:t>16</w:t>
        </w:r>
        <w:r>
          <w:rPr>
            <w:noProof/>
            <w:webHidden/>
          </w:rPr>
          <w:fldChar w:fldCharType="end"/>
        </w:r>
      </w:hyperlink>
    </w:p>
    <w:p w14:paraId="357E408F" w14:textId="5E59FD73" w:rsidR="00CC3EE2" w:rsidRDefault="00CC3EE2">
      <w:pPr>
        <w:pStyle w:val="Verzeichnis4"/>
        <w:tabs>
          <w:tab w:val="right" w:leader="dot" w:pos="9628"/>
        </w:tabs>
        <w:rPr>
          <w:noProof/>
          <w:kern w:val="2"/>
          <w:sz w:val="24"/>
          <w:szCs w:val="30"/>
        </w:rPr>
      </w:pPr>
      <w:hyperlink w:anchor="_Toc199922808" w:history="1">
        <w:r w:rsidRPr="00192BAC">
          <w:rPr>
            <w:rStyle w:val="Hyperlink"/>
            <w:noProof/>
          </w:rPr>
          <w:t>6.2.2.1 Logik: Random Walk</w:t>
        </w:r>
        <w:r>
          <w:rPr>
            <w:noProof/>
            <w:webHidden/>
          </w:rPr>
          <w:tab/>
        </w:r>
        <w:r>
          <w:rPr>
            <w:noProof/>
            <w:webHidden/>
          </w:rPr>
          <w:fldChar w:fldCharType="begin"/>
        </w:r>
        <w:r>
          <w:rPr>
            <w:noProof/>
            <w:webHidden/>
          </w:rPr>
          <w:instrText xml:space="preserve"> PAGEREF _Toc199922808 \h </w:instrText>
        </w:r>
        <w:r>
          <w:rPr>
            <w:noProof/>
            <w:webHidden/>
          </w:rPr>
        </w:r>
        <w:r>
          <w:rPr>
            <w:noProof/>
            <w:webHidden/>
          </w:rPr>
          <w:fldChar w:fldCharType="separate"/>
        </w:r>
        <w:r>
          <w:rPr>
            <w:noProof/>
            <w:webHidden/>
          </w:rPr>
          <w:t>17</w:t>
        </w:r>
        <w:r>
          <w:rPr>
            <w:noProof/>
            <w:webHidden/>
          </w:rPr>
          <w:fldChar w:fldCharType="end"/>
        </w:r>
      </w:hyperlink>
    </w:p>
    <w:p w14:paraId="477F7E0C" w14:textId="3345C219" w:rsidR="00CC3EE2" w:rsidRDefault="00CC3EE2">
      <w:pPr>
        <w:pStyle w:val="Verzeichnis4"/>
        <w:tabs>
          <w:tab w:val="right" w:leader="dot" w:pos="9628"/>
        </w:tabs>
        <w:rPr>
          <w:noProof/>
          <w:kern w:val="2"/>
          <w:sz w:val="24"/>
          <w:szCs w:val="30"/>
        </w:rPr>
      </w:pPr>
      <w:hyperlink w:anchor="_Toc199922809" w:history="1">
        <w:r w:rsidRPr="00192BAC">
          <w:rPr>
            <w:rStyle w:val="Hyperlink"/>
            <w:noProof/>
          </w:rPr>
          <w:t>6.2.2.2 Logik: Frontier Based Exploration</w:t>
        </w:r>
        <w:r>
          <w:rPr>
            <w:noProof/>
            <w:webHidden/>
          </w:rPr>
          <w:tab/>
        </w:r>
        <w:r>
          <w:rPr>
            <w:noProof/>
            <w:webHidden/>
          </w:rPr>
          <w:fldChar w:fldCharType="begin"/>
        </w:r>
        <w:r>
          <w:rPr>
            <w:noProof/>
            <w:webHidden/>
          </w:rPr>
          <w:instrText xml:space="preserve"> PAGEREF _Toc199922809 \h </w:instrText>
        </w:r>
        <w:r>
          <w:rPr>
            <w:noProof/>
            <w:webHidden/>
          </w:rPr>
        </w:r>
        <w:r>
          <w:rPr>
            <w:noProof/>
            <w:webHidden/>
          </w:rPr>
          <w:fldChar w:fldCharType="separate"/>
        </w:r>
        <w:r>
          <w:rPr>
            <w:noProof/>
            <w:webHidden/>
          </w:rPr>
          <w:t>17</w:t>
        </w:r>
        <w:r>
          <w:rPr>
            <w:noProof/>
            <w:webHidden/>
          </w:rPr>
          <w:fldChar w:fldCharType="end"/>
        </w:r>
      </w:hyperlink>
    </w:p>
    <w:p w14:paraId="011372DF" w14:textId="657968E4" w:rsidR="00CC3EE2" w:rsidRDefault="00CC3EE2">
      <w:pPr>
        <w:pStyle w:val="Verzeichnis3"/>
        <w:tabs>
          <w:tab w:val="right" w:leader="dot" w:pos="9628"/>
        </w:tabs>
        <w:rPr>
          <w:rFonts w:asciiTheme="minorHAnsi" w:hAnsiTheme="minorHAnsi"/>
          <w:noProof/>
          <w:kern w:val="2"/>
          <w:sz w:val="24"/>
          <w:szCs w:val="30"/>
        </w:rPr>
      </w:pPr>
      <w:hyperlink w:anchor="_Toc199922810" w:history="1">
        <w:r w:rsidRPr="00192BAC">
          <w:rPr>
            <w:rStyle w:val="Hyperlink"/>
            <w:noProof/>
          </w:rPr>
          <w:t>6.2.3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_Toc199922810 \h </w:instrText>
        </w:r>
        <w:r>
          <w:rPr>
            <w:noProof/>
            <w:webHidden/>
          </w:rPr>
        </w:r>
        <w:r>
          <w:rPr>
            <w:noProof/>
            <w:webHidden/>
          </w:rPr>
          <w:fldChar w:fldCharType="separate"/>
        </w:r>
        <w:r>
          <w:rPr>
            <w:noProof/>
            <w:webHidden/>
          </w:rPr>
          <w:t>17</w:t>
        </w:r>
        <w:r>
          <w:rPr>
            <w:noProof/>
            <w:webHidden/>
          </w:rPr>
          <w:fldChar w:fldCharType="end"/>
        </w:r>
      </w:hyperlink>
    </w:p>
    <w:p w14:paraId="622A86B0" w14:textId="799F58ED" w:rsidR="00CC3EE2" w:rsidRDefault="00CC3EE2">
      <w:pPr>
        <w:pStyle w:val="Verzeichnis4"/>
        <w:tabs>
          <w:tab w:val="right" w:leader="dot" w:pos="9628"/>
        </w:tabs>
        <w:rPr>
          <w:noProof/>
          <w:kern w:val="2"/>
          <w:sz w:val="24"/>
          <w:szCs w:val="30"/>
        </w:rPr>
      </w:pPr>
      <w:hyperlink w:anchor="_Toc199922811" w:history="1">
        <w:r w:rsidRPr="00192BAC">
          <w:rPr>
            <w:rStyle w:val="Hyperlink"/>
            <w:noProof/>
          </w:rPr>
          <w:t>6.2.3.1 Logik: Random Walk</w:t>
        </w:r>
        <w:r>
          <w:rPr>
            <w:noProof/>
            <w:webHidden/>
          </w:rPr>
          <w:tab/>
        </w:r>
        <w:r>
          <w:rPr>
            <w:noProof/>
            <w:webHidden/>
          </w:rPr>
          <w:fldChar w:fldCharType="begin"/>
        </w:r>
        <w:r>
          <w:rPr>
            <w:noProof/>
            <w:webHidden/>
          </w:rPr>
          <w:instrText xml:space="preserve"> PAGEREF _Toc199922811 \h </w:instrText>
        </w:r>
        <w:r>
          <w:rPr>
            <w:noProof/>
            <w:webHidden/>
          </w:rPr>
        </w:r>
        <w:r>
          <w:rPr>
            <w:noProof/>
            <w:webHidden/>
          </w:rPr>
          <w:fldChar w:fldCharType="separate"/>
        </w:r>
        <w:r>
          <w:rPr>
            <w:noProof/>
            <w:webHidden/>
          </w:rPr>
          <w:t>17</w:t>
        </w:r>
        <w:r>
          <w:rPr>
            <w:noProof/>
            <w:webHidden/>
          </w:rPr>
          <w:fldChar w:fldCharType="end"/>
        </w:r>
      </w:hyperlink>
    </w:p>
    <w:p w14:paraId="147DF831" w14:textId="4573EDE1" w:rsidR="00CC3EE2" w:rsidRDefault="00CC3EE2">
      <w:pPr>
        <w:pStyle w:val="Verzeichnis4"/>
        <w:tabs>
          <w:tab w:val="right" w:leader="dot" w:pos="9628"/>
        </w:tabs>
        <w:rPr>
          <w:noProof/>
          <w:kern w:val="2"/>
          <w:sz w:val="24"/>
          <w:szCs w:val="30"/>
        </w:rPr>
      </w:pPr>
      <w:hyperlink w:anchor="_Toc199922812" w:history="1">
        <w:r w:rsidRPr="00192BAC">
          <w:rPr>
            <w:rStyle w:val="Hyperlink"/>
            <w:noProof/>
          </w:rPr>
          <w:t>6.2.3.2 Logik: Frontier Based Exploration</w:t>
        </w:r>
        <w:r>
          <w:rPr>
            <w:noProof/>
            <w:webHidden/>
          </w:rPr>
          <w:tab/>
        </w:r>
        <w:r>
          <w:rPr>
            <w:noProof/>
            <w:webHidden/>
          </w:rPr>
          <w:fldChar w:fldCharType="begin"/>
        </w:r>
        <w:r>
          <w:rPr>
            <w:noProof/>
            <w:webHidden/>
          </w:rPr>
          <w:instrText xml:space="preserve"> PAGEREF _Toc199922812 \h </w:instrText>
        </w:r>
        <w:r>
          <w:rPr>
            <w:noProof/>
            <w:webHidden/>
          </w:rPr>
        </w:r>
        <w:r>
          <w:rPr>
            <w:noProof/>
            <w:webHidden/>
          </w:rPr>
          <w:fldChar w:fldCharType="separate"/>
        </w:r>
        <w:r>
          <w:rPr>
            <w:noProof/>
            <w:webHidden/>
          </w:rPr>
          <w:t>17</w:t>
        </w:r>
        <w:r>
          <w:rPr>
            <w:noProof/>
            <w:webHidden/>
          </w:rPr>
          <w:fldChar w:fldCharType="end"/>
        </w:r>
      </w:hyperlink>
    </w:p>
    <w:p w14:paraId="3FA71E1B" w14:textId="071BBA74" w:rsidR="00CC3EE2" w:rsidRDefault="00CC3EE2">
      <w:pPr>
        <w:pStyle w:val="Verzeichnis3"/>
        <w:tabs>
          <w:tab w:val="right" w:leader="dot" w:pos="9628"/>
        </w:tabs>
        <w:rPr>
          <w:rFonts w:asciiTheme="minorHAnsi" w:hAnsiTheme="minorHAnsi"/>
          <w:noProof/>
          <w:kern w:val="2"/>
          <w:sz w:val="24"/>
          <w:szCs w:val="30"/>
        </w:rPr>
      </w:pPr>
      <w:hyperlink w:anchor="_Toc199922813" w:history="1">
        <w:r w:rsidRPr="00192BAC">
          <w:rPr>
            <w:rStyle w:val="Hyperlink"/>
            <w:noProof/>
          </w:rPr>
          <w:t>6.2.4 View</w:t>
        </w:r>
        <w:r w:rsidRPr="00192BAC">
          <w:rPr>
            <w:rStyle w:val="Hyperlink"/>
            <w:rFonts w:cs="Times New Roman"/>
            <w:noProof/>
          </w:rPr>
          <w:t xml:space="preserve"> Distanz</w:t>
        </w:r>
        <w:r w:rsidRPr="00192BAC">
          <w:rPr>
            <w:rStyle w:val="Hyperlink"/>
            <w:noProof/>
          </w:rPr>
          <w:t xml:space="preserve"> (y) / </w:t>
        </w:r>
        <w:r w:rsidRPr="00192BAC">
          <w:rPr>
            <w:rStyle w:val="Hyperlink"/>
            <w:rFonts w:cs="Times New Roman"/>
            <w:noProof/>
          </w:rPr>
          <w:t>View Winkel</w:t>
        </w:r>
        <w:r w:rsidRPr="00192BAC">
          <w:rPr>
            <w:rStyle w:val="Hyperlink"/>
            <w:noProof/>
          </w:rPr>
          <w:t xml:space="preserve"> (x) / Logik Änderung</w:t>
        </w:r>
        <w:r>
          <w:rPr>
            <w:noProof/>
            <w:webHidden/>
          </w:rPr>
          <w:tab/>
        </w:r>
        <w:r>
          <w:rPr>
            <w:noProof/>
            <w:webHidden/>
          </w:rPr>
          <w:fldChar w:fldCharType="begin"/>
        </w:r>
        <w:r>
          <w:rPr>
            <w:noProof/>
            <w:webHidden/>
          </w:rPr>
          <w:instrText xml:space="preserve"> PAGEREF _Toc199922813 \h </w:instrText>
        </w:r>
        <w:r>
          <w:rPr>
            <w:noProof/>
            <w:webHidden/>
          </w:rPr>
        </w:r>
        <w:r>
          <w:rPr>
            <w:noProof/>
            <w:webHidden/>
          </w:rPr>
          <w:fldChar w:fldCharType="separate"/>
        </w:r>
        <w:r>
          <w:rPr>
            <w:noProof/>
            <w:webHidden/>
          </w:rPr>
          <w:t>18</w:t>
        </w:r>
        <w:r>
          <w:rPr>
            <w:noProof/>
            <w:webHidden/>
          </w:rPr>
          <w:fldChar w:fldCharType="end"/>
        </w:r>
      </w:hyperlink>
    </w:p>
    <w:p w14:paraId="093AD564" w14:textId="715061BF" w:rsidR="00CC3EE2" w:rsidRDefault="00CC3EE2">
      <w:pPr>
        <w:pStyle w:val="Verzeichnis4"/>
        <w:tabs>
          <w:tab w:val="right" w:leader="dot" w:pos="9628"/>
        </w:tabs>
        <w:rPr>
          <w:noProof/>
          <w:kern w:val="2"/>
          <w:sz w:val="24"/>
          <w:szCs w:val="30"/>
        </w:rPr>
      </w:pPr>
      <w:hyperlink w:anchor="_Toc199922814" w:history="1">
        <w:r w:rsidRPr="00192BAC">
          <w:rPr>
            <w:rStyle w:val="Hyperlink"/>
            <w:noProof/>
          </w:rPr>
          <w:t>6.2.4.1 Logik: Random Walk</w:t>
        </w:r>
        <w:r>
          <w:rPr>
            <w:noProof/>
            <w:webHidden/>
          </w:rPr>
          <w:tab/>
        </w:r>
        <w:r>
          <w:rPr>
            <w:noProof/>
            <w:webHidden/>
          </w:rPr>
          <w:fldChar w:fldCharType="begin"/>
        </w:r>
        <w:r>
          <w:rPr>
            <w:noProof/>
            <w:webHidden/>
          </w:rPr>
          <w:instrText xml:space="preserve"> PAGEREF _Toc199922814 \h </w:instrText>
        </w:r>
        <w:r>
          <w:rPr>
            <w:noProof/>
            <w:webHidden/>
          </w:rPr>
        </w:r>
        <w:r>
          <w:rPr>
            <w:noProof/>
            <w:webHidden/>
          </w:rPr>
          <w:fldChar w:fldCharType="separate"/>
        </w:r>
        <w:r>
          <w:rPr>
            <w:noProof/>
            <w:webHidden/>
          </w:rPr>
          <w:t>18</w:t>
        </w:r>
        <w:r>
          <w:rPr>
            <w:noProof/>
            <w:webHidden/>
          </w:rPr>
          <w:fldChar w:fldCharType="end"/>
        </w:r>
      </w:hyperlink>
    </w:p>
    <w:p w14:paraId="3119202A" w14:textId="21357067" w:rsidR="00CC3EE2" w:rsidRDefault="00CC3EE2">
      <w:pPr>
        <w:pStyle w:val="Verzeichnis4"/>
        <w:tabs>
          <w:tab w:val="right" w:leader="dot" w:pos="9628"/>
        </w:tabs>
        <w:rPr>
          <w:noProof/>
          <w:kern w:val="2"/>
          <w:sz w:val="24"/>
          <w:szCs w:val="30"/>
        </w:rPr>
      </w:pPr>
      <w:hyperlink w:anchor="_Toc199922815" w:history="1">
        <w:r w:rsidRPr="00192BAC">
          <w:rPr>
            <w:rStyle w:val="Hyperlink"/>
            <w:noProof/>
          </w:rPr>
          <w:t>6.2.4.2 Logik: Frontier Based Exploration</w:t>
        </w:r>
        <w:r>
          <w:rPr>
            <w:noProof/>
            <w:webHidden/>
          </w:rPr>
          <w:tab/>
        </w:r>
        <w:r>
          <w:rPr>
            <w:noProof/>
            <w:webHidden/>
          </w:rPr>
          <w:fldChar w:fldCharType="begin"/>
        </w:r>
        <w:r>
          <w:rPr>
            <w:noProof/>
            <w:webHidden/>
          </w:rPr>
          <w:instrText xml:space="preserve"> PAGEREF _Toc199922815 \h </w:instrText>
        </w:r>
        <w:r>
          <w:rPr>
            <w:noProof/>
            <w:webHidden/>
          </w:rPr>
        </w:r>
        <w:r>
          <w:rPr>
            <w:noProof/>
            <w:webHidden/>
          </w:rPr>
          <w:fldChar w:fldCharType="separate"/>
        </w:r>
        <w:r>
          <w:rPr>
            <w:noProof/>
            <w:webHidden/>
          </w:rPr>
          <w:t>18</w:t>
        </w:r>
        <w:r>
          <w:rPr>
            <w:noProof/>
            <w:webHidden/>
          </w:rPr>
          <w:fldChar w:fldCharType="end"/>
        </w:r>
      </w:hyperlink>
    </w:p>
    <w:p w14:paraId="279B2D73" w14:textId="2BF3C5FF" w:rsidR="00675FFC" w:rsidRDefault="00675FFC">
      <w:pPr>
        <w:rPr>
          <w:rFonts w:ascii="Times New Roman" w:eastAsia="Times New Roman" w:hAnsi="Times New Roman" w:cs="Times New Roman"/>
          <w:b/>
          <w:bCs/>
          <w:kern w:val="36"/>
          <w:sz w:val="40"/>
          <w:szCs w:val="48"/>
          <w14:ligatures w14:val="none"/>
        </w:rPr>
      </w:pPr>
      <w:r>
        <w:fldChar w:fldCharType="end"/>
      </w:r>
      <w:r>
        <w:br w:type="page"/>
      </w:r>
    </w:p>
    <w:p w14:paraId="517E7619" w14:textId="77777777" w:rsidR="002A715A" w:rsidRPr="002A715A" w:rsidRDefault="002A715A" w:rsidP="00675FFC">
      <w:pPr>
        <w:pStyle w:val="ANHANG1"/>
        <w:rPr>
          <w:rFonts w:cs="Times New Roman"/>
        </w:rPr>
      </w:pPr>
      <w:bookmarkStart w:id="241" w:name="_Toc199920752"/>
      <w:bookmarkStart w:id="242" w:name="_Toc199921169"/>
      <w:bookmarkStart w:id="243" w:name="_Toc199922801"/>
      <w:r>
        <w:lastRenderedPageBreak/>
        <w:t>Rechnungen</w:t>
      </w:r>
      <w:bookmarkEnd w:id="241"/>
      <w:bookmarkEnd w:id="242"/>
      <w:bookmarkEnd w:id="243"/>
    </w:p>
    <w:p w14:paraId="06AD7093" w14:textId="77777777" w:rsidR="002A715A" w:rsidRPr="002A715A" w:rsidRDefault="002A715A" w:rsidP="00675FFC">
      <w:pPr>
        <w:pStyle w:val="ANHANG2"/>
      </w:pPr>
      <w:bookmarkStart w:id="244" w:name="_Toc199920753"/>
      <w:bookmarkStart w:id="245" w:name="_Toc199921170"/>
      <w:bookmarkStart w:id="246" w:name="_Toc199922802"/>
      <w:r w:rsidRPr="00555C49">
        <w:t>Stichprobengröße</w:t>
      </w:r>
      <w:bookmarkEnd w:id="244"/>
      <w:bookmarkEnd w:id="245"/>
      <w:bookmarkEnd w:id="246"/>
    </w:p>
    <w:p w14:paraId="6BFD50F5" w14:textId="47C2C3F5" w:rsidR="002A715A" w:rsidRDefault="002A715A" w:rsidP="002A715A">
      <w:pPr>
        <w:rPr>
          <w:rFonts w:cs="Times New Roman"/>
        </w:rPr>
      </w:pPr>
      <w:r>
        <w:rPr>
          <w:rFonts w:cs="Times New Roman"/>
        </w:rPr>
        <w:t xml:space="preserve">Die Stichproben </w:t>
      </w:r>
      <w:r w:rsidR="00BC0EF6">
        <w:rPr>
          <w:rFonts w:cs="Times New Roman"/>
        </w:rPr>
        <w:t>Größe</w:t>
      </w:r>
      <w:r>
        <w:rPr>
          <w:rFonts w:cs="Times New Roman"/>
        </w:rPr>
        <w:t xml:space="preserve"> </w:t>
      </w:r>
      <w:r w:rsidRPr="008C1B37">
        <w:rPr>
          <w:rFonts w:cs="Times New Roman"/>
          <w:i/>
          <w:iCs/>
        </w:rPr>
        <w:t>n</w:t>
      </w:r>
      <w:r>
        <w:rPr>
          <w:rFonts w:cs="Times New Roman"/>
        </w:rPr>
        <w:t xml:space="preserve"> in einer </w:t>
      </w:r>
      <w:r w:rsidR="00BC0EF6">
        <w:rPr>
          <w:rFonts w:cs="Times New Roman"/>
        </w:rPr>
        <w:t>Simulation</w:t>
      </w:r>
      <w:r>
        <w:rPr>
          <w:rFonts w:cs="Times New Roman"/>
        </w:rPr>
        <w:t xml:space="preserve"> wird wie folgt </w:t>
      </w:r>
      <w:r w:rsidR="00BC0EF6">
        <w:rPr>
          <w:rFonts w:cs="Times New Roman"/>
        </w:rPr>
        <w:t>ermittelt</w:t>
      </w:r>
      <w:sdt>
        <w:sdtPr>
          <w:rPr>
            <w:rFonts w:cs="Times New Roman"/>
          </w:rPr>
          <w:id w:val="-655073293"/>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709"/>
      </w:tblGrid>
      <w:tr w:rsidR="00A206D6" w14:paraId="2AD93CBC" w14:textId="77777777" w:rsidTr="00A206D6">
        <w:trPr>
          <w:trHeight w:val="659"/>
        </w:trPr>
        <w:tc>
          <w:tcPr>
            <w:tcW w:w="8500" w:type="dxa"/>
          </w:tcPr>
          <w:p w14:paraId="4D2EC320" w14:textId="2EFE82CE" w:rsidR="00A206D6" w:rsidRPr="00A206D6" w:rsidRDefault="00A206D6" w:rsidP="002A715A">
            <w:pPr>
              <w:rPr>
                <w:rFonts w:cs="Times New Roman"/>
              </w:rPr>
            </w:pPr>
            <m:oMathPara>
              <m:oMathParaPr>
                <m:jc m:val="center"/>
              </m:oMathParaPr>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Z*s</m:t>
                            </m:r>
                          </m:num>
                          <m:den>
                            <m:r>
                              <w:rPr>
                                <w:rFonts w:ascii="Cambria Math" w:hAnsi="Cambria Math" w:cs="Times New Roman"/>
                              </w:rPr>
                              <m:t>e</m:t>
                            </m:r>
                          </m:den>
                        </m:f>
                      </m:e>
                    </m:d>
                  </m:e>
                  <m:sup>
                    <m:r>
                      <w:rPr>
                        <w:rFonts w:ascii="Cambria Math" w:hAnsi="Cambria Math" w:cs="Times New Roman"/>
                      </w:rPr>
                      <m:t>2</m:t>
                    </m:r>
                  </m:sup>
                </m:sSup>
              </m:oMath>
            </m:oMathPara>
          </w:p>
        </w:tc>
        <w:tc>
          <w:tcPr>
            <w:tcW w:w="709" w:type="dxa"/>
            <w:vAlign w:val="center"/>
          </w:tcPr>
          <w:p w14:paraId="160076C6" w14:textId="6E54177E" w:rsidR="00A206D6" w:rsidRDefault="00A206D6" w:rsidP="008C1B37">
            <w:pPr>
              <w:pStyle w:val="Beschriftung"/>
              <w:jc w:val="center"/>
              <w:rPr>
                <w:rFonts w:cs="Times New Roman"/>
              </w:rPr>
            </w:pPr>
            <w:r w:rsidRPr="002A715A">
              <w:rPr>
                <w:color w:val="auto"/>
              </w:rPr>
              <w:t xml:space="preserve">( </w:t>
            </w:r>
            <w:r w:rsidRPr="002A715A">
              <w:rPr>
                <w:color w:val="auto"/>
              </w:rPr>
              <w:fldChar w:fldCharType="begin"/>
            </w:r>
            <w:r w:rsidRPr="002A715A">
              <w:rPr>
                <w:color w:val="auto"/>
              </w:rPr>
              <w:instrText xml:space="preserve"> SEQ ( \* ARABIC </w:instrText>
            </w:r>
            <w:r w:rsidRPr="002A715A">
              <w:rPr>
                <w:color w:val="auto"/>
              </w:rPr>
              <w:fldChar w:fldCharType="separate"/>
            </w:r>
            <w:r>
              <w:rPr>
                <w:noProof/>
                <w:color w:val="auto"/>
              </w:rPr>
              <w:t>10</w:t>
            </w:r>
            <w:r w:rsidRPr="002A715A">
              <w:rPr>
                <w:color w:val="auto"/>
              </w:rPr>
              <w:fldChar w:fldCharType="end"/>
            </w:r>
            <w:r w:rsidRPr="002A715A">
              <w:rPr>
                <w:color w:val="auto"/>
              </w:rPr>
              <w:t xml:space="preserve"> )</w:t>
            </w:r>
          </w:p>
        </w:tc>
      </w:tr>
    </w:tbl>
    <w:p w14:paraId="6960F194" w14:textId="77777777" w:rsidR="002A715A" w:rsidRDefault="002A715A" w:rsidP="002A715A">
      <w:pPr>
        <w:rPr>
          <w:rFonts w:cs="Times New Roman"/>
        </w:rPr>
      </w:pPr>
      <w:r>
        <w:rPr>
          <w:rFonts w:cs="Times New Roman"/>
        </w:rPr>
        <w:t>Mit:</w:t>
      </w:r>
    </w:p>
    <w:p w14:paraId="3FF00DB4" w14:textId="041F3A86" w:rsidR="002A715A" w:rsidRPr="002A715A" w:rsidRDefault="002A715A" w:rsidP="002A715A">
      <w:pPr>
        <w:rPr>
          <w:rFonts w:cs="Times New Roman"/>
        </w:rPr>
      </w:pPr>
      <m:oMathPara>
        <m:oMath>
          <m:r>
            <w:rPr>
              <w:rFonts w:ascii="Cambria Math" w:hAnsi="Cambria Math" w:cs="Times New Roman"/>
            </w:rPr>
            <m:t>n=</m:t>
          </m:r>
          <m:r>
            <m:rPr>
              <m:sty m:val="p"/>
            </m:rPr>
            <w:rPr>
              <w:rFonts w:ascii="Cambria Math" w:hAnsi="Cambria Math" w:cs="Times New Roman"/>
            </w:rPr>
            <m:t>benötigte Anzahl an Simulationsläufen</m:t>
          </m:r>
        </m:oMath>
      </m:oMathPara>
    </w:p>
    <w:p w14:paraId="2CDE47E1" w14:textId="1055AB24" w:rsidR="002A715A" w:rsidRPr="002A715A" w:rsidRDefault="002A715A" w:rsidP="002A715A">
      <w:pPr>
        <w:rPr>
          <w:rFonts w:cs="Times New Roman"/>
        </w:rPr>
      </w:pPr>
      <m:oMathPara>
        <m:oMath>
          <m:r>
            <w:rPr>
              <w:rFonts w:ascii="Cambria Math" w:hAnsi="Cambria Math" w:cs="Times New Roman"/>
            </w:rPr>
            <m:t>Z=</m:t>
          </m:r>
          <m:r>
            <m:rPr>
              <m:sty m:val="p"/>
            </m:rPr>
            <w:rPr>
              <w:rFonts w:ascii="Cambria Math" w:hAnsi="Cambria Math" w:cs="Times New Roman"/>
            </w:rPr>
            <m:t xml:space="preserve">Wert für das gewünschte Vertrauensniveau </m:t>
          </m:r>
        </m:oMath>
      </m:oMathPara>
    </w:p>
    <w:p w14:paraId="552C5B49" w14:textId="4B56630E" w:rsidR="002A715A" w:rsidRDefault="002A715A" w:rsidP="002A715A">
      <w:pPr>
        <w:rPr>
          <w:rFonts w:cs="Times New Roman"/>
        </w:rPr>
      </w:pPr>
      <m:oMathPara>
        <m:oMath>
          <m:r>
            <w:rPr>
              <w:rFonts w:ascii="Cambria Math" w:hAnsi="Cambria Math" w:cs="Times New Roman"/>
            </w:rPr>
            <m:t>s=</m:t>
          </m:r>
          <m:r>
            <m:rPr>
              <m:sty m:val="p"/>
            </m:rPr>
            <w:rPr>
              <w:rFonts w:ascii="Cambria Math" w:hAnsi="Cambria Math" w:cs="Times New Roman"/>
            </w:rPr>
            <m:t>empirische Standardabweichung der Simulationsausgaben</m:t>
          </m:r>
        </m:oMath>
      </m:oMathPara>
    </w:p>
    <w:p w14:paraId="02CB2169" w14:textId="4193353B" w:rsidR="002A715A" w:rsidRDefault="002A715A" w:rsidP="002A715A">
      <w:pPr>
        <w:rPr>
          <w:rFonts w:cs="Times New Roman"/>
        </w:rPr>
      </w:pPr>
      <m:oMathPara>
        <m:oMath>
          <m:r>
            <w:rPr>
              <w:rFonts w:ascii="Cambria Math" w:hAnsi="Cambria Math" w:cs="Times New Roman"/>
            </w:rPr>
            <m:t>e=</m:t>
          </m:r>
          <m:r>
            <m:rPr>
              <m:sty m:val="p"/>
            </m:rPr>
            <w:rPr>
              <w:rFonts w:ascii="Cambria Math" w:hAnsi="Cambria Math" w:cs="Times New Roman"/>
            </w:rPr>
            <m:t xml:space="preserve">gewünschte Fehlermarge </m:t>
          </m:r>
        </m:oMath>
      </m:oMathPara>
    </w:p>
    <w:p w14:paraId="69F2528C" w14:textId="1A592290" w:rsidR="002A715A" w:rsidRDefault="00BC0EF6" w:rsidP="002A715A">
      <w:pPr>
        <w:rPr>
          <w:rFonts w:cs="Times New Roman"/>
        </w:rPr>
      </w:pPr>
      <w:r>
        <w:rPr>
          <w:rFonts w:cs="Times New Roman"/>
        </w:rPr>
        <w:t xml:space="preserve">Für das </w:t>
      </w:r>
      <w:r w:rsidRPr="00BC0EF6">
        <w:rPr>
          <w:rFonts w:cs="Times New Roman"/>
        </w:rPr>
        <w:t xml:space="preserve">Vertrauensniveau </w:t>
      </w:r>
      <w:r>
        <w:rPr>
          <w:rFonts w:cs="Times New Roman"/>
        </w:rPr>
        <w:t>wird ein Wert von 95% angenommen, somit einen Wert von 1,96</w:t>
      </w:r>
      <w:r w:rsidR="00F64539">
        <w:rPr>
          <w:rFonts w:cs="Times New Roman"/>
        </w:rPr>
        <w:t xml:space="preserve">, sowie einer akzeptierten </w:t>
      </w:r>
      <w:r w:rsidR="00F64539" w:rsidRPr="00F64539">
        <w:rPr>
          <w:rFonts w:cs="Times New Roman"/>
        </w:rPr>
        <w:t xml:space="preserve">Fehlermarge </w:t>
      </w:r>
      <w:r w:rsidR="00F64539">
        <w:rPr>
          <w:rFonts w:cs="Times New Roman"/>
        </w:rPr>
        <w:t xml:space="preserve">von </w:t>
      </w:r>
      <w:r w:rsidR="00F64539" w:rsidRPr="00F64539">
        <w:rPr>
          <w:rFonts w:cs="Times New Roman"/>
        </w:rPr>
        <w:t>±0,0</w:t>
      </w:r>
      <w:r w:rsidR="00F64539">
        <w:rPr>
          <w:rFonts w:cs="Times New Roman"/>
        </w:rPr>
        <w:t>1</w:t>
      </w:r>
      <w:sdt>
        <w:sdtPr>
          <w:rPr>
            <w:rFonts w:cs="Times New Roman"/>
          </w:rPr>
          <w:id w:val="703830089"/>
          <w:citation/>
        </w:sdt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sidR="00F64539">
        <w:rPr>
          <w:rFonts w:cs="Times New Roman"/>
        </w:rPr>
        <w:t>.</w:t>
      </w:r>
    </w:p>
    <w:p w14:paraId="00BD52C5" w14:textId="05419C51" w:rsidR="008C1B37" w:rsidRDefault="008C1B37" w:rsidP="002A715A">
      <w:pPr>
        <w:rPr>
          <w:rFonts w:cs="Times New Roman"/>
        </w:rPr>
      </w:pPr>
      <w:r>
        <w:rPr>
          <w:rFonts w:cs="Times New Roman"/>
        </w:rPr>
        <w:t xml:space="preserve">Dabei wird </w:t>
      </w:r>
      <w:r w:rsidRPr="008C1B37">
        <w:rPr>
          <w:rFonts w:cs="Times New Roman"/>
          <w:i/>
          <w:iCs/>
        </w:rPr>
        <w:t>s</w:t>
      </w:r>
      <w:r>
        <w:rPr>
          <w:rFonts w:cs="Times New Roman"/>
        </w:rPr>
        <w:t xml:space="preserve"> empirisch mit </w:t>
      </w:r>
      <w:proofErr w:type="spellStart"/>
      <w:r w:rsidR="00BC0EF6" w:rsidRPr="00BC0EF6">
        <w:rPr>
          <w:rFonts w:cs="Times New Roman"/>
          <w:i/>
          <w:iCs/>
        </w:rPr>
        <w:t>n</w:t>
      </w:r>
      <w:r w:rsidR="00BC0EF6" w:rsidRPr="00BC0EF6">
        <w:rPr>
          <w:rFonts w:cs="Times New Roman"/>
          <w:i/>
          <w:iCs/>
          <w:vertAlign w:val="subscript"/>
        </w:rPr>
        <w:t>test</w:t>
      </w:r>
      <w:proofErr w:type="spellEnd"/>
      <w:r w:rsidR="00BC0EF6">
        <w:rPr>
          <w:rFonts w:cs="Times New Roman"/>
        </w:rPr>
        <w:t xml:space="preserve"> = 5</w:t>
      </w:r>
      <w:r>
        <w:rPr>
          <w:rFonts w:cs="Times New Roman"/>
        </w:rPr>
        <w:t xml:space="preserve">0 </w:t>
      </w:r>
      <w:r w:rsidR="00BC0EF6">
        <w:rPr>
          <w:rFonts w:cs="Times New Roman"/>
        </w:rPr>
        <w:t>Testläufen</w:t>
      </w:r>
      <w:r>
        <w:rPr>
          <w:rFonts w:cs="Times New Roman"/>
        </w:rPr>
        <w:t xml:space="preserve"> ermittelt. Folgende </w:t>
      </w:r>
      <w:r w:rsidR="00BC0EF6">
        <w:rPr>
          <w:rFonts w:cs="Times New Roman"/>
        </w:rPr>
        <w:t>Formel</w:t>
      </w:r>
      <w:r>
        <w:rPr>
          <w:rFonts w:cs="Times New Roman"/>
        </w:rPr>
        <w:t xml:space="preserve"> wird dabei eingesetzt</w:t>
      </w:r>
      <w:sdt>
        <w:sdtPr>
          <w:rPr>
            <w:rFonts w:cs="Times New Roman"/>
          </w:rPr>
          <w:id w:val="353311457"/>
          <w:citation/>
        </w:sdtPr>
        <w:sdtContent>
          <w:r w:rsidR="00B2534A">
            <w:rPr>
              <w:rFonts w:cs="Times New Roman"/>
            </w:rPr>
            <w:fldChar w:fldCharType="begin"/>
          </w:r>
          <w:r w:rsidR="00B2534A">
            <w:rPr>
              <w:rFonts w:cs="Times New Roman"/>
            </w:rPr>
            <w:instrText xml:space="preserve"> CITATION Cra17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[15]</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553"/>
      </w:tblGrid>
      <w:tr w:rsidR="00BC0EF6" w14:paraId="78CA9D96" w14:textId="77777777" w:rsidTr="00BC0EF6">
        <w:trPr>
          <w:trHeight w:val="1088"/>
        </w:trPr>
        <w:tc>
          <w:tcPr>
            <w:tcW w:w="8075" w:type="dxa"/>
          </w:tcPr>
          <w:p w14:paraId="64F6C0DB" w14:textId="085DD83A" w:rsidR="00BC0EF6" w:rsidRDefault="00BC0EF6" w:rsidP="00E629AF">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-1</m:t>
                        </m:r>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oMath>
            </m:oMathPara>
          </w:p>
        </w:tc>
        <w:tc>
          <w:tcPr>
            <w:tcW w:w="1553" w:type="dxa"/>
            <w:vAlign w:val="center"/>
          </w:tcPr>
          <w:p w14:paraId="69518E3D" w14:textId="75A79C88" w:rsidR="00BC0EF6" w:rsidRPr="00BC0EF6" w:rsidRDefault="00BC0EF6" w:rsidP="00BC0EF6">
            <w:pPr>
              <w:pStyle w:val="Beschriftung"/>
              <w:jc w:val="center"/>
              <w:rPr>
                <w:noProof/>
                <w:color w:val="auto"/>
              </w:rPr>
            </w:pPr>
            <w:r w:rsidRPr="00BC0EF6">
              <w:rPr>
                <w:noProof/>
                <w:color w:val="auto"/>
              </w:rPr>
              <w:t xml:space="preserve">( </w:t>
            </w:r>
            <w:r w:rsidRPr="00BC0EF6">
              <w:rPr>
                <w:noProof/>
                <w:color w:val="auto"/>
              </w:rPr>
              <w:fldChar w:fldCharType="begin"/>
            </w:r>
            <w:r w:rsidRPr="00BC0EF6">
              <w:rPr>
                <w:noProof/>
                <w:color w:val="auto"/>
              </w:rPr>
              <w:instrText xml:space="preserve"> SEQ ( \* ARABIC </w:instrText>
            </w:r>
            <w:r w:rsidRPr="00BC0EF6">
              <w:rPr>
                <w:noProof/>
                <w:color w:val="auto"/>
              </w:rPr>
              <w:fldChar w:fldCharType="separate"/>
            </w:r>
            <w:r w:rsidRPr="00BC0EF6">
              <w:rPr>
                <w:noProof/>
                <w:color w:val="auto"/>
              </w:rPr>
              <w:t>11</w:t>
            </w:r>
            <w:r w:rsidRPr="00BC0EF6">
              <w:rPr>
                <w:noProof/>
                <w:color w:val="auto"/>
              </w:rPr>
              <w:fldChar w:fldCharType="end"/>
            </w:r>
            <w:r w:rsidRPr="00BC0EF6">
              <w:rPr>
                <w:noProof/>
                <w:color w:val="auto"/>
              </w:rPr>
              <w:t xml:space="preserve"> )</w:t>
            </w:r>
          </w:p>
        </w:tc>
      </w:tr>
    </w:tbl>
    <w:p w14:paraId="24C6AD67" w14:textId="0835C80A"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m:t>
          </m:r>
          <m:r>
            <m:rPr>
              <m:sty m:val="p"/>
            </m:rPr>
            <w:rPr>
              <w:rFonts w:ascii="Cambria Math" w:hAnsi="Cambria Math" w:cs="Times New Roman"/>
            </w:rPr>
            <m:t>benötigte Anzahl an Simulationsläufen für den Testdurchlauf</m:t>
          </m:r>
        </m:oMath>
      </m:oMathPara>
    </w:p>
    <w:p w14:paraId="74F71225" w14:textId="26EA5CDC" w:rsidR="00BC0EF6" w:rsidRPr="002A715A" w:rsidRDefault="00000000"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nor/>
            </m:rPr>
            <w:rPr>
              <w:rFonts w:ascii="Cambria Math" w:hAnsi="Cambria Math" w:cs="Times New Roman"/>
            </w:rPr>
            <m:t>Ergebnis des i-ten Simulationsdurchlaufs</m:t>
          </m:r>
        </m:oMath>
      </m:oMathPara>
    </w:p>
    <w:p w14:paraId="45800B74" w14:textId="7074C77D" w:rsidR="00BC0EF6" w:rsidRDefault="00000000" w:rsidP="00BC0EF6">
      <w:pPr>
        <w:rPr>
          <w:rFonts w:cs="Times New Roman"/>
        </w:rPr>
      </w:pPr>
      <m:oMathPara>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m:rPr>
              <m:nor/>
            </m:rPr>
            <w:rPr>
              <w:rFonts w:ascii="Cambria Math" w:hAnsi="Cambria Math" w:cs="Times New Roman"/>
            </w:rPr>
            <m:t>Mittelwert der Pilot-Simulatione</m:t>
          </m:r>
          <m:r>
            <w:ins w:id="247" w:author="Dominik Schindele" w:date="2025-06-15T20:21:00Z">
              <m:rPr>
                <m:nor/>
              </m:rPr>
              <w:rPr>
                <w:rFonts w:ascii="Cambria Math" w:hAnsi="Cambria Math" w:cs="Times New Roman"/>
              </w:rPr>
              <m:t>n</m:t>
            </w:ins>
          </m:r>
        </m:oMath>
      </m:oMathPara>
    </w:p>
    <w:p w14:paraId="27D7FA8C" w14:textId="77777777" w:rsidR="00F64539" w:rsidRDefault="00F64539" w:rsidP="002A715A">
      <w:pPr>
        <w:rPr>
          <w:rFonts w:cs="Times New Roman"/>
        </w:rPr>
      </w:pPr>
      <w:r>
        <w:rPr>
          <w:rFonts w:cs="Times New Roman"/>
        </w:rPr>
        <w:t>Daraus ergeben sich folgende Daten:</w:t>
      </w:r>
    </w:p>
    <w:p w14:paraId="1DB65CEF" w14:textId="121A5D66" w:rsidR="00F64539" w:rsidRDefault="00F64539" w:rsidP="002A715A">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50</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=XXX</m:t>
          </m:r>
        </m:oMath>
      </m:oMathPara>
    </w:p>
    <w:p w14:paraId="32D28AF6" w14:textId="34C8784C" w:rsidR="00F64539" w:rsidRPr="00F64539" w:rsidRDefault="00F64539" w:rsidP="002A715A">
      <w:pPr>
        <w:rPr>
          <w:rFonts w:cs="Times New Roman"/>
        </w:rPr>
      </w:pPr>
      <m:oMathPara>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1,96*s</m:t>
                      </m:r>
                    </m:num>
                    <m:den>
                      <m:r>
                        <w:rPr>
                          <w:rFonts w:ascii="Cambria Math" w:hAnsi="Cambria Math" w:cs="Times New Roman"/>
                        </w:rPr>
                        <m:t>0,01</m:t>
                      </m:r>
                    </m:den>
                  </m:f>
                </m:e>
              </m:d>
            </m:e>
            <m:sup>
              <m:r>
                <w:rPr>
                  <w:rFonts w:ascii="Cambria Math" w:hAnsi="Cambria Math" w:cs="Times New Roman"/>
                </w:rPr>
                <m:t>2</m:t>
              </m:r>
            </m:sup>
          </m:sSup>
          <m:r>
            <w:rPr>
              <w:rFonts w:ascii="Cambria Math" w:hAnsi="Cambria Math" w:cs="Times New Roman"/>
            </w:rPr>
            <m:t>=XXX</m:t>
          </m:r>
        </m:oMath>
      </m:oMathPara>
    </w:p>
    <w:p w14:paraId="435407DE" w14:textId="751852BA" w:rsidR="00F64539" w:rsidRDefault="00F64539" w:rsidP="002A715A">
      <w:pPr>
        <w:rPr>
          <w:rFonts w:cs="Times New Roman"/>
        </w:rPr>
      </w:pPr>
      <w:r>
        <w:rPr>
          <w:rFonts w:cs="Times New Roman"/>
        </w:rPr>
        <w:t>Somit wird eine Stichprobenmenge pro veränderlichen Wert von XXX Durchläufen angenommen.</w:t>
      </w:r>
    </w:p>
    <w:p w14:paraId="224117DD" w14:textId="77777777" w:rsidR="00862F4B" w:rsidRDefault="00862F4B">
      <w:pPr>
        <w:rPr>
          <w:rFonts w:cs="Times New Roman"/>
        </w:rPr>
      </w:pPr>
      <w:r>
        <w:rPr>
          <w:rFonts w:cs="Times New Roman"/>
        </w:rPr>
        <w:br w:type="page"/>
      </w:r>
    </w:p>
    <w:p w14:paraId="7DE54D4A" w14:textId="77777777" w:rsidR="00862F4B" w:rsidRDefault="00862F4B" w:rsidP="007C2799">
      <w:pPr>
        <w:pStyle w:val="ANHANG1"/>
      </w:pPr>
      <w:bookmarkStart w:id="248" w:name="_Toc199920754"/>
      <w:bookmarkStart w:id="249" w:name="_Toc199921163"/>
      <w:bookmarkStart w:id="250" w:name="_Toc199922803"/>
      <w:r w:rsidRPr="00862F4B">
        <w:lastRenderedPageBreak/>
        <w:t>Daten der Simulationen</w:t>
      </w:r>
      <w:bookmarkEnd w:id="248"/>
      <w:bookmarkEnd w:id="249"/>
      <w:bookmarkEnd w:id="250"/>
    </w:p>
    <w:p w14:paraId="23E409D8" w14:textId="38A24F63" w:rsidR="0059144C" w:rsidRPr="002255AD" w:rsidRDefault="0059144C" w:rsidP="00675FFC">
      <w:pPr>
        <w:pStyle w:val="ANHANG3"/>
      </w:pPr>
      <w:bookmarkStart w:id="251" w:name="_Toc199920755"/>
      <w:bookmarkStart w:id="252" w:name="_Toc199921171"/>
      <w:bookmarkStart w:id="253" w:name="_Toc199922804"/>
      <w:r w:rsidRPr="002255AD">
        <w:t xml:space="preserve">Anzahl </w:t>
      </w:r>
      <w:r w:rsidRPr="002255AD">
        <w:rPr>
          <w:rFonts w:cs="Times New Roman"/>
        </w:rPr>
        <w:t>Agenten</w:t>
      </w:r>
      <w:r w:rsidRPr="002255AD">
        <w:t xml:space="preserve"> </w:t>
      </w:r>
      <w:r w:rsidR="007D294B" w:rsidRPr="002255AD">
        <w:t xml:space="preserve">(y) </w:t>
      </w:r>
      <w:r w:rsidRPr="002255AD">
        <w:t xml:space="preserve">/ </w:t>
      </w:r>
      <w:proofErr w:type="spellStart"/>
      <w:r w:rsidRPr="002255AD">
        <w:t>Grid</w:t>
      </w:r>
      <w:proofErr w:type="spellEnd"/>
      <w:r w:rsidR="002255AD" w:rsidRPr="002255AD">
        <w:t xml:space="preserve"> G</w:t>
      </w:r>
      <w:r w:rsidRPr="002255AD">
        <w:t>röße</w:t>
      </w:r>
      <w:r w:rsidR="007D294B" w:rsidRPr="002255AD">
        <w:t xml:space="preserve"> (x)</w:t>
      </w:r>
      <w:r w:rsidR="002255AD" w:rsidRPr="002255AD">
        <w:t xml:space="preserve"> / Logik Änd</w:t>
      </w:r>
      <w:r w:rsidR="002255AD">
        <w:t>erung</w:t>
      </w:r>
      <w:bookmarkEnd w:id="251"/>
      <w:bookmarkEnd w:id="252"/>
      <w:bookmarkEnd w:id="253"/>
    </w:p>
    <w:tbl>
      <w:tblPr>
        <w:tblStyle w:val="Tabellenraster"/>
        <w:tblW w:w="0" w:type="auto"/>
        <w:tblLook w:val="04A0" w:firstRow="1" w:lastRow="0" w:firstColumn="1" w:lastColumn="0" w:noHBand="0" w:noVBand="1"/>
      </w:tblPr>
      <w:tblGrid>
        <w:gridCol w:w="4814"/>
        <w:gridCol w:w="4814"/>
      </w:tblGrid>
      <w:tr w:rsidR="000E100B" w14:paraId="4BFD460C" w14:textId="77777777" w:rsidTr="000E100B">
        <w:tc>
          <w:tcPr>
            <w:tcW w:w="4814" w:type="dxa"/>
          </w:tcPr>
          <w:p w14:paraId="1DEBD836" w14:textId="3D2A8965" w:rsidR="000E100B" w:rsidRDefault="000E100B" w:rsidP="007D294B">
            <w:r w:rsidRPr="002255AD">
              <w:t xml:space="preserve">Anzahl </w:t>
            </w:r>
            <w:r w:rsidRPr="002255AD">
              <w:rPr>
                <w:rFonts w:cs="Times New Roman"/>
              </w:rPr>
              <w:t>Agenten</w:t>
            </w:r>
          </w:p>
        </w:tc>
        <w:tc>
          <w:tcPr>
            <w:tcW w:w="4814" w:type="dxa"/>
          </w:tcPr>
          <w:p w14:paraId="7BD24064" w14:textId="24236488" w:rsidR="000E100B" w:rsidRDefault="000E100B" w:rsidP="007D294B">
            <w:r>
              <w:t xml:space="preserve">Variable </w:t>
            </w:r>
          </w:p>
        </w:tc>
      </w:tr>
      <w:tr w:rsidR="000E100B" w14:paraId="6CEA47C9" w14:textId="77777777" w:rsidTr="000E100B">
        <w:tc>
          <w:tcPr>
            <w:tcW w:w="4814" w:type="dxa"/>
          </w:tcPr>
          <w:p w14:paraId="4E750ECE" w14:textId="0862A545" w:rsidR="000E100B" w:rsidRDefault="000E100B" w:rsidP="007D294B">
            <w:proofErr w:type="spellStart"/>
            <w:r w:rsidRPr="002255AD">
              <w:t>Grid</w:t>
            </w:r>
            <w:proofErr w:type="spellEnd"/>
            <w:r w:rsidRPr="002255AD">
              <w:t xml:space="preserve"> Größe</w:t>
            </w:r>
          </w:p>
        </w:tc>
        <w:tc>
          <w:tcPr>
            <w:tcW w:w="4814" w:type="dxa"/>
          </w:tcPr>
          <w:p w14:paraId="7BC5C382" w14:textId="249418CD" w:rsidR="000E100B" w:rsidRDefault="000E100B" w:rsidP="007D294B">
            <w:r>
              <w:t>Variable</w:t>
            </w:r>
          </w:p>
        </w:tc>
      </w:tr>
      <w:tr w:rsidR="000E100B" w14:paraId="39C594CB" w14:textId="77777777" w:rsidTr="000E100B">
        <w:tc>
          <w:tcPr>
            <w:tcW w:w="4814" w:type="dxa"/>
          </w:tcPr>
          <w:p w14:paraId="72D0EA12" w14:textId="7D36BA2F" w:rsidR="000E100B" w:rsidRDefault="000E100B" w:rsidP="007D294B">
            <w:r>
              <w:t>Logik</w:t>
            </w:r>
          </w:p>
        </w:tc>
        <w:tc>
          <w:tcPr>
            <w:tcW w:w="4814" w:type="dxa"/>
          </w:tcPr>
          <w:p w14:paraId="53B09EB6" w14:textId="25CEDB41" w:rsidR="000E100B" w:rsidRDefault="000E100B" w:rsidP="007D294B">
            <w:r>
              <w:t>XXX</w:t>
            </w:r>
          </w:p>
        </w:tc>
      </w:tr>
      <w:tr w:rsidR="000E100B" w14:paraId="39A5499C" w14:textId="77777777" w:rsidTr="000E100B">
        <w:tc>
          <w:tcPr>
            <w:tcW w:w="4814" w:type="dxa"/>
          </w:tcPr>
          <w:p w14:paraId="6BEA0011" w14:textId="217851D5" w:rsidR="000E100B" w:rsidRDefault="000E100B" w:rsidP="007D294B">
            <w:r w:rsidRPr="008C5D1E">
              <w:rPr>
                <w:rFonts w:cs="Times New Roman"/>
              </w:rPr>
              <w:t>View Distan</w:t>
            </w:r>
            <w:r>
              <w:rPr>
                <w:rFonts w:cs="Times New Roman"/>
              </w:rPr>
              <w:t>z</w:t>
            </w:r>
          </w:p>
        </w:tc>
        <w:tc>
          <w:tcPr>
            <w:tcW w:w="4814" w:type="dxa"/>
          </w:tcPr>
          <w:p w14:paraId="0B118198" w14:textId="26A3A15C" w:rsidR="000E100B" w:rsidRDefault="000E100B" w:rsidP="007D294B">
            <w:r>
              <w:t>XXX</w:t>
            </w:r>
          </w:p>
        </w:tc>
      </w:tr>
      <w:tr w:rsidR="000E100B" w14:paraId="56961BF5" w14:textId="77777777" w:rsidTr="000E100B">
        <w:tc>
          <w:tcPr>
            <w:tcW w:w="4814" w:type="dxa"/>
          </w:tcPr>
          <w:p w14:paraId="1505B1A7" w14:textId="1D430AEB" w:rsidR="000E100B" w:rsidRDefault="000E100B" w:rsidP="007D294B">
            <w:r w:rsidRPr="008C5D1E">
              <w:rPr>
                <w:rFonts w:cs="Times New Roman"/>
              </w:rPr>
              <w:t xml:space="preserve">View </w:t>
            </w:r>
            <w:r>
              <w:rPr>
                <w:rFonts w:cs="Times New Roman"/>
              </w:rPr>
              <w:t>Winkel</w:t>
            </w:r>
          </w:p>
        </w:tc>
        <w:tc>
          <w:tcPr>
            <w:tcW w:w="4814" w:type="dxa"/>
          </w:tcPr>
          <w:p w14:paraId="167D0E31" w14:textId="79248C7A" w:rsidR="000E100B" w:rsidRDefault="000E100B" w:rsidP="007D294B">
            <w:r>
              <w:t>XXX</w:t>
            </w:r>
          </w:p>
        </w:tc>
      </w:tr>
      <w:tr w:rsidR="000E100B" w14:paraId="28761B98" w14:textId="77777777" w:rsidTr="000E100B">
        <w:tc>
          <w:tcPr>
            <w:tcW w:w="4814" w:type="dxa"/>
          </w:tcPr>
          <w:p w14:paraId="57BB5BA5" w14:textId="0818098A" w:rsidR="000E100B" w:rsidRDefault="000E100B" w:rsidP="007D294B">
            <w:r w:rsidRPr="008C5D1E">
              <w:rPr>
                <w:rFonts w:cs="Times New Roman"/>
              </w:rPr>
              <w:t xml:space="preserve">Schrittweite per </w:t>
            </w:r>
            <w:proofErr w:type="spellStart"/>
            <w:r w:rsidRPr="008C5D1E">
              <w:rPr>
                <w:rFonts w:cs="Times New Roman"/>
              </w:rPr>
              <w:t>step</w:t>
            </w:r>
            <w:proofErr w:type="spellEnd"/>
          </w:p>
        </w:tc>
        <w:tc>
          <w:tcPr>
            <w:tcW w:w="4814" w:type="dxa"/>
          </w:tcPr>
          <w:p w14:paraId="49B7BA62" w14:textId="77B1206F" w:rsidR="000E100B" w:rsidRDefault="000E100B" w:rsidP="007D294B">
            <w:r>
              <w:t>XXX</w:t>
            </w:r>
          </w:p>
        </w:tc>
      </w:tr>
      <w:tr w:rsidR="000E100B" w14:paraId="56A7AD36" w14:textId="77777777" w:rsidTr="000E100B">
        <w:tc>
          <w:tcPr>
            <w:tcW w:w="4814" w:type="dxa"/>
          </w:tcPr>
          <w:p w14:paraId="560D4F77" w14:textId="5CFDF8FA" w:rsidR="000E100B" w:rsidRDefault="000E100B" w:rsidP="007D294B">
            <w:r w:rsidRPr="008C5D1E">
              <w:rPr>
                <w:rFonts w:cs="Times New Roman"/>
              </w:rPr>
              <w:t>Seed</w:t>
            </w:r>
          </w:p>
        </w:tc>
        <w:tc>
          <w:tcPr>
            <w:tcW w:w="4814" w:type="dxa"/>
          </w:tcPr>
          <w:p w14:paraId="57AE5960" w14:textId="40B147DE" w:rsidR="000E100B" w:rsidRDefault="000E100B" w:rsidP="007D294B">
            <w:r>
              <w:t>XXX</w:t>
            </w:r>
          </w:p>
        </w:tc>
      </w:tr>
    </w:tbl>
    <w:p w14:paraId="02E36981" w14:textId="77777777" w:rsidR="000E100B" w:rsidRDefault="000E100B" w:rsidP="007D294B">
      <w:pPr>
        <w:rPr>
          <w:rFonts w:cs="Times New Roman"/>
        </w:rPr>
      </w:pPr>
    </w:p>
    <w:p w14:paraId="64187196" w14:textId="16457D44" w:rsidR="00397F8F" w:rsidRPr="008C5D1E" w:rsidRDefault="00397F8F" w:rsidP="007D294B">
      <w:pPr>
        <w:rPr>
          <w:rFonts w:cs="Times New Roman"/>
        </w:rPr>
      </w:pPr>
      <w:r w:rsidRPr="008C5D1E">
        <w:rPr>
          <w:rFonts w:cs="Times New Roman"/>
        </w:rPr>
        <w:t>XXX BEI SEED UND N bin ich mir nicht sicher, ob das nicht substituiert werden muss</w:t>
      </w:r>
    </w:p>
    <w:p w14:paraId="5A1CEC63" w14:textId="03012198" w:rsidR="007D294B" w:rsidRPr="008C5D1E" w:rsidRDefault="007D294B" w:rsidP="00675FFC">
      <w:pPr>
        <w:pStyle w:val="ANHANG4"/>
      </w:pPr>
      <w:bookmarkStart w:id="254" w:name="_Toc199920756"/>
      <w:bookmarkStart w:id="255" w:name="_Toc199921172"/>
      <w:bookmarkStart w:id="256" w:name="_Toc199922805"/>
      <w:r w:rsidRPr="008C5D1E">
        <w:t>Logik: Random Walk</w:t>
      </w:r>
      <w:bookmarkEnd w:id="254"/>
      <w:bookmarkEnd w:id="255"/>
      <w:bookmarkEnd w:id="256"/>
    </w:p>
    <w:tbl>
      <w:tblPr>
        <w:tblStyle w:val="Tabellenraster"/>
        <w:tblW w:w="0" w:type="auto"/>
        <w:tblLook w:val="04A0" w:firstRow="1" w:lastRow="0" w:firstColumn="1" w:lastColumn="0" w:noHBand="0" w:noVBand="1"/>
      </w:tblPr>
      <w:tblGrid>
        <w:gridCol w:w="709"/>
        <w:gridCol w:w="1720"/>
        <w:gridCol w:w="1228"/>
        <w:gridCol w:w="1229"/>
        <w:gridCol w:w="1229"/>
        <w:gridCol w:w="1172"/>
        <w:gridCol w:w="1173"/>
        <w:gridCol w:w="1173"/>
      </w:tblGrid>
      <w:tr w:rsidR="00397F8F" w14:paraId="23E95806" w14:textId="77777777" w:rsidTr="00A62F3A">
        <w:tc>
          <w:tcPr>
            <w:tcW w:w="709" w:type="dxa"/>
            <w:tcBorders>
              <w:top w:val="nil"/>
              <w:left w:val="nil"/>
              <w:bottom w:val="nil"/>
              <w:right w:val="nil"/>
            </w:tcBorders>
          </w:tcPr>
          <w:p w14:paraId="51674BA3" w14:textId="77777777" w:rsidR="00397F8F" w:rsidRPr="007D294B" w:rsidRDefault="00397F8F" w:rsidP="00862F4B">
            <w:pPr>
              <w:rPr>
                <w:rFonts w:cs="Times New Roman"/>
                <w:lang w:val="en-US"/>
              </w:rPr>
            </w:pPr>
          </w:p>
        </w:tc>
        <w:tc>
          <w:tcPr>
            <w:tcW w:w="1720" w:type="dxa"/>
            <w:tcBorders>
              <w:top w:val="nil"/>
              <w:left w:val="nil"/>
              <w:bottom w:val="nil"/>
            </w:tcBorders>
          </w:tcPr>
          <w:p w14:paraId="181C94C5" w14:textId="469B5DB9" w:rsidR="00397F8F" w:rsidRPr="007D294B" w:rsidRDefault="00397F8F" w:rsidP="00862F4B">
            <w:pPr>
              <w:rPr>
                <w:rFonts w:cs="Times New Roman"/>
                <w:lang w:val="en-US"/>
              </w:rPr>
            </w:pPr>
          </w:p>
        </w:tc>
        <w:tc>
          <w:tcPr>
            <w:tcW w:w="7204" w:type="dxa"/>
            <w:gridSpan w:val="6"/>
          </w:tcPr>
          <w:p w14:paraId="68B5DCED" w14:textId="06D084BB" w:rsidR="00397F8F" w:rsidRDefault="00397F8F" w:rsidP="00397F8F">
            <w:pPr>
              <w:jc w:val="center"/>
              <w:rPr>
                <w:rFonts w:cs="Times New Roman"/>
              </w:rPr>
            </w:pPr>
            <w:r>
              <w:rPr>
                <w:rFonts w:cs="Times New Roman"/>
              </w:rPr>
              <w:t>Anzahl Agenten</w:t>
            </w:r>
            <w:r w:rsidR="00A62F3A">
              <w:rPr>
                <w:rFonts w:cs="Times New Roman"/>
              </w:rPr>
              <w:t xml:space="preserve"> [#]</w:t>
            </w:r>
          </w:p>
        </w:tc>
      </w:tr>
      <w:tr w:rsidR="00397F8F" w14:paraId="184183CF" w14:textId="18EF95EB" w:rsidTr="00A62F3A">
        <w:tc>
          <w:tcPr>
            <w:tcW w:w="709" w:type="dxa"/>
            <w:tcBorders>
              <w:top w:val="nil"/>
              <w:left w:val="nil"/>
              <w:right w:val="nil"/>
            </w:tcBorders>
          </w:tcPr>
          <w:p w14:paraId="21A8183E" w14:textId="77777777" w:rsidR="00397F8F" w:rsidRPr="007D294B" w:rsidRDefault="00397F8F" w:rsidP="00862F4B">
            <w:pPr>
              <w:rPr>
                <w:rFonts w:cs="Times New Roman"/>
                <w:lang w:val="en-US"/>
              </w:rPr>
            </w:pPr>
          </w:p>
        </w:tc>
        <w:tc>
          <w:tcPr>
            <w:tcW w:w="1720" w:type="dxa"/>
            <w:tcBorders>
              <w:top w:val="nil"/>
              <w:left w:val="nil"/>
            </w:tcBorders>
          </w:tcPr>
          <w:p w14:paraId="7B8E6A17" w14:textId="02CD865C" w:rsidR="00397F8F" w:rsidRPr="007D294B" w:rsidRDefault="00397F8F" w:rsidP="00862F4B">
            <w:pPr>
              <w:rPr>
                <w:rFonts w:cs="Times New Roman"/>
                <w:lang w:val="en-US"/>
              </w:rPr>
            </w:pPr>
          </w:p>
        </w:tc>
        <w:tc>
          <w:tcPr>
            <w:tcW w:w="1228" w:type="dxa"/>
          </w:tcPr>
          <w:p w14:paraId="2188DCBC" w14:textId="0194B32A" w:rsidR="00397F8F" w:rsidRDefault="00397F8F" w:rsidP="00DC4200">
            <w:pPr>
              <w:jc w:val="center"/>
              <w:rPr>
                <w:rFonts w:cs="Times New Roman"/>
              </w:rPr>
            </w:pPr>
            <w:r>
              <w:rPr>
                <w:rFonts w:cs="Times New Roman"/>
              </w:rPr>
              <w:t>1</w:t>
            </w:r>
          </w:p>
        </w:tc>
        <w:tc>
          <w:tcPr>
            <w:tcW w:w="1229" w:type="dxa"/>
          </w:tcPr>
          <w:p w14:paraId="1A88CCD3" w14:textId="40AA0609" w:rsidR="00397F8F" w:rsidRDefault="00397F8F" w:rsidP="00DC4200">
            <w:pPr>
              <w:jc w:val="center"/>
              <w:rPr>
                <w:rFonts w:cs="Times New Roman"/>
              </w:rPr>
            </w:pPr>
            <w:r>
              <w:rPr>
                <w:rFonts w:cs="Times New Roman"/>
              </w:rPr>
              <w:t>2</w:t>
            </w:r>
          </w:p>
        </w:tc>
        <w:tc>
          <w:tcPr>
            <w:tcW w:w="1229" w:type="dxa"/>
          </w:tcPr>
          <w:p w14:paraId="0D267ACB" w14:textId="55B66573" w:rsidR="00397F8F" w:rsidRDefault="00397F8F" w:rsidP="00DC4200">
            <w:pPr>
              <w:jc w:val="center"/>
              <w:rPr>
                <w:rFonts w:cs="Times New Roman"/>
              </w:rPr>
            </w:pPr>
            <w:r>
              <w:rPr>
                <w:rFonts w:cs="Times New Roman"/>
              </w:rPr>
              <w:t>3</w:t>
            </w:r>
          </w:p>
        </w:tc>
        <w:tc>
          <w:tcPr>
            <w:tcW w:w="1172" w:type="dxa"/>
          </w:tcPr>
          <w:p w14:paraId="7A779F88" w14:textId="77135E7F" w:rsidR="00397F8F" w:rsidRDefault="00397F8F" w:rsidP="00DC4200">
            <w:pPr>
              <w:jc w:val="center"/>
              <w:rPr>
                <w:rFonts w:cs="Times New Roman"/>
              </w:rPr>
            </w:pPr>
            <w:r>
              <w:rPr>
                <w:rFonts w:cs="Times New Roman"/>
              </w:rPr>
              <w:t>5</w:t>
            </w:r>
          </w:p>
        </w:tc>
        <w:tc>
          <w:tcPr>
            <w:tcW w:w="1173" w:type="dxa"/>
          </w:tcPr>
          <w:p w14:paraId="23FCDC54" w14:textId="2006B9B4" w:rsidR="00397F8F" w:rsidRDefault="00397F8F" w:rsidP="00DC4200">
            <w:pPr>
              <w:jc w:val="center"/>
              <w:rPr>
                <w:rFonts w:cs="Times New Roman"/>
              </w:rPr>
            </w:pPr>
            <w:r>
              <w:rPr>
                <w:rFonts w:cs="Times New Roman"/>
              </w:rPr>
              <w:t>10</w:t>
            </w:r>
          </w:p>
        </w:tc>
        <w:tc>
          <w:tcPr>
            <w:tcW w:w="1173" w:type="dxa"/>
          </w:tcPr>
          <w:p w14:paraId="170C04E7" w14:textId="02ECC5EE" w:rsidR="00397F8F" w:rsidRDefault="00397F8F" w:rsidP="00DC4200">
            <w:pPr>
              <w:jc w:val="center"/>
              <w:rPr>
                <w:rFonts w:cs="Times New Roman"/>
              </w:rPr>
            </w:pPr>
            <w:r>
              <w:rPr>
                <w:rFonts w:cs="Times New Roman"/>
              </w:rPr>
              <w:t>15</w:t>
            </w:r>
          </w:p>
        </w:tc>
      </w:tr>
      <w:tr w:rsidR="00A62F3A" w14:paraId="71E67392" w14:textId="3C456946" w:rsidTr="00A62F3A">
        <w:tc>
          <w:tcPr>
            <w:tcW w:w="709" w:type="dxa"/>
            <w:vMerge w:val="restart"/>
            <w:textDirection w:val="btLr"/>
          </w:tcPr>
          <w:p w14:paraId="27A721B0" w14:textId="44E23B0E" w:rsidR="00A62F3A" w:rsidRDefault="00A62F3A" w:rsidP="00A62F3A">
            <w:pPr>
              <w:ind w:left="113" w:right="113"/>
              <w:jc w:val="center"/>
              <w:rPr>
                <w:rFonts w:cs="Times New Roman"/>
              </w:rPr>
            </w:pPr>
            <w:r w:rsidRPr="00A62F3A">
              <w:rPr>
                <w:rFonts w:cs="Times New Roman"/>
              </w:rPr>
              <w:t>Grind Größe [Felder]</w:t>
            </w:r>
          </w:p>
        </w:tc>
        <w:tc>
          <w:tcPr>
            <w:tcW w:w="1720" w:type="dxa"/>
          </w:tcPr>
          <w:p w14:paraId="246A494F" w14:textId="462A04BF" w:rsidR="00A62F3A" w:rsidRDefault="00A62F3A" w:rsidP="00A62F3A">
            <w:pPr>
              <w:jc w:val="center"/>
              <w:rPr>
                <w:rFonts w:cs="Times New Roman"/>
              </w:rPr>
            </w:pPr>
            <w:r>
              <w:rPr>
                <w:rFonts w:cs="Times New Roman"/>
              </w:rPr>
              <w:t>30x30</w:t>
            </w:r>
          </w:p>
        </w:tc>
        <w:tc>
          <w:tcPr>
            <w:tcW w:w="1228" w:type="dxa"/>
          </w:tcPr>
          <w:p w14:paraId="1C8B1C84" w14:textId="77777777" w:rsidR="00A62F3A" w:rsidRDefault="00A62F3A" w:rsidP="00A62F3A">
            <w:pPr>
              <w:rPr>
                <w:rFonts w:cs="Times New Roman"/>
              </w:rPr>
            </w:pPr>
          </w:p>
        </w:tc>
        <w:tc>
          <w:tcPr>
            <w:tcW w:w="1229" w:type="dxa"/>
          </w:tcPr>
          <w:p w14:paraId="1FD1AC00" w14:textId="77777777" w:rsidR="00A62F3A" w:rsidRDefault="00A62F3A" w:rsidP="00A62F3A">
            <w:pPr>
              <w:rPr>
                <w:rFonts w:cs="Times New Roman"/>
              </w:rPr>
            </w:pPr>
          </w:p>
        </w:tc>
        <w:tc>
          <w:tcPr>
            <w:tcW w:w="1229" w:type="dxa"/>
          </w:tcPr>
          <w:p w14:paraId="49C050BE" w14:textId="77777777" w:rsidR="00A62F3A" w:rsidRDefault="00A62F3A" w:rsidP="00A62F3A">
            <w:pPr>
              <w:rPr>
                <w:rFonts w:cs="Times New Roman"/>
              </w:rPr>
            </w:pPr>
          </w:p>
        </w:tc>
        <w:tc>
          <w:tcPr>
            <w:tcW w:w="1172" w:type="dxa"/>
          </w:tcPr>
          <w:p w14:paraId="0338AF03" w14:textId="77777777" w:rsidR="00A62F3A" w:rsidRDefault="00A62F3A" w:rsidP="00A62F3A">
            <w:pPr>
              <w:rPr>
                <w:rFonts w:cs="Times New Roman"/>
              </w:rPr>
            </w:pPr>
          </w:p>
        </w:tc>
        <w:tc>
          <w:tcPr>
            <w:tcW w:w="1173" w:type="dxa"/>
          </w:tcPr>
          <w:p w14:paraId="4C54B318" w14:textId="77777777" w:rsidR="00A62F3A" w:rsidRDefault="00A62F3A" w:rsidP="00A62F3A">
            <w:pPr>
              <w:rPr>
                <w:rFonts w:cs="Times New Roman"/>
              </w:rPr>
            </w:pPr>
          </w:p>
        </w:tc>
        <w:tc>
          <w:tcPr>
            <w:tcW w:w="1173" w:type="dxa"/>
          </w:tcPr>
          <w:p w14:paraId="743CCACB" w14:textId="77777777" w:rsidR="00A62F3A" w:rsidRDefault="00A62F3A" w:rsidP="00A62F3A">
            <w:pPr>
              <w:rPr>
                <w:rFonts w:cs="Times New Roman"/>
              </w:rPr>
            </w:pPr>
          </w:p>
        </w:tc>
      </w:tr>
      <w:tr w:rsidR="00397F8F" w14:paraId="63D65FF1" w14:textId="52F0242F" w:rsidTr="00A62F3A">
        <w:tc>
          <w:tcPr>
            <w:tcW w:w="709" w:type="dxa"/>
            <w:vMerge/>
          </w:tcPr>
          <w:p w14:paraId="6FA16006" w14:textId="77777777" w:rsidR="00397F8F" w:rsidRDefault="00397F8F" w:rsidP="00862F4B">
            <w:pPr>
              <w:rPr>
                <w:rFonts w:cs="Times New Roman"/>
              </w:rPr>
            </w:pPr>
          </w:p>
        </w:tc>
        <w:tc>
          <w:tcPr>
            <w:tcW w:w="1720" w:type="dxa"/>
          </w:tcPr>
          <w:p w14:paraId="30EC8D1E" w14:textId="51C437E6" w:rsidR="00397F8F" w:rsidRDefault="00397F8F" w:rsidP="00DC4200">
            <w:pPr>
              <w:jc w:val="center"/>
              <w:rPr>
                <w:rFonts w:cs="Times New Roman"/>
              </w:rPr>
            </w:pPr>
            <w:r>
              <w:rPr>
                <w:rFonts w:cs="Times New Roman"/>
              </w:rPr>
              <w:t>40x40</w:t>
            </w:r>
          </w:p>
        </w:tc>
        <w:tc>
          <w:tcPr>
            <w:tcW w:w="1228" w:type="dxa"/>
          </w:tcPr>
          <w:p w14:paraId="7DEE9315" w14:textId="77777777" w:rsidR="00397F8F" w:rsidRDefault="00397F8F" w:rsidP="00862F4B">
            <w:pPr>
              <w:rPr>
                <w:rFonts w:cs="Times New Roman"/>
              </w:rPr>
            </w:pPr>
          </w:p>
        </w:tc>
        <w:tc>
          <w:tcPr>
            <w:tcW w:w="1229" w:type="dxa"/>
          </w:tcPr>
          <w:p w14:paraId="448D8F01" w14:textId="77777777" w:rsidR="00397F8F" w:rsidRDefault="00397F8F" w:rsidP="00862F4B">
            <w:pPr>
              <w:rPr>
                <w:rFonts w:cs="Times New Roman"/>
              </w:rPr>
            </w:pPr>
          </w:p>
        </w:tc>
        <w:tc>
          <w:tcPr>
            <w:tcW w:w="1229" w:type="dxa"/>
          </w:tcPr>
          <w:p w14:paraId="05B3F54E" w14:textId="77777777" w:rsidR="00397F8F" w:rsidRDefault="00397F8F" w:rsidP="00862F4B">
            <w:pPr>
              <w:rPr>
                <w:rFonts w:cs="Times New Roman"/>
              </w:rPr>
            </w:pPr>
          </w:p>
        </w:tc>
        <w:tc>
          <w:tcPr>
            <w:tcW w:w="1172" w:type="dxa"/>
          </w:tcPr>
          <w:p w14:paraId="5552D510" w14:textId="77777777" w:rsidR="00397F8F" w:rsidRDefault="00397F8F" w:rsidP="00862F4B">
            <w:pPr>
              <w:rPr>
                <w:rFonts w:cs="Times New Roman"/>
              </w:rPr>
            </w:pPr>
          </w:p>
        </w:tc>
        <w:tc>
          <w:tcPr>
            <w:tcW w:w="1173" w:type="dxa"/>
          </w:tcPr>
          <w:p w14:paraId="6613A495" w14:textId="77777777" w:rsidR="00397F8F" w:rsidRDefault="00397F8F" w:rsidP="00862F4B">
            <w:pPr>
              <w:rPr>
                <w:rFonts w:cs="Times New Roman"/>
              </w:rPr>
            </w:pPr>
          </w:p>
        </w:tc>
        <w:tc>
          <w:tcPr>
            <w:tcW w:w="1173" w:type="dxa"/>
          </w:tcPr>
          <w:p w14:paraId="43D5D622" w14:textId="77777777" w:rsidR="00397F8F" w:rsidRDefault="00397F8F" w:rsidP="00862F4B">
            <w:pPr>
              <w:rPr>
                <w:rFonts w:cs="Times New Roman"/>
              </w:rPr>
            </w:pPr>
          </w:p>
        </w:tc>
      </w:tr>
      <w:tr w:rsidR="00397F8F" w14:paraId="30490CA6" w14:textId="2BC0AAE7" w:rsidTr="00A62F3A">
        <w:tc>
          <w:tcPr>
            <w:tcW w:w="709" w:type="dxa"/>
            <w:vMerge/>
          </w:tcPr>
          <w:p w14:paraId="654B7887" w14:textId="77777777" w:rsidR="00397F8F" w:rsidRDefault="00397F8F" w:rsidP="00862F4B">
            <w:pPr>
              <w:rPr>
                <w:rFonts w:cs="Times New Roman"/>
              </w:rPr>
            </w:pPr>
          </w:p>
        </w:tc>
        <w:tc>
          <w:tcPr>
            <w:tcW w:w="1720" w:type="dxa"/>
          </w:tcPr>
          <w:p w14:paraId="322B79A4" w14:textId="1CEDAE7B" w:rsidR="00397F8F" w:rsidRDefault="00397F8F" w:rsidP="00DC4200">
            <w:pPr>
              <w:jc w:val="center"/>
              <w:rPr>
                <w:rFonts w:cs="Times New Roman"/>
              </w:rPr>
            </w:pPr>
            <w:r>
              <w:rPr>
                <w:rFonts w:cs="Times New Roman"/>
              </w:rPr>
              <w:t>50x50</w:t>
            </w:r>
          </w:p>
        </w:tc>
        <w:tc>
          <w:tcPr>
            <w:tcW w:w="1228" w:type="dxa"/>
          </w:tcPr>
          <w:p w14:paraId="48E6614B" w14:textId="77777777" w:rsidR="00397F8F" w:rsidRDefault="00397F8F" w:rsidP="00862F4B">
            <w:pPr>
              <w:rPr>
                <w:rFonts w:cs="Times New Roman"/>
              </w:rPr>
            </w:pPr>
          </w:p>
        </w:tc>
        <w:tc>
          <w:tcPr>
            <w:tcW w:w="1229" w:type="dxa"/>
          </w:tcPr>
          <w:p w14:paraId="492F567C" w14:textId="77777777" w:rsidR="00397F8F" w:rsidRDefault="00397F8F" w:rsidP="00862F4B">
            <w:pPr>
              <w:rPr>
                <w:rFonts w:cs="Times New Roman"/>
              </w:rPr>
            </w:pPr>
          </w:p>
        </w:tc>
        <w:tc>
          <w:tcPr>
            <w:tcW w:w="1229" w:type="dxa"/>
          </w:tcPr>
          <w:p w14:paraId="38159D87" w14:textId="77777777" w:rsidR="00397F8F" w:rsidRDefault="00397F8F" w:rsidP="00862F4B">
            <w:pPr>
              <w:rPr>
                <w:rFonts w:cs="Times New Roman"/>
              </w:rPr>
            </w:pPr>
          </w:p>
        </w:tc>
        <w:tc>
          <w:tcPr>
            <w:tcW w:w="1172" w:type="dxa"/>
          </w:tcPr>
          <w:p w14:paraId="45875EFE" w14:textId="77777777" w:rsidR="00397F8F" w:rsidRDefault="00397F8F" w:rsidP="00862F4B">
            <w:pPr>
              <w:rPr>
                <w:rFonts w:cs="Times New Roman"/>
              </w:rPr>
            </w:pPr>
          </w:p>
        </w:tc>
        <w:tc>
          <w:tcPr>
            <w:tcW w:w="1173" w:type="dxa"/>
          </w:tcPr>
          <w:p w14:paraId="34FE2C8A" w14:textId="77777777" w:rsidR="00397F8F" w:rsidRDefault="00397F8F" w:rsidP="00862F4B">
            <w:pPr>
              <w:rPr>
                <w:rFonts w:cs="Times New Roman"/>
              </w:rPr>
            </w:pPr>
          </w:p>
        </w:tc>
        <w:tc>
          <w:tcPr>
            <w:tcW w:w="1173" w:type="dxa"/>
          </w:tcPr>
          <w:p w14:paraId="64824F54" w14:textId="77777777" w:rsidR="00397F8F" w:rsidRDefault="00397F8F" w:rsidP="00862F4B">
            <w:pPr>
              <w:rPr>
                <w:rFonts w:cs="Times New Roman"/>
              </w:rPr>
            </w:pPr>
          </w:p>
        </w:tc>
      </w:tr>
      <w:tr w:rsidR="00397F8F" w14:paraId="5700E4A4" w14:textId="742D20E8" w:rsidTr="00A62F3A">
        <w:tc>
          <w:tcPr>
            <w:tcW w:w="709" w:type="dxa"/>
            <w:vMerge/>
          </w:tcPr>
          <w:p w14:paraId="287CBAD5" w14:textId="77777777" w:rsidR="00397F8F" w:rsidRDefault="00397F8F" w:rsidP="00862F4B">
            <w:pPr>
              <w:rPr>
                <w:rFonts w:cs="Times New Roman"/>
              </w:rPr>
            </w:pPr>
          </w:p>
        </w:tc>
        <w:tc>
          <w:tcPr>
            <w:tcW w:w="1720" w:type="dxa"/>
          </w:tcPr>
          <w:p w14:paraId="7D771684" w14:textId="1B5BB6B3" w:rsidR="00397F8F" w:rsidRDefault="00397F8F" w:rsidP="00DC4200">
            <w:pPr>
              <w:jc w:val="center"/>
              <w:rPr>
                <w:rFonts w:cs="Times New Roman"/>
              </w:rPr>
            </w:pPr>
            <w:r>
              <w:rPr>
                <w:rFonts w:cs="Times New Roman"/>
              </w:rPr>
              <w:t>100x100</w:t>
            </w:r>
          </w:p>
        </w:tc>
        <w:tc>
          <w:tcPr>
            <w:tcW w:w="1228" w:type="dxa"/>
          </w:tcPr>
          <w:p w14:paraId="5CA7BA77" w14:textId="77777777" w:rsidR="00397F8F" w:rsidRDefault="00397F8F" w:rsidP="00862F4B">
            <w:pPr>
              <w:rPr>
                <w:rFonts w:cs="Times New Roman"/>
              </w:rPr>
            </w:pPr>
          </w:p>
        </w:tc>
        <w:tc>
          <w:tcPr>
            <w:tcW w:w="1229" w:type="dxa"/>
          </w:tcPr>
          <w:p w14:paraId="29A95274" w14:textId="77777777" w:rsidR="00397F8F" w:rsidRDefault="00397F8F" w:rsidP="00862F4B">
            <w:pPr>
              <w:rPr>
                <w:rFonts w:cs="Times New Roman"/>
              </w:rPr>
            </w:pPr>
          </w:p>
        </w:tc>
        <w:tc>
          <w:tcPr>
            <w:tcW w:w="1229" w:type="dxa"/>
          </w:tcPr>
          <w:p w14:paraId="5FCD0335" w14:textId="77777777" w:rsidR="00397F8F" w:rsidRDefault="00397F8F" w:rsidP="00862F4B">
            <w:pPr>
              <w:rPr>
                <w:rFonts w:cs="Times New Roman"/>
              </w:rPr>
            </w:pPr>
          </w:p>
        </w:tc>
        <w:tc>
          <w:tcPr>
            <w:tcW w:w="1172" w:type="dxa"/>
          </w:tcPr>
          <w:p w14:paraId="34993E9B" w14:textId="77777777" w:rsidR="00397F8F" w:rsidRDefault="00397F8F" w:rsidP="00862F4B">
            <w:pPr>
              <w:rPr>
                <w:rFonts w:cs="Times New Roman"/>
              </w:rPr>
            </w:pPr>
          </w:p>
        </w:tc>
        <w:tc>
          <w:tcPr>
            <w:tcW w:w="1173" w:type="dxa"/>
          </w:tcPr>
          <w:p w14:paraId="0226EACB" w14:textId="77777777" w:rsidR="00397F8F" w:rsidRDefault="00397F8F" w:rsidP="00862F4B">
            <w:pPr>
              <w:rPr>
                <w:rFonts w:cs="Times New Roman"/>
              </w:rPr>
            </w:pPr>
          </w:p>
        </w:tc>
        <w:tc>
          <w:tcPr>
            <w:tcW w:w="1173" w:type="dxa"/>
          </w:tcPr>
          <w:p w14:paraId="4A6FE229" w14:textId="77777777" w:rsidR="00397F8F" w:rsidRDefault="00397F8F" w:rsidP="00862F4B">
            <w:pPr>
              <w:rPr>
                <w:rFonts w:cs="Times New Roman"/>
              </w:rPr>
            </w:pPr>
          </w:p>
        </w:tc>
      </w:tr>
      <w:tr w:rsidR="00397F8F" w14:paraId="711BC80A" w14:textId="775E204C" w:rsidTr="00A62F3A">
        <w:tc>
          <w:tcPr>
            <w:tcW w:w="709" w:type="dxa"/>
            <w:vMerge/>
          </w:tcPr>
          <w:p w14:paraId="445B3694" w14:textId="77777777" w:rsidR="00397F8F" w:rsidRDefault="00397F8F" w:rsidP="00862F4B">
            <w:pPr>
              <w:rPr>
                <w:rFonts w:cs="Times New Roman"/>
              </w:rPr>
            </w:pPr>
          </w:p>
        </w:tc>
        <w:tc>
          <w:tcPr>
            <w:tcW w:w="1720" w:type="dxa"/>
          </w:tcPr>
          <w:p w14:paraId="58503FFE" w14:textId="541853FF" w:rsidR="00397F8F" w:rsidRDefault="00397F8F" w:rsidP="00DC4200">
            <w:pPr>
              <w:jc w:val="center"/>
              <w:rPr>
                <w:rFonts w:cs="Times New Roman"/>
              </w:rPr>
            </w:pPr>
            <w:r>
              <w:rPr>
                <w:rFonts w:cs="Times New Roman"/>
              </w:rPr>
              <w:t>150x150</w:t>
            </w:r>
          </w:p>
        </w:tc>
        <w:tc>
          <w:tcPr>
            <w:tcW w:w="1228" w:type="dxa"/>
          </w:tcPr>
          <w:p w14:paraId="19B3DA01" w14:textId="77777777" w:rsidR="00397F8F" w:rsidRDefault="00397F8F" w:rsidP="00862F4B">
            <w:pPr>
              <w:rPr>
                <w:rFonts w:cs="Times New Roman"/>
              </w:rPr>
            </w:pPr>
          </w:p>
        </w:tc>
        <w:tc>
          <w:tcPr>
            <w:tcW w:w="1229" w:type="dxa"/>
          </w:tcPr>
          <w:p w14:paraId="23BF0CF7" w14:textId="77777777" w:rsidR="00397F8F" w:rsidRDefault="00397F8F" w:rsidP="00862F4B">
            <w:pPr>
              <w:rPr>
                <w:rFonts w:cs="Times New Roman"/>
              </w:rPr>
            </w:pPr>
          </w:p>
        </w:tc>
        <w:tc>
          <w:tcPr>
            <w:tcW w:w="1229" w:type="dxa"/>
          </w:tcPr>
          <w:p w14:paraId="736126D6" w14:textId="77777777" w:rsidR="00397F8F" w:rsidRDefault="00397F8F" w:rsidP="00862F4B">
            <w:pPr>
              <w:rPr>
                <w:rFonts w:cs="Times New Roman"/>
              </w:rPr>
            </w:pPr>
          </w:p>
        </w:tc>
        <w:tc>
          <w:tcPr>
            <w:tcW w:w="1172" w:type="dxa"/>
          </w:tcPr>
          <w:p w14:paraId="012C8D47" w14:textId="77777777" w:rsidR="00397F8F" w:rsidRDefault="00397F8F" w:rsidP="00862F4B">
            <w:pPr>
              <w:rPr>
                <w:rFonts w:cs="Times New Roman"/>
              </w:rPr>
            </w:pPr>
          </w:p>
        </w:tc>
        <w:tc>
          <w:tcPr>
            <w:tcW w:w="1173" w:type="dxa"/>
          </w:tcPr>
          <w:p w14:paraId="6308099A" w14:textId="77777777" w:rsidR="00397F8F" w:rsidRDefault="00397F8F" w:rsidP="00862F4B">
            <w:pPr>
              <w:rPr>
                <w:rFonts w:cs="Times New Roman"/>
              </w:rPr>
            </w:pPr>
          </w:p>
        </w:tc>
        <w:tc>
          <w:tcPr>
            <w:tcW w:w="1173" w:type="dxa"/>
          </w:tcPr>
          <w:p w14:paraId="6CAF3361" w14:textId="77777777" w:rsidR="00397F8F" w:rsidRDefault="00397F8F" w:rsidP="00862F4B">
            <w:pPr>
              <w:rPr>
                <w:rFonts w:cs="Times New Roman"/>
              </w:rPr>
            </w:pPr>
          </w:p>
        </w:tc>
      </w:tr>
      <w:tr w:rsidR="00397F8F" w14:paraId="00FAF119" w14:textId="245BB831" w:rsidTr="00A62F3A">
        <w:tc>
          <w:tcPr>
            <w:tcW w:w="709" w:type="dxa"/>
            <w:vMerge/>
          </w:tcPr>
          <w:p w14:paraId="742136F9" w14:textId="77777777" w:rsidR="00397F8F" w:rsidRDefault="00397F8F" w:rsidP="00862F4B">
            <w:pPr>
              <w:rPr>
                <w:rFonts w:cs="Times New Roman"/>
              </w:rPr>
            </w:pPr>
          </w:p>
        </w:tc>
        <w:tc>
          <w:tcPr>
            <w:tcW w:w="1720" w:type="dxa"/>
          </w:tcPr>
          <w:p w14:paraId="51D621D7" w14:textId="7A49968A" w:rsidR="00397F8F" w:rsidRDefault="00397F8F" w:rsidP="00DC4200">
            <w:pPr>
              <w:jc w:val="center"/>
              <w:rPr>
                <w:rFonts w:cs="Times New Roman"/>
              </w:rPr>
            </w:pPr>
            <w:r>
              <w:rPr>
                <w:rFonts w:cs="Times New Roman"/>
              </w:rPr>
              <w:t>200x200</w:t>
            </w:r>
          </w:p>
        </w:tc>
        <w:tc>
          <w:tcPr>
            <w:tcW w:w="1228" w:type="dxa"/>
          </w:tcPr>
          <w:p w14:paraId="1EDD18D6" w14:textId="77777777" w:rsidR="00397F8F" w:rsidRDefault="00397F8F" w:rsidP="00862F4B">
            <w:pPr>
              <w:rPr>
                <w:rFonts w:cs="Times New Roman"/>
              </w:rPr>
            </w:pPr>
          </w:p>
        </w:tc>
        <w:tc>
          <w:tcPr>
            <w:tcW w:w="1229" w:type="dxa"/>
          </w:tcPr>
          <w:p w14:paraId="230E9A84" w14:textId="77777777" w:rsidR="00397F8F" w:rsidRDefault="00397F8F" w:rsidP="00862F4B">
            <w:pPr>
              <w:rPr>
                <w:rFonts w:cs="Times New Roman"/>
              </w:rPr>
            </w:pPr>
          </w:p>
        </w:tc>
        <w:tc>
          <w:tcPr>
            <w:tcW w:w="1229" w:type="dxa"/>
          </w:tcPr>
          <w:p w14:paraId="024A8C74" w14:textId="77777777" w:rsidR="00397F8F" w:rsidRDefault="00397F8F" w:rsidP="00862F4B">
            <w:pPr>
              <w:rPr>
                <w:rFonts w:cs="Times New Roman"/>
              </w:rPr>
            </w:pPr>
          </w:p>
        </w:tc>
        <w:tc>
          <w:tcPr>
            <w:tcW w:w="1172" w:type="dxa"/>
          </w:tcPr>
          <w:p w14:paraId="6B2B08C6" w14:textId="77777777" w:rsidR="00397F8F" w:rsidRDefault="00397F8F" w:rsidP="00862F4B">
            <w:pPr>
              <w:rPr>
                <w:rFonts w:cs="Times New Roman"/>
              </w:rPr>
            </w:pPr>
          </w:p>
        </w:tc>
        <w:tc>
          <w:tcPr>
            <w:tcW w:w="1173" w:type="dxa"/>
          </w:tcPr>
          <w:p w14:paraId="36201AC0" w14:textId="77777777" w:rsidR="00397F8F" w:rsidRDefault="00397F8F" w:rsidP="00862F4B">
            <w:pPr>
              <w:rPr>
                <w:rFonts w:cs="Times New Roman"/>
              </w:rPr>
            </w:pPr>
          </w:p>
        </w:tc>
        <w:tc>
          <w:tcPr>
            <w:tcW w:w="1173" w:type="dxa"/>
          </w:tcPr>
          <w:p w14:paraId="44BEDB67" w14:textId="77777777" w:rsidR="00397F8F" w:rsidRDefault="00397F8F" w:rsidP="00862F4B">
            <w:pPr>
              <w:rPr>
                <w:rFonts w:cs="Times New Roman"/>
              </w:rPr>
            </w:pPr>
          </w:p>
        </w:tc>
      </w:tr>
    </w:tbl>
    <w:p w14:paraId="2735ADF9" w14:textId="02BD4798" w:rsidR="00397F8F" w:rsidRDefault="00397F8F" w:rsidP="00397F8F">
      <w:pPr>
        <w:rPr>
          <w:rFonts w:cs="Times New Roman"/>
        </w:rPr>
      </w:pPr>
    </w:p>
    <w:p w14:paraId="07E8DC9A" w14:textId="6E20C32A" w:rsidR="0059144C" w:rsidRPr="0059144C" w:rsidRDefault="007D294B" w:rsidP="00675FFC">
      <w:pPr>
        <w:pStyle w:val="ANHANG4"/>
      </w:pPr>
      <w:bookmarkStart w:id="257" w:name="_Toc199920757"/>
      <w:bookmarkStart w:id="258" w:name="_Toc199921164"/>
      <w:bookmarkStart w:id="259" w:name="_Toc199921173"/>
      <w:bookmarkStart w:id="260" w:name="_Toc199922806"/>
      <w:r>
        <w:t xml:space="preserve">Logik: </w:t>
      </w:r>
      <w:r w:rsidRPr="007D294B">
        <w:t xml:space="preserve">Frontier </w:t>
      </w:r>
      <w:proofErr w:type="spellStart"/>
      <w:r w:rsidRPr="007D294B">
        <w:t>Based</w:t>
      </w:r>
      <w:proofErr w:type="spellEnd"/>
      <w:r w:rsidRPr="007D294B">
        <w:t xml:space="preserve"> Exploration</w:t>
      </w:r>
      <w:bookmarkEnd w:id="257"/>
      <w:bookmarkEnd w:id="258"/>
      <w:bookmarkEnd w:id="259"/>
      <w:bookmarkEnd w:id="260"/>
    </w:p>
    <w:tbl>
      <w:tblPr>
        <w:tblStyle w:val="Tabellenraster"/>
        <w:tblW w:w="0" w:type="auto"/>
        <w:tblLook w:val="04A0" w:firstRow="1" w:lastRow="0" w:firstColumn="1" w:lastColumn="0" w:noHBand="0" w:noVBand="1"/>
      </w:tblPr>
      <w:tblGrid>
        <w:gridCol w:w="709"/>
        <w:gridCol w:w="1655"/>
        <w:gridCol w:w="1239"/>
        <w:gridCol w:w="1240"/>
        <w:gridCol w:w="1240"/>
        <w:gridCol w:w="1182"/>
        <w:gridCol w:w="1182"/>
        <w:gridCol w:w="1182"/>
      </w:tblGrid>
      <w:tr w:rsidR="00397F8F" w14:paraId="4F2B46E4" w14:textId="77777777" w:rsidTr="00A62F3A">
        <w:tc>
          <w:tcPr>
            <w:tcW w:w="709" w:type="dxa"/>
            <w:tcBorders>
              <w:top w:val="nil"/>
              <w:left w:val="nil"/>
              <w:bottom w:val="nil"/>
              <w:right w:val="nil"/>
            </w:tcBorders>
          </w:tcPr>
          <w:p w14:paraId="638EFB7F" w14:textId="77777777" w:rsidR="00397F8F" w:rsidRPr="007D294B" w:rsidRDefault="00397F8F" w:rsidP="00EE54A7">
            <w:pPr>
              <w:rPr>
                <w:rFonts w:cs="Times New Roman"/>
                <w:lang w:val="en-US"/>
              </w:rPr>
            </w:pPr>
          </w:p>
        </w:tc>
        <w:tc>
          <w:tcPr>
            <w:tcW w:w="1655" w:type="dxa"/>
            <w:tcBorders>
              <w:top w:val="nil"/>
              <w:left w:val="nil"/>
              <w:bottom w:val="nil"/>
            </w:tcBorders>
          </w:tcPr>
          <w:p w14:paraId="7F53219B" w14:textId="77777777" w:rsidR="00397F8F" w:rsidRPr="007D294B" w:rsidRDefault="00397F8F" w:rsidP="00EE54A7">
            <w:pPr>
              <w:rPr>
                <w:rFonts w:cs="Times New Roman"/>
                <w:lang w:val="en-US"/>
              </w:rPr>
            </w:pPr>
          </w:p>
        </w:tc>
        <w:tc>
          <w:tcPr>
            <w:tcW w:w="7265" w:type="dxa"/>
            <w:gridSpan w:val="6"/>
          </w:tcPr>
          <w:p w14:paraId="333D3BC8" w14:textId="22B850A0" w:rsidR="00397F8F" w:rsidRDefault="00397F8F" w:rsidP="00EE54A7">
            <w:pPr>
              <w:jc w:val="center"/>
              <w:rPr>
                <w:rFonts w:cs="Times New Roman"/>
              </w:rPr>
            </w:pPr>
            <w:r>
              <w:rPr>
                <w:rFonts w:cs="Times New Roman"/>
              </w:rPr>
              <w:t>Anzahl Agenten</w:t>
            </w:r>
            <w:r w:rsidR="00A62F3A">
              <w:rPr>
                <w:rFonts w:cs="Times New Roman"/>
              </w:rPr>
              <w:t xml:space="preserve"> [#]</w:t>
            </w:r>
          </w:p>
        </w:tc>
      </w:tr>
      <w:tr w:rsidR="00397F8F" w14:paraId="51A739EB" w14:textId="77777777" w:rsidTr="00A62F3A">
        <w:tc>
          <w:tcPr>
            <w:tcW w:w="709" w:type="dxa"/>
            <w:tcBorders>
              <w:top w:val="nil"/>
              <w:left w:val="nil"/>
              <w:right w:val="nil"/>
            </w:tcBorders>
          </w:tcPr>
          <w:p w14:paraId="4A4B6D7F" w14:textId="77777777" w:rsidR="00397F8F" w:rsidRPr="007D294B" w:rsidRDefault="00397F8F" w:rsidP="00EE54A7">
            <w:pPr>
              <w:rPr>
                <w:rFonts w:cs="Times New Roman"/>
                <w:lang w:val="en-US"/>
              </w:rPr>
            </w:pPr>
          </w:p>
        </w:tc>
        <w:tc>
          <w:tcPr>
            <w:tcW w:w="1655" w:type="dxa"/>
            <w:tcBorders>
              <w:top w:val="nil"/>
              <w:left w:val="nil"/>
            </w:tcBorders>
          </w:tcPr>
          <w:p w14:paraId="4AB484B7" w14:textId="77777777" w:rsidR="00397F8F" w:rsidRPr="007D294B" w:rsidRDefault="00397F8F" w:rsidP="00EE54A7">
            <w:pPr>
              <w:rPr>
                <w:rFonts w:cs="Times New Roman"/>
                <w:lang w:val="en-US"/>
              </w:rPr>
            </w:pPr>
          </w:p>
        </w:tc>
        <w:tc>
          <w:tcPr>
            <w:tcW w:w="1239" w:type="dxa"/>
          </w:tcPr>
          <w:p w14:paraId="0A5449AF" w14:textId="77777777" w:rsidR="00397F8F" w:rsidRDefault="00397F8F" w:rsidP="00DC4200">
            <w:pPr>
              <w:jc w:val="center"/>
              <w:rPr>
                <w:rFonts w:cs="Times New Roman"/>
              </w:rPr>
            </w:pPr>
            <w:r>
              <w:rPr>
                <w:rFonts w:cs="Times New Roman"/>
              </w:rPr>
              <w:t>1</w:t>
            </w:r>
          </w:p>
        </w:tc>
        <w:tc>
          <w:tcPr>
            <w:tcW w:w="1240" w:type="dxa"/>
          </w:tcPr>
          <w:p w14:paraId="5E9B72F3" w14:textId="77777777" w:rsidR="00397F8F" w:rsidRDefault="00397F8F" w:rsidP="00DC4200">
            <w:pPr>
              <w:jc w:val="center"/>
              <w:rPr>
                <w:rFonts w:cs="Times New Roman"/>
              </w:rPr>
            </w:pPr>
            <w:r>
              <w:rPr>
                <w:rFonts w:cs="Times New Roman"/>
              </w:rPr>
              <w:t>2</w:t>
            </w:r>
          </w:p>
        </w:tc>
        <w:tc>
          <w:tcPr>
            <w:tcW w:w="1240" w:type="dxa"/>
          </w:tcPr>
          <w:p w14:paraId="0C95ACD9" w14:textId="77777777" w:rsidR="00397F8F" w:rsidRDefault="00397F8F" w:rsidP="00DC4200">
            <w:pPr>
              <w:jc w:val="center"/>
              <w:rPr>
                <w:rFonts w:cs="Times New Roman"/>
              </w:rPr>
            </w:pPr>
            <w:r>
              <w:rPr>
                <w:rFonts w:cs="Times New Roman"/>
              </w:rPr>
              <w:t>3</w:t>
            </w:r>
          </w:p>
        </w:tc>
        <w:tc>
          <w:tcPr>
            <w:tcW w:w="1182" w:type="dxa"/>
          </w:tcPr>
          <w:p w14:paraId="6514A8C4" w14:textId="77777777" w:rsidR="00397F8F" w:rsidRDefault="00397F8F" w:rsidP="00DC4200">
            <w:pPr>
              <w:jc w:val="center"/>
              <w:rPr>
                <w:rFonts w:cs="Times New Roman"/>
              </w:rPr>
            </w:pPr>
            <w:r>
              <w:rPr>
                <w:rFonts w:cs="Times New Roman"/>
              </w:rPr>
              <w:t>5</w:t>
            </w:r>
          </w:p>
        </w:tc>
        <w:tc>
          <w:tcPr>
            <w:tcW w:w="1182" w:type="dxa"/>
          </w:tcPr>
          <w:p w14:paraId="649B6049" w14:textId="77777777" w:rsidR="00397F8F" w:rsidRDefault="00397F8F" w:rsidP="00DC4200">
            <w:pPr>
              <w:jc w:val="center"/>
              <w:rPr>
                <w:rFonts w:cs="Times New Roman"/>
              </w:rPr>
            </w:pPr>
            <w:r>
              <w:rPr>
                <w:rFonts w:cs="Times New Roman"/>
              </w:rPr>
              <w:t>10</w:t>
            </w:r>
          </w:p>
        </w:tc>
        <w:tc>
          <w:tcPr>
            <w:tcW w:w="1182" w:type="dxa"/>
          </w:tcPr>
          <w:p w14:paraId="37C9BEBD" w14:textId="77777777" w:rsidR="00397F8F" w:rsidRDefault="00397F8F" w:rsidP="00DC4200">
            <w:pPr>
              <w:jc w:val="center"/>
              <w:rPr>
                <w:rFonts w:cs="Times New Roman"/>
              </w:rPr>
            </w:pPr>
            <w:r>
              <w:rPr>
                <w:rFonts w:cs="Times New Roman"/>
              </w:rPr>
              <w:t>15</w:t>
            </w:r>
          </w:p>
        </w:tc>
      </w:tr>
      <w:tr w:rsidR="00397F8F" w14:paraId="497FBEFB" w14:textId="77777777" w:rsidTr="00A62F3A">
        <w:tc>
          <w:tcPr>
            <w:tcW w:w="709" w:type="dxa"/>
            <w:vMerge w:val="restart"/>
            <w:textDirection w:val="btLr"/>
          </w:tcPr>
          <w:p w14:paraId="1765BD5F" w14:textId="495BC00B" w:rsidR="00397F8F" w:rsidRPr="00A62F3A" w:rsidRDefault="00397F8F" w:rsidP="00EE54A7">
            <w:pPr>
              <w:ind w:left="113" w:right="113"/>
              <w:jc w:val="center"/>
              <w:rPr>
                <w:rFonts w:cs="Times New Roman"/>
              </w:rPr>
            </w:pPr>
            <w:r w:rsidRPr="00A62F3A">
              <w:rPr>
                <w:rFonts w:cs="Times New Roman"/>
              </w:rPr>
              <w:t>Grind Größe</w:t>
            </w:r>
            <w:r w:rsidR="00A62F3A" w:rsidRPr="00A62F3A">
              <w:rPr>
                <w:rFonts w:cs="Times New Roman"/>
              </w:rPr>
              <w:t xml:space="preserve"> [Felder]</w:t>
            </w:r>
          </w:p>
        </w:tc>
        <w:tc>
          <w:tcPr>
            <w:tcW w:w="1655" w:type="dxa"/>
          </w:tcPr>
          <w:p w14:paraId="351EA68D" w14:textId="77777777" w:rsidR="00397F8F" w:rsidRDefault="00397F8F" w:rsidP="00DC4200">
            <w:pPr>
              <w:jc w:val="center"/>
              <w:rPr>
                <w:rFonts w:cs="Times New Roman"/>
              </w:rPr>
            </w:pPr>
            <w:r>
              <w:rPr>
                <w:rFonts w:cs="Times New Roman"/>
              </w:rPr>
              <w:t>30x30</w:t>
            </w:r>
          </w:p>
        </w:tc>
        <w:tc>
          <w:tcPr>
            <w:tcW w:w="1239" w:type="dxa"/>
          </w:tcPr>
          <w:p w14:paraId="73E83C2C" w14:textId="77777777" w:rsidR="00397F8F" w:rsidRDefault="00397F8F" w:rsidP="00EE54A7">
            <w:pPr>
              <w:rPr>
                <w:rFonts w:cs="Times New Roman"/>
              </w:rPr>
            </w:pPr>
          </w:p>
        </w:tc>
        <w:tc>
          <w:tcPr>
            <w:tcW w:w="1240" w:type="dxa"/>
          </w:tcPr>
          <w:p w14:paraId="2F5952BB" w14:textId="77777777" w:rsidR="00397F8F" w:rsidRDefault="00397F8F" w:rsidP="00EE54A7">
            <w:pPr>
              <w:rPr>
                <w:rFonts w:cs="Times New Roman"/>
              </w:rPr>
            </w:pPr>
          </w:p>
        </w:tc>
        <w:tc>
          <w:tcPr>
            <w:tcW w:w="1240" w:type="dxa"/>
          </w:tcPr>
          <w:p w14:paraId="10C79565" w14:textId="77777777" w:rsidR="00397F8F" w:rsidRDefault="00397F8F" w:rsidP="00EE54A7">
            <w:pPr>
              <w:rPr>
                <w:rFonts w:cs="Times New Roman"/>
              </w:rPr>
            </w:pPr>
          </w:p>
        </w:tc>
        <w:tc>
          <w:tcPr>
            <w:tcW w:w="1182" w:type="dxa"/>
          </w:tcPr>
          <w:p w14:paraId="53BB05C7" w14:textId="77777777" w:rsidR="00397F8F" w:rsidRDefault="00397F8F" w:rsidP="00EE54A7">
            <w:pPr>
              <w:rPr>
                <w:rFonts w:cs="Times New Roman"/>
              </w:rPr>
            </w:pPr>
          </w:p>
        </w:tc>
        <w:tc>
          <w:tcPr>
            <w:tcW w:w="1182" w:type="dxa"/>
          </w:tcPr>
          <w:p w14:paraId="48D98513" w14:textId="77777777" w:rsidR="00397F8F" w:rsidRDefault="00397F8F" w:rsidP="00EE54A7">
            <w:pPr>
              <w:rPr>
                <w:rFonts w:cs="Times New Roman"/>
              </w:rPr>
            </w:pPr>
          </w:p>
        </w:tc>
        <w:tc>
          <w:tcPr>
            <w:tcW w:w="1182" w:type="dxa"/>
          </w:tcPr>
          <w:p w14:paraId="5BD30550" w14:textId="77777777" w:rsidR="00397F8F" w:rsidRDefault="00397F8F" w:rsidP="00EE54A7">
            <w:pPr>
              <w:rPr>
                <w:rFonts w:cs="Times New Roman"/>
              </w:rPr>
            </w:pPr>
          </w:p>
        </w:tc>
      </w:tr>
      <w:tr w:rsidR="00397F8F" w14:paraId="14C37AE6" w14:textId="77777777" w:rsidTr="00A62F3A">
        <w:tc>
          <w:tcPr>
            <w:tcW w:w="709" w:type="dxa"/>
            <w:vMerge/>
          </w:tcPr>
          <w:p w14:paraId="44CE72C2" w14:textId="77777777" w:rsidR="00397F8F" w:rsidRDefault="00397F8F" w:rsidP="00EE54A7">
            <w:pPr>
              <w:rPr>
                <w:rFonts w:cs="Times New Roman"/>
              </w:rPr>
            </w:pPr>
          </w:p>
        </w:tc>
        <w:tc>
          <w:tcPr>
            <w:tcW w:w="1655" w:type="dxa"/>
          </w:tcPr>
          <w:p w14:paraId="3F155292" w14:textId="77777777" w:rsidR="00397F8F" w:rsidRDefault="00397F8F" w:rsidP="00DC4200">
            <w:pPr>
              <w:jc w:val="center"/>
              <w:rPr>
                <w:rFonts w:cs="Times New Roman"/>
              </w:rPr>
            </w:pPr>
            <w:r>
              <w:rPr>
                <w:rFonts w:cs="Times New Roman"/>
              </w:rPr>
              <w:t>40x40</w:t>
            </w:r>
          </w:p>
        </w:tc>
        <w:tc>
          <w:tcPr>
            <w:tcW w:w="1239" w:type="dxa"/>
          </w:tcPr>
          <w:p w14:paraId="300D7991" w14:textId="77777777" w:rsidR="00397F8F" w:rsidRDefault="00397F8F" w:rsidP="00EE54A7">
            <w:pPr>
              <w:rPr>
                <w:rFonts w:cs="Times New Roman"/>
              </w:rPr>
            </w:pPr>
          </w:p>
        </w:tc>
        <w:tc>
          <w:tcPr>
            <w:tcW w:w="1240" w:type="dxa"/>
          </w:tcPr>
          <w:p w14:paraId="0FFD70F1" w14:textId="77777777" w:rsidR="00397F8F" w:rsidRDefault="00397F8F" w:rsidP="00EE54A7">
            <w:pPr>
              <w:rPr>
                <w:rFonts w:cs="Times New Roman"/>
              </w:rPr>
            </w:pPr>
          </w:p>
        </w:tc>
        <w:tc>
          <w:tcPr>
            <w:tcW w:w="1240" w:type="dxa"/>
          </w:tcPr>
          <w:p w14:paraId="08E2890C" w14:textId="77777777" w:rsidR="00397F8F" w:rsidRDefault="00397F8F" w:rsidP="00EE54A7">
            <w:pPr>
              <w:rPr>
                <w:rFonts w:cs="Times New Roman"/>
              </w:rPr>
            </w:pPr>
          </w:p>
        </w:tc>
        <w:tc>
          <w:tcPr>
            <w:tcW w:w="1182" w:type="dxa"/>
          </w:tcPr>
          <w:p w14:paraId="75B04D60" w14:textId="77777777" w:rsidR="00397F8F" w:rsidRDefault="00397F8F" w:rsidP="00EE54A7">
            <w:pPr>
              <w:rPr>
                <w:rFonts w:cs="Times New Roman"/>
              </w:rPr>
            </w:pPr>
          </w:p>
        </w:tc>
        <w:tc>
          <w:tcPr>
            <w:tcW w:w="1182" w:type="dxa"/>
          </w:tcPr>
          <w:p w14:paraId="079548AD" w14:textId="77777777" w:rsidR="00397F8F" w:rsidRDefault="00397F8F" w:rsidP="00EE54A7">
            <w:pPr>
              <w:rPr>
                <w:rFonts w:cs="Times New Roman"/>
              </w:rPr>
            </w:pPr>
          </w:p>
        </w:tc>
        <w:tc>
          <w:tcPr>
            <w:tcW w:w="1182" w:type="dxa"/>
          </w:tcPr>
          <w:p w14:paraId="0511BE70" w14:textId="77777777" w:rsidR="00397F8F" w:rsidRDefault="00397F8F" w:rsidP="00EE54A7">
            <w:pPr>
              <w:rPr>
                <w:rFonts w:cs="Times New Roman"/>
              </w:rPr>
            </w:pPr>
          </w:p>
        </w:tc>
      </w:tr>
      <w:tr w:rsidR="00397F8F" w14:paraId="6F25134E" w14:textId="77777777" w:rsidTr="00A62F3A">
        <w:tc>
          <w:tcPr>
            <w:tcW w:w="709" w:type="dxa"/>
            <w:vMerge/>
          </w:tcPr>
          <w:p w14:paraId="2A4E837A" w14:textId="77777777" w:rsidR="00397F8F" w:rsidRDefault="00397F8F" w:rsidP="00EE54A7">
            <w:pPr>
              <w:rPr>
                <w:rFonts w:cs="Times New Roman"/>
              </w:rPr>
            </w:pPr>
          </w:p>
        </w:tc>
        <w:tc>
          <w:tcPr>
            <w:tcW w:w="1655" w:type="dxa"/>
          </w:tcPr>
          <w:p w14:paraId="2116A275" w14:textId="77777777" w:rsidR="00397F8F" w:rsidRDefault="00397F8F" w:rsidP="00DC4200">
            <w:pPr>
              <w:jc w:val="center"/>
              <w:rPr>
                <w:rFonts w:cs="Times New Roman"/>
              </w:rPr>
            </w:pPr>
            <w:r>
              <w:rPr>
                <w:rFonts w:cs="Times New Roman"/>
              </w:rPr>
              <w:t>50x50</w:t>
            </w:r>
          </w:p>
        </w:tc>
        <w:tc>
          <w:tcPr>
            <w:tcW w:w="1239" w:type="dxa"/>
          </w:tcPr>
          <w:p w14:paraId="7C6332C0" w14:textId="77777777" w:rsidR="00397F8F" w:rsidRDefault="00397F8F" w:rsidP="00EE54A7">
            <w:pPr>
              <w:rPr>
                <w:rFonts w:cs="Times New Roman"/>
              </w:rPr>
            </w:pPr>
          </w:p>
        </w:tc>
        <w:tc>
          <w:tcPr>
            <w:tcW w:w="1240" w:type="dxa"/>
          </w:tcPr>
          <w:p w14:paraId="049EDE33" w14:textId="77777777" w:rsidR="00397F8F" w:rsidRDefault="00397F8F" w:rsidP="00EE54A7">
            <w:pPr>
              <w:rPr>
                <w:rFonts w:cs="Times New Roman"/>
              </w:rPr>
            </w:pPr>
          </w:p>
        </w:tc>
        <w:tc>
          <w:tcPr>
            <w:tcW w:w="1240" w:type="dxa"/>
          </w:tcPr>
          <w:p w14:paraId="5DBEF41C" w14:textId="77777777" w:rsidR="00397F8F" w:rsidRDefault="00397F8F" w:rsidP="00EE54A7">
            <w:pPr>
              <w:rPr>
                <w:rFonts w:cs="Times New Roman"/>
              </w:rPr>
            </w:pPr>
          </w:p>
        </w:tc>
        <w:tc>
          <w:tcPr>
            <w:tcW w:w="1182" w:type="dxa"/>
          </w:tcPr>
          <w:p w14:paraId="01A7CF1C" w14:textId="77777777" w:rsidR="00397F8F" w:rsidRDefault="00397F8F" w:rsidP="00EE54A7">
            <w:pPr>
              <w:rPr>
                <w:rFonts w:cs="Times New Roman"/>
              </w:rPr>
            </w:pPr>
          </w:p>
        </w:tc>
        <w:tc>
          <w:tcPr>
            <w:tcW w:w="1182" w:type="dxa"/>
          </w:tcPr>
          <w:p w14:paraId="1DC11F18" w14:textId="77777777" w:rsidR="00397F8F" w:rsidRDefault="00397F8F" w:rsidP="00EE54A7">
            <w:pPr>
              <w:rPr>
                <w:rFonts w:cs="Times New Roman"/>
              </w:rPr>
            </w:pPr>
          </w:p>
        </w:tc>
        <w:tc>
          <w:tcPr>
            <w:tcW w:w="1182" w:type="dxa"/>
          </w:tcPr>
          <w:p w14:paraId="14D29EDC" w14:textId="77777777" w:rsidR="00397F8F" w:rsidRDefault="00397F8F" w:rsidP="00EE54A7">
            <w:pPr>
              <w:rPr>
                <w:rFonts w:cs="Times New Roman"/>
              </w:rPr>
            </w:pPr>
          </w:p>
        </w:tc>
      </w:tr>
      <w:tr w:rsidR="00397F8F" w14:paraId="72D61B20" w14:textId="77777777" w:rsidTr="00A62F3A">
        <w:tc>
          <w:tcPr>
            <w:tcW w:w="709" w:type="dxa"/>
            <w:vMerge/>
          </w:tcPr>
          <w:p w14:paraId="7C62946D" w14:textId="77777777" w:rsidR="00397F8F" w:rsidRDefault="00397F8F" w:rsidP="00EE54A7">
            <w:pPr>
              <w:rPr>
                <w:rFonts w:cs="Times New Roman"/>
              </w:rPr>
            </w:pPr>
          </w:p>
        </w:tc>
        <w:tc>
          <w:tcPr>
            <w:tcW w:w="1655" w:type="dxa"/>
          </w:tcPr>
          <w:p w14:paraId="6CE51035" w14:textId="77777777" w:rsidR="00397F8F" w:rsidRDefault="00397F8F" w:rsidP="00DC4200">
            <w:pPr>
              <w:jc w:val="center"/>
              <w:rPr>
                <w:rFonts w:cs="Times New Roman"/>
              </w:rPr>
            </w:pPr>
            <w:r>
              <w:rPr>
                <w:rFonts w:cs="Times New Roman"/>
              </w:rPr>
              <w:t>100x100</w:t>
            </w:r>
          </w:p>
        </w:tc>
        <w:tc>
          <w:tcPr>
            <w:tcW w:w="1239" w:type="dxa"/>
          </w:tcPr>
          <w:p w14:paraId="2AABAFC6" w14:textId="77777777" w:rsidR="00397F8F" w:rsidRDefault="00397F8F" w:rsidP="00EE54A7">
            <w:pPr>
              <w:rPr>
                <w:rFonts w:cs="Times New Roman"/>
              </w:rPr>
            </w:pPr>
          </w:p>
        </w:tc>
        <w:tc>
          <w:tcPr>
            <w:tcW w:w="1240" w:type="dxa"/>
          </w:tcPr>
          <w:p w14:paraId="178315C6" w14:textId="77777777" w:rsidR="00397F8F" w:rsidRDefault="00397F8F" w:rsidP="00EE54A7">
            <w:pPr>
              <w:rPr>
                <w:rFonts w:cs="Times New Roman"/>
              </w:rPr>
            </w:pPr>
          </w:p>
        </w:tc>
        <w:tc>
          <w:tcPr>
            <w:tcW w:w="1240" w:type="dxa"/>
          </w:tcPr>
          <w:p w14:paraId="1AE7146A" w14:textId="77777777" w:rsidR="00397F8F" w:rsidRDefault="00397F8F" w:rsidP="00EE54A7">
            <w:pPr>
              <w:rPr>
                <w:rFonts w:cs="Times New Roman"/>
              </w:rPr>
            </w:pPr>
          </w:p>
        </w:tc>
        <w:tc>
          <w:tcPr>
            <w:tcW w:w="1182" w:type="dxa"/>
          </w:tcPr>
          <w:p w14:paraId="2E06E4ED" w14:textId="77777777" w:rsidR="00397F8F" w:rsidRDefault="00397F8F" w:rsidP="00EE54A7">
            <w:pPr>
              <w:rPr>
                <w:rFonts w:cs="Times New Roman"/>
              </w:rPr>
            </w:pPr>
          </w:p>
        </w:tc>
        <w:tc>
          <w:tcPr>
            <w:tcW w:w="1182" w:type="dxa"/>
          </w:tcPr>
          <w:p w14:paraId="59891756" w14:textId="77777777" w:rsidR="00397F8F" w:rsidRDefault="00397F8F" w:rsidP="00EE54A7">
            <w:pPr>
              <w:rPr>
                <w:rFonts w:cs="Times New Roman"/>
              </w:rPr>
            </w:pPr>
          </w:p>
        </w:tc>
        <w:tc>
          <w:tcPr>
            <w:tcW w:w="1182" w:type="dxa"/>
          </w:tcPr>
          <w:p w14:paraId="7B5123C4" w14:textId="77777777" w:rsidR="00397F8F" w:rsidRDefault="00397F8F" w:rsidP="00EE54A7">
            <w:pPr>
              <w:rPr>
                <w:rFonts w:cs="Times New Roman"/>
              </w:rPr>
            </w:pPr>
          </w:p>
        </w:tc>
      </w:tr>
      <w:tr w:rsidR="00397F8F" w14:paraId="2A1A55D1" w14:textId="77777777" w:rsidTr="00A62F3A">
        <w:tc>
          <w:tcPr>
            <w:tcW w:w="709" w:type="dxa"/>
            <w:vMerge/>
          </w:tcPr>
          <w:p w14:paraId="1ADB7D75" w14:textId="77777777" w:rsidR="00397F8F" w:rsidRDefault="00397F8F" w:rsidP="00EE54A7">
            <w:pPr>
              <w:rPr>
                <w:rFonts w:cs="Times New Roman"/>
              </w:rPr>
            </w:pPr>
          </w:p>
        </w:tc>
        <w:tc>
          <w:tcPr>
            <w:tcW w:w="1655" w:type="dxa"/>
          </w:tcPr>
          <w:p w14:paraId="7168BB75" w14:textId="77777777" w:rsidR="00397F8F" w:rsidRDefault="00397F8F" w:rsidP="00DC4200">
            <w:pPr>
              <w:jc w:val="center"/>
              <w:rPr>
                <w:rFonts w:cs="Times New Roman"/>
              </w:rPr>
            </w:pPr>
            <w:r>
              <w:rPr>
                <w:rFonts w:cs="Times New Roman"/>
              </w:rPr>
              <w:t>150x150</w:t>
            </w:r>
          </w:p>
        </w:tc>
        <w:tc>
          <w:tcPr>
            <w:tcW w:w="1239" w:type="dxa"/>
          </w:tcPr>
          <w:p w14:paraId="59EC5C0E" w14:textId="77777777" w:rsidR="00397F8F" w:rsidRDefault="00397F8F" w:rsidP="00EE54A7">
            <w:pPr>
              <w:rPr>
                <w:rFonts w:cs="Times New Roman"/>
              </w:rPr>
            </w:pPr>
          </w:p>
        </w:tc>
        <w:tc>
          <w:tcPr>
            <w:tcW w:w="1240" w:type="dxa"/>
          </w:tcPr>
          <w:p w14:paraId="5B947C4C" w14:textId="77777777" w:rsidR="00397F8F" w:rsidRDefault="00397F8F" w:rsidP="00EE54A7">
            <w:pPr>
              <w:rPr>
                <w:rFonts w:cs="Times New Roman"/>
              </w:rPr>
            </w:pPr>
          </w:p>
        </w:tc>
        <w:tc>
          <w:tcPr>
            <w:tcW w:w="1240" w:type="dxa"/>
          </w:tcPr>
          <w:p w14:paraId="6A714912" w14:textId="77777777" w:rsidR="00397F8F" w:rsidRDefault="00397F8F" w:rsidP="00EE54A7">
            <w:pPr>
              <w:rPr>
                <w:rFonts w:cs="Times New Roman"/>
              </w:rPr>
            </w:pPr>
          </w:p>
        </w:tc>
        <w:tc>
          <w:tcPr>
            <w:tcW w:w="1182" w:type="dxa"/>
          </w:tcPr>
          <w:p w14:paraId="170D3319" w14:textId="77777777" w:rsidR="00397F8F" w:rsidRDefault="00397F8F" w:rsidP="00EE54A7">
            <w:pPr>
              <w:rPr>
                <w:rFonts w:cs="Times New Roman"/>
              </w:rPr>
            </w:pPr>
          </w:p>
        </w:tc>
        <w:tc>
          <w:tcPr>
            <w:tcW w:w="1182" w:type="dxa"/>
          </w:tcPr>
          <w:p w14:paraId="706E0DB6" w14:textId="77777777" w:rsidR="00397F8F" w:rsidRDefault="00397F8F" w:rsidP="00EE54A7">
            <w:pPr>
              <w:rPr>
                <w:rFonts w:cs="Times New Roman"/>
              </w:rPr>
            </w:pPr>
          </w:p>
        </w:tc>
        <w:tc>
          <w:tcPr>
            <w:tcW w:w="1182" w:type="dxa"/>
          </w:tcPr>
          <w:p w14:paraId="4910F1D5" w14:textId="77777777" w:rsidR="00397F8F" w:rsidRDefault="00397F8F" w:rsidP="00EE54A7">
            <w:pPr>
              <w:rPr>
                <w:rFonts w:cs="Times New Roman"/>
              </w:rPr>
            </w:pPr>
          </w:p>
        </w:tc>
      </w:tr>
      <w:tr w:rsidR="00397F8F" w14:paraId="4800B13F" w14:textId="77777777" w:rsidTr="00A62F3A">
        <w:tc>
          <w:tcPr>
            <w:tcW w:w="709" w:type="dxa"/>
            <w:vMerge/>
          </w:tcPr>
          <w:p w14:paraId="4F5AF9CF" w14:textId="77777777" w:rsidR="00397F8F" w:rsidRDefault="00397F8F" w:rsidP="00EE54A7">
            <w:pPr>
              <w:rPr>
                <w:rFonts w:cs="Times New Roman"/>
              </w:rPr>
            </w:pPr>
          </w:p>
        </w:tc>
        <w:tc>
          <w:tcPr>
            <w:tcW w:w="1655" w:type="dxa"/>
          </w:tcPr>
          <w:p w14:paraId="702E4D97" w14:textId="77777777" w:rsidR="00397F8F" w:rsidRDefault="00397F8F" w:rsidP="00DC4200">
            <w:pPr>
              <w:jc w:val="center"/>
              <w:rPr>
                <w:rFonts w:cs="Times New Roman"/>
              </w:rPr>
            </w:pPr>
            <w:r>
              <w:rPr>
                <w:rFonts w:cs="Times New Roman"/>
              </w:rPr>
              <w:t>200x200</w:t>
            </w:r>
          </w:p>
        </w:tc>
        <w:tc>
          <w:tcPr>
            <w:tcW w:w="1239" w:type="dxa"/>
          </w:tcPr>
          <w:p w14:paraId="3B63A06D" w14:textId="77777777" w:rsidR="00397F8F" w:rsidRDefault="00397F8F" w:rsidP="00EE54A7">
            <w:pPr>
              <w:rPr>
                <w:rFonts w:cs="Times New Roman"/>
              </w:rPr>
            </w:pPr>
          </w:p>
        </w:tc>
        <w:tc>
          <w:tcPr>
            <w:tcW w:w="1240" w:type="dxa"/>
          </w:tcPr>
          <w:p w14:paraId="780E5820" w14:textId="77777777" w:rsidR="00397F8F" w:rsidRDefault="00397F8F" w:rsidP="00EE54A7">
            <w:pPr>
              <w:rPr>
                <w:rFonts w:cs="Times New Roman"/>
              </w:rPr>
            </w:pPr>
          </w:p>
        </w:tc>
        <w:tc>
          <w:tcPr>
            <w:tcW w:w="1240" w:type="dxa"/>
          </w:tcPr>
          <w:p w14:paraId="5957BE5B" w14:textId="77777777" w:rsidR="00397F8F" w:rsidRDefault="00397F8F" w:rsidP="00EE54A7">
            <w:pPr>
              <w:rPr>
                <w:rFonts w:cs="Times New Roman"/>
              </w:rPr>
            </w:pPr>
          </w:p>
        </w:tc>
        <w:tc>
          <w:tcPr>
            <w:tcW w:w="1182" w:type="dxa"/>
          </w:tcPr>
          <w:p w14:paraId="162E9748" w14:textId="77777777" w:rsidR="00397F8F" w:rsidRDefault="00397F8F" w:rsidP="00EE54A7">
            <w:pPr>
              <w:rPr>
                <w:rFonts w:cs="Times New Roman"/>
              </w:rPr>
            </w:pPr>
          </w:p>
        </w:tc>
        <w:tc>
          <w:tcPr>
            <w:tcW w:w="1182" w:type="dxa"/>
          </w:tcPr>
          <w:p w14:paraId="146E600E" w14:textId="77777777" w:rsidR="00397F8F" w:rsidRDefault="00397F8F" w:rsidP="00EE54A7">
            <w:pPr>
              <w:rPr>
                <w:rFonts w:cs="Times New Roman"/>
              </w:rPr>
            </w:pPr>
          </w:p>
        </w:tc>
        <w:tc>
          <w:tcPr>
            <w:tcW w:w="1182" w:type="dxa"/>
          </w:tcPr>
          <w:p w14:paraId="6967A3B8" w14:textId="77777777" w:rsidR="00397F8F" w:rsidRDefault="00397F8F" w:rsidP="00EE54A7">
            <w:pPr>
              <w:rPr>
                <w:rFonts w:cs="Times New Roman"/>
              </w:rPr>
            </w:pPr>
          </w:p>
        </w:tc>
      </w:tr>
    </w:tbl>
    <w:p w14:paraId="3ED0BEA2" w14:textId="77777777" w:rsidR="002255AD" w:rsidRDefault="002255AD">
      <w:pPr>
        <w:rPr>
          <w:rFonts w:cs="Times New Roman"/>
        </w:rPr>
      </w:pPr>
    </w:p>
    <w:p w14:paraId="39428A27" w14:textId="0CCDBEC4" w:rsidR="00927838" w:rsidRDefault="00A62F3A" w:rsidP="00927838">
      <w:pPr>
        <w:pStyle w:val="ANHANG3"/>
      </w:pPr>
      <w:bookmarkStart w:id="261" w:name="_Toc199920758"/>
      <w:bookmarkStart w:id="262" w:name="_Toc199921165"/>
      <w:bookmarkStart w:id="263" w:name="_Toc199922807"/>
      <w:r w:rsidRPr="007C2799">
        <w:t>View</w:t>
      </w:r>
      <w:r w:rsidRPr="008C5D1E">
        <w:rPr>
          <w:rFonts w:cs="Times New Roman"/>
        </w:rPr>
        <w:t xml:space="preserve"> Distan</w:t>
      </w:r>
      <w:r>
        <w:rPr>
          <w:rFonts w:cs="Times New Roman"/>
        </w:rPr>
        <w:t>z</w:t>
      </w:r>
      <w:r w:rsidRPr="002255AD">
        <w:t xml:space="preserve"> (y) / </w:t>
      </w:r>
      <w:r w:rsidRPr="008C5D1E">
        <w:rPr>
          <w:rFonts w:cs="Times New Roman"/>
        </w:rPr>
        <w:t xml:space="preserve">View </w:t>
      </w:r>
      <w:r>
        <w:rPr>
          <w:rFonts w:cs="Times New Roman"/>
        </w:rPr>
        <w:t>Winkel</w:t>
      </w:r>
      <w:r w:rsidRPr="002255AD">
        <w:t xml:space="preserve"> (x) / Logik Änd</w:t>
      </w:r>
      <w:r>
        <w:t>erung</w:t>
      </w:r>
      <w:bookmarkEnd w:id="261"/>
      <w:bookmarkEnd w:id="262"/>
      <w:bookmarkEnd w:id="263"/>
    </w:p>
    <w:p w14:paraId="6B6D4E15" w14:textId="7656BE2B" w:rsidR="00927838" w:rsidRPr="00927838" w:rsidRDefault="00927838" w:rsidP="00927838">
      <w:pPr>
        <w:rPr>
          <w:rFonts w:cs="Times New Roman"/>
        </w:rPr>
      </w:pPr>
      <w:r>
        <w:rPr>
          <w:rFonts w:cs="Times New Roman"/>
        </w:rPr>
        <w:t>In total werden drei verschiedene Grind Größen und Anzahl an Agenten simuliert.</w:t>
      </w:r>
    </w:p>
    <w:tbl>
      <w:tblPr>
        <w:tblStyle w:val="Tabellenraster"/>
        <w:tblW w:w="0" w:type="auto"/>
        <w:tblLook w:val="04A0" w:firstRow="1" w:lastRow="0" w:firstColumn="1" w:lastColumn="0" w:noHBand="0" w:noVBand="1"/>
      </w:tblPr>
      <w:tblGrid>
        <w:gridCol w:w="4814"/>
        <w:gridCol w:w="4814"/>
      </w:tblGrid>
      <w:tr w:rsidR="000E100B" w14:paraId="13B4BDEA" w14:textId="77777777" w:rsidTr="00EE54A7">
        <w:tc>
          <w:tcPr>
            <w:tcW w:w="4814" w:type="dxa"/>
          </w:tcPr>
          <w:p w14:paraId="11A35CFC" w14:textId="77777777" w:rsidR="000E100B" w:rsidRDefault="000E100B" w:rsidP="00EE54A7">
            <w:bookmarkStart w:id="264" w:name="_Toc199920759"/>
            <w:bookmarkStart w:id="265" w:name="_Toc199921166"/>
            <w:bookmarkStart w:id="266" w:name="_Toc199922808"/>
            <w:r w:rsidRPr="002255AD">
              <w:t xml:space="preserve">Anzahl </w:t>
            </w:r>
            <w:r w:rsidRPr="002255AD">
              <w:rPr>
                <w:rFonts w:cs="Times New Roman"/>
              </w:rPr>
              <w:t>Agenten</w:t>
            </w:r>
          </w:p>
        </w:tc>
        <w:tc>
          <w:tcPr>
            <w:tcW w:w="4814" w:type="dxa"/>
          </w:tcPr>
          <w:p w14:paraId="4332ECD7" w14:textId="4ACCFED1" w:rsidR="000E100B" w:rsidRDefault="000E100B" w:rsidP="00EE54A7">
            <w:r>
              <w:t>XXX</w:t>
            </w:r>
          </w:p>
        </w:tc>
      </w:tr>
      <w:tr w:rsidR="000E100B" w14:paraId="4E4545EF" w14:textId="77777777" w:rsidTr="00EE54A7">
        <w:tc>
          <w:tcPr>
            <w:tcW w:w="4814" w:type="dxa"/>
          </w:tcPr>
          <w:p w14:paraId="17E66A44" w14:textId="77777777" w:rsidR="000E100B" w:rsidRDefault="000E100B" w:rsidP="00EE54A7">
            <w:proofErr w:type="spellStart"/>
            <w:r w:rsidRPr="002255AD">
              <w:t>Grid</w:t>
            </w:r>
            <w:proofErr w:type="spellEnd"/>
            <w:r w:rsidRPr="002255AD">
              <w:t xml:space="preserve"> Größe</w:t>
            </w:r>
          </w:p>
        </w:tc>
        <w:tc>
          <w:tcPr>
            <w:tcW w:w="4814" w:type="dxa"/>
          </w:tcPr>
          <w:p w14:paraId="7D876547" w14:textId="1BDDABB7" w:rsidR="000E100B" w:rsidRDefault="000E100B" w:rsidP="00EE54A7">
            <w:r>
              <w:t>XXX</w:t>
            </w:r>
          </w:p>
        </w:tc>
      </w:tr>
      <w:tr w:rsidR="000E100B" w14:paraId="4FBDF79B" w14:textId="77777777" w:rsidTr="00EE54A7">
        <w:tc>
          <w:tcPr>
            <w:tcW w:w="4814" w:type="dxa"/>
          </w:tcPr>
          <w:p w14:paraId="5298C674" w14:textId="77777777" w:rsidR="000E100B" w:rsidRDefault="000E100B" w:rsidP="00EE54A7">
            <w:r>
              <w:t>Logik</w:t>
            </w:r>
          </w:p>
        </w:tc>
        <w:tc>
          <w:tcPr>
            <w:tcW w:w="4814" w:type="dxa"/>
          </w:tcPr>
          <w:p w14:paraId="4A0227CE" w14:textId="1EB41ACA" w:rsidR="000E100B" w:rsidRDefault="000E100B" w:rsidP="00EE54A7">
            <w:r>
              <w:t>Variable</w:t>
            </w:r>
          </w:p>
        </w:tc>
      </w:tr>
      <w:tr w:rsidR="000E100B" w14:paraId="6FA42BEA" w14:textId="77777777" w:rsidTr="00EE54A7">
        <w:tc>
          <w:tcPr>
            <w:tcW w:w="4814" w:type="dxa"/>
          </w:tcPr>
          <w:p w14:paraId="45D0D31E" w14:textId="77777777" w:rsidR="000E100B" w:rsidRDefault="000E100B" w:rsidP="00EE54A7">
            <w:r w:rsidRPr="008C5D1E">
              <w:rPr>
                <w:rFonts w:cs="Times New Roman"/>
              </w:rPr>
              <w:t>View Distan</w:t>
            </w:r>
            <w:r>
              <w:rPr>
                <w:rFonts w:cs="Times New Roman"/>
              </w:rPr>
              <w:t>z</w:t>
            </w:r>
          </w:p>
        </w:tc>
        <w:tc>
          <w:tcPr>
            <w:tcW w:w="4814" w:type="dxa"/>
          </w:tcPr>
          <w:p w14:paraId="77400F9F" w14:textId="6F8A6549" w:rsidR="000E100B" w:rsidRDefault="000E100B" w:rsidP="00EE54A7">
            <w:r>
              <w:t>Variable</w:t>
            </w:r>
          </w:p>
        </w:tc>
      </w:tr>
      <w:tr w:rsidR="000E100B" w14:paraId="235B30E1" w14:textId="77777777" w:rsidTr="00EE54A7">
        <w:tc>
          <w:tcPr>
            <w:tcW w:w="4814" w:type="dxa"/>
          </w:tcPr>
          <w:p w14:paraId="0835923E" w14:textId="77777777" w:rsidR="000E100B" w:rsidRDefault="000E100B" w:rsidP="00EE54A7">
            <w:r w:rsidRPr="008C5D1E">
              <w:rPr>
                <w:rFonts w:cs="Times New Roman"/>
              </w:rPr>
              <w:t xml:space="preserve">View </w:t>
            </w:r>
            <w:r>
              <w:rPr>
                <w:rFonts w:cs="Times New Roman"/>
              </w:rPr>
              <w:t>Winkel</w:t>
            </w:r>
          </w:p>
        </w:tc>
        <w:tc>
          <w:tcPr>
            <w:tcW w:w="4814" w:type="dxa"/>
          </w:tcPr>
          <w:p w14:paraId="0A380D19" w14:textId="1B75CACD" w:rsidR="000E100B" w:rsidRDefault="000E100B" w:rsidP="00EE54A7">
            <w:r>
              <w:t>Variable</w:t>
            </w:r>
          </w:p>
        </w:tc>
      </w:tr>
      <w:tr w:rsidR="000E100B" w14:paraId="46040BCA" w14:textId="77777777" w:rsidTr="00EE54A7">
        <w:tc>
          <w:tcPr>
            <w:tcW w:w="4814" w:type="dxa"/>
          </w:tcPr>
          <w:p w14:paraId="7C6EF570"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47CAB163" w14:textId="77777777" w:rsidR="000E100B" w:rsidRDefault="000E100B" w:rsidP="00EE54A7">
            <w:r>
              <w:t>XXX</w:t>
            </w:r>
          </w:p>
        </w:tc>
      </w:tr>
      <w:tr w:rsidR="000E100B" w14:paraId="6B2AC42D" w14:textId="77777777" w:rsidTr="00EE54A7">
        <w:tc>
          <w:tcPr>
            <w:tcW w:w="4814" w:type="dxa"/>
          </w:tcPr>
          <w:p w14:paraId="244522A5" w14:textId="77777777" w:rsidR="000E100B" w:rsidRDefault="000E100B" w:rsidP="00EE54A7">
            <w:r w:rsidRPr="008C5D1E">
              <w:rPr>
                <w:rFonts w:cs="Times New Roman"/>
              </w:rPr>
              <w:t>Seed</w:t>
            </w:r>
          </w:p>
        </w:tc>
        <w:tc>
          <w:tcPr>
            <w:tcW w:w="4814" w:type="dxa"/>
          </w:tcPr>
          <w:p w14:paraId="0B4EDAC1" w14:textId="77777777" w:rsidR="000E100B" w:rsidRDefault="000E100B" w:rsidP="00EE54A7">
            <w:r>
              <w:t>XXX</w:t>
            </w:r>
          </w:p>
        </w:tc>
      </w:tr>
    </w:tbl>
    <w:p w14:paraId="59A1AAAC" w14:textId="77777777" w:rsidR="00A62F3A" w:rsidRPr="008C5D1E" w:rsidRDefault="00A62F3A" w:rsidP="007C2799">
      <w:pPr>
        <w:pStyle w:val="ANHANG4"/>
      </w:pPr>
      <w:r w:rsidRPr="008C5D1E">
        <w:t>Logik: Random Walk</w:t>
      </w:r>
      <w:bookmarkEnd w:id="264"/>
      <w:bookmarkEnd w:id="265"/>
      <w:bookmarkEnd w:id="266"/>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3639D9F3" w14:textId="77777777" w:rsidTr="00A62F3A">
        <w:tc>
          <w:tcPr>
            <w:tcW w:w="709" w:type="dxa"/>
            <w:tcBorders>
              <w:top w:val="nil"/>
              <w:left w:val="nil"/>
              <w:bottom w:val="nil"/>
              <w:right w:val="nil"/>
            </w:tcBorders>
          </w:tcPr>
          <w:p w14:paraId="2A1D6060" w14:textId="77777777" w:rsidR="00A62F3A" w:rsidRPr="007D294B" w:rsidRDefault="00A62F3A" w:rsidP="00EE54A7">
            <w:pPr>
              <w:rPr>
                <w:rFonts w:cs="Times New Roman"/>
                <w:lang w:val="en-US"/>
              </w:rPr>
            </w:pPr>
          </w:p>
        </w:tc>
        <w:tc>
          <w:tcPr>
            <w:tcW w:w="1720" w:type="dxa"/>
            <w:tcBorders>
              <w:top w:val="nil"/>
              <w:left w:val="nil"/>
              <w:bottom w:val="nil"/>
            </w:tcBorders>
          </w:tcPr>
          <w:p w14:paraId="44071F30" w14:textId="77777777" w:rsidR="00A62F3A" w:rsidRPr="007D294B" w:rsidRDefault="00A62F3A" w:rsidP="00EE54A7">
            <w:pPr>
              <w:rPr>
                <w:rFonts w:cs="Times New Roman"/>
                <w:lang w:val="en-US"/>
              </w:rPr>
            </w:pPr>
          </w:p>
        </w:tc>
        <w:tc>
          <w:tcPr>
            <w:tcW w:w="3686" w:type="dxa"/>
            <w:gridSpan w:val="3"/>
          </w:tcPr>
          <w:p w14:paraId="604445E2" w14:textId="79FD25AA"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7A5566EF" w14:textId="77777777" w:rsidTr="00A62F3A">
        <w:tc>
          <w:tcPr>
            <w:tcW w:w="709" w:type="dxa"/>
            <w:tcBorders>
              <w:top w:val="nil"/>
              <w:left w:val="nil"/>
              <w:right w:val="nil"/>
            </w:tcBorders>
          </w:tcPr>
          <w:p w14:paraId="646B19DD" w14:textId="77777777" w:rsidR="00A62F3A" w:rsidRPr="007D294B" w:rsidRDefault="00A62F3A" w:rsidP="00EE54A7">
            <w:pPr>
              <w:rPr>
                <w:rFonts w:cs="Times New Roman"/>
                <w:lang w:val="en-US"/>
              </w:rPr>
            </w:pPr>
          </w:p>
        </w:tc>
        <w:tc>
          <w:tcPr>
            <w:tcW w:w="1720" w:type="dxa"/>
            <w:tcBorders>
              <w:top w:val="nil"/>
              <w:left w:val="nil"/>
            </w:tcBorders>
          </w:tcPr>
          <w:p w14:paraId="7BCC2446" w14:textId="77777777" w:rsidR="00A62F3A" w:rsidRPr="007D294B" w:rsidRDefault="00A62F3A" w:rsidP="00EE54A7">
            <w:pPr>
              <w:rPr>
                <w:rFonts w:cs="Times New Roman"/>
                <w:lang w:val="en-US"/>
              </w:rPr>
            </w:pPr>
          </w:p>
        </w:tc>
        <w:tc>
          <w:tcPr>
            <w:tcW w:w="1228" w:type="dxa"/>
          </w:tcPr>
          <w:p w14:paraId="61988E55" w14:textId="77777777" w:rsidR="00A62F3A" w:rsidRDefault="00A62F3A" w:rsidP="00EE54A7">
            <w:pPr>
              <w:jc w:val="center"/>
              <w:rPr>
                <w:rFonts w:cs="Times New Roman"/>
              </w:rPr>
            </w:pPr>
            <w:r>
              <w:rPr>
                <w:rFonts w:cs="Times New Roman"/>
              </w:rPr>
              <w:t>1</w:t>
            </w:r>
          </w:p>
        </w:tc>
        <w:tc>
          <w:tcPr>
            <w:tcW w:w="1229" w:type="dxa"/>
          </w:tcPr>
          <w:p w14:paraId="34994B4A" w14:textId="77777777" w:rsidR="00A62F3A" w:rsidRDefault="00A62F3A" w:rsidP="00EE54A7">
            <w:pPr>
              <w:jc w:val="center"/>
              <w:rPr>
                <w:rFonts w:cs="Times New Roman"/>
              </w:rPr>
            </w:pPr>
            <w:r>
              <w:rPr>
                <w:rFonts w:cs="Times New Roman"/>
              </w:rPr>
              <w:t>2</w:t>
            </w:r>
          </w:p>
        </w:tc>
        <w:tc>
          <w:tcPr>
            <w:tcW w:w="1229" w:type="dxa"/>
          </w:tcPr>
          <w:p w14:paraId="77EA2BBF" w14:textId="77777777" w:rsidR="00A62F3A" w:rsidRDefault="00A62F3A" w:rsidP="00EE54A7">
            <w:pPr>
              <w:jc w:val="center"/>
              <w:rPr>
                <w:rFonts w:cs="Times New Roman"/>
              </w:rPr>
            </w:pPr>
            <w:r>
              <w:rPr>
                <w:rFonts w:cs="Times New Roman"/>
              </w:rPr>
              <w:t>3</w:t>
            </w:r>
          </w:p>
        </w:tc>
      </w:tr>
      <w:tr w:rsidR="00A62F3A" w14:paraId="4C1DB9C1" w14:textId="77777777" w:rsidTr="00A62F3A">
        <w:tc>
          <w:tcPr>
            <w:tcW w:w="709" w:type="dxa"/>
            <w:vMerge w:val="restart"/>
            <w:textDirection w:val="btLr"/>
          </w:tcPr>
          <w:p w14:paraId="395ADF54" w14:textId="4F9BBBFE" w:rsidR="00A62F3A" w:rsidRDefault="00A62F3A" w:rsidP="00EE54A7">
            <w:pPr>
              <w:ind w:left="113" w:right="113"/>
              <w:jc w:val="center"/>
              <w:rPr>
                <w:rFonts w:cs="Times New Roman"/>
              </w:rPr>
            </w:pPr>
            <w:r w:rsidRPr="00A62F3A">
              <w:rPr>
                <w:rFonts w:cs="Times New Roman"/>
              </w:rPr>
              <w:lastRenderedPageBreak/>
              <w:t>View Winkel</w:t>
            </w:r>
            <w:r>
              <w:rPr>
                <w:rFonts w:cs="Times New Roman"/>
              </w:rPr>
              <w:t xml:space="preserve"> [°]</w:t>
            </w:r>
          </w:p>
        </w:tc>
        <w:tc>
          <w:tcPr>
            <w:tcW w:w="1720" w:type="dxa"/>
          </w:tcPr>
          <w:p w14:paraId="6E3660C5" w14:textId="2FF4F37E" w:rsidR="00A62F3A" w:rsidRDefault="00A62F3A" w:rsidP="00EE54A7">
            <w:pPr>
              <w:jc w:val="center"/>
              <w:rPr>
                <w:rFonts w:cs="Times New Roman"/>
              </w:rPr>
            </w:pPr>
            <w:r>
              <w:rPr>
                <w:rFonts w:cs="Times New Roman"/>
              </w:rPr>
              <w:t>20</w:t>
            </w:r>
          </w:p>
        </w:tc>
        <w:tc>
          <w:tcPr>
            <w:tcW w:w="1228" w:type="dxa"/>
          </w:tcPr>
          <w:p w14:paraId="372B5BCE" w14:textId="77777777" w:rsidR="00A62F3A" w:rsidRDefault="00A62F3A" w:rsidP="00EE54A7">
            <w:pPr>
              <w:rPr>
                <w:rFonts w:cs="Times New Roman"/>
              </w:rPr>
            </w:pPr>
          </w:p>
        </w:tc>
        <w:tc>
          <w:tcPr>
            <w:tcW w:w="1229" w:type="dxa"/>
          </w:tcPr>
          <w:p w14:paraId="156DB997" w14:textId="77777777" w:rsidR="00A62F3A" w:rsidRDefault="00A62F3A" w:rsidP="00EE54A7">
            <w:pPr>
              <w:rPr>
                <w:rFonts w:cs="Times New Roman"/>
              </w:rPr>
            </w:pPr>
          </w:p>
        </w:tc>
        <w:tc>
          <w:tcPr>
            <w:tcW w:w="1229" w:type="dxa"/>
          </w:tcPr>
          <w:p w14:paraId="2D75A1D6" w14:textId="77777777" w:rsidR="00A62F3A" w:rsidRDefault="00A62F3A" w:rsidP="00EE54A7">
            <w:pPr>
              <w:rPr>
                <w:rFonts w:cs="Times New Roman"/>
              </w:rPr>
            </w:pPr>
          </w:p>
        </w:tc>
      </w:tr>
      <w:tr w:rsidR="00A62F3A" w14:paraId="04F90F13" w14:textId="77777777" w:rsidTr="00A62F3A">
        <w:tc>
          <w:tcPr>
            <w:tcW w:w="709" w:type="dxa"/>
            <w:vMerge/>
          </w:tcPr>
          <w:p w14:paraId="2B6BFB41" w14:textId="77777777" w:rsidR="00A62F3A" w:rsidRDefault="00A62F3A" w:rsidP="00EE54A7">
            <w:pPr>
              <w:rPr>
                <w:rFonts w:cs="Times New Roman"/>
              </w:rPr>
            </w:pPr>
          </w:p>
        </w:tc>
        <w:tc>
          <w:tcPr>
            <w:tcW w:w="1720" w:type="dxa"/>
          </w:tcPr>
          <w:p w14:paraId="6892B3CB" w14:textId="462BC4D4" w:rsidR="00A62F3A" w:rsidRDefault="00A62F3A" w:rsidP="00EE54A7">
            <w:pPr>
              <w:jc w:val="center"/>
              <w:rPr>
                <w:rFonts w:cs="Times New Roman"/>
              </w:rPr>
            </w:pPr>
            <w:r>
              <w:rPr>
                <w:rFonts w:cs="Times New Roman"/>
              </w:rPr>
              <w:t>45</w:t>
            </w:r>
          </w:p>
        </w:tc>
        <w:tc>
          <w:tcPr>
            <w:tcW w:w="1228" w:type="dxa"/>
          </w:tcPr>
          <w:p w14:paraId="5F086203" w14:textId="77777777" w:rsidR="00A62F3A" w:rsidRDefault="00A62F3A" w:rsidP="00EE54A7">
            <w:pPr>
              <w:rPr>
                <w:rFonts w:cs="Times New Roman"/>
              </w:rPr>
            </w:pPr>
          </w:p>
        </w:tc>
        <w:tc>
          <w:tcPr>
            <w:tcW w:w="1229" w:type="dxa"/>
          </w:tcPr>
          <w:p w14:paraId="5FA5032D" w14:textId="77777777" w:rsidR="00A62F3A" w:rsidRDefault="00A62F3A" w:rsidP="00EE54A7">
            <w:pPr>
              <w:rPr>
                <w:rFonts w:cs="Times New Roman"/>
              </w:rPr>
            </w:pPr>
          </w:p>
        </w:tc>
        <w:tc>
          <w:tcPr>
            <w:tcW w:w="1229" w:type="dxa"/>
          </w:tcPr>
          <w:p w14:paraId="5877B960" w14:textId="77777777" w:rsidR="00A62F3A" w:rsidRDefault="00A62F3A" w:rsidP="00EE54A7">
            <w:pPr>
              <w:rPr>
                <w:rFonts w:cs="Times New Roman"/>
              </w:rPr>
            </w:pPr>
          </w:p>
        </w:tc>
      </w:tr>
      <w:tr w:rsidR="00A62F3A" w14:paraId="0606827C" w14:textId="77777777" w:rsidTr="00A62F3A">
        <w:tc>
          <w:tcPr>
            <w:tcW w:w="709" w:type="dxa"/>
            <w:vMerge/>
          </w:tcPr>
          <w:p w14:paraId="61C3EFCB" w14:textId="77777777" w:rsidR="00A62F3A" w:rsidRDefault="00A62F3A" w:rsidP="00EE54A7">
            <w:pPr>
              <w:rPr>
                <w:rFonts w:cs="Times New Roman"/>
              </w:rPr>
            </w:pPr>
          </w:p>
        </w:tc>
        <w:tc>
          <w:tcPr>
            <w:tcW w:w="1720" w:type="dxa"/>
          </w:tcPr>
          <w:p w14:paraId="34D318D0" w14:textId="274F4C32" w:rsidR="00A62F3A" w:rsidRDefault="00A62F3A" w:rsidP="00EE54A7">
            <w:pPr>
              <w:jc w:val="center"/>
              <w:rPr>
                <w:rFonts w:cs="Times New Roman"/>
              </w:rPr>
            </w:pPr>
            <w:r>
              <w:rPr>
                <w:rFonts w:cs="Times New Roman"/>
              </w:rPr>
              <w:t>90</w:t>
            </w:r>
          </w:p>
        </w:tc>
        <w:tc>
          <w:tcPr>
            <w:tcW w:w="1228" w:type="dxa"/>
          </w:tcPr>
          <w:p w14:paraId="216BA3C7" w14:textId="77777777" w:rsidR="00A62F3A" w:rsidRDefault="00A62F3A" w:rsidP="00EE54A7">
            <w:pPr>
              <w:rPr>
                <w:rFonts w:cs="Times New Roman"/>
              </w:rPr>
            </w:pPr>
          </w:p>
        </w:tc>
        <w:tc>
          <w:tcPr>
            <w:tcW w:w="1229" w:type="dxa"/>
          </w:tcPr>
          <w:p w14:paraId="3976D652" w14:textId="77777777" w:rsidR="00A62F3A" w:rsidRDefault="00A62F3A" w:rsidP="00EE54A7">
            <w:pPr>
              <w:rPr>
                <w:rFonts w:cs="Times New Roman"/>
              </w:rPr>
            </w:pPr>
          </w:p>
        </w:tc>
        <w:tc>
          <w:tcPr>
            <w:tcW w:w="1229" w:type="dxa"/>
          </w:tcPr>
          <w:p w14:paraId="1F08D724" w14:textId="77777777" w:rsidR="00A62F3A" w:rsidRDefault="00A62F3A" w:rsidP="00EE54A7">
            <w:pPr>
              <w:rPr>
                <w:rFonts w:cs="Times New Roman"/>
              </w:rPr>
            </w:pPr>
          </w:p>
        </w:tc>
      </w:tr>
      <w:tr w:rsidR="00A62F3A" w14:paraId="20039DE2" w14:textId="77777777" w:rsidTr="00A62F3A">
        <w:tc>
          <w:tcPr>
            <w:tcW w:w="709" w:type="dxa"/>
            <w:vMerge/>
          </w:tcPr>
          <w:p w14:paraId="42C87C27" w14:textId="77777777" w:rsidR="00A62F3A" w:rsidRDefault="00A62F3A" w:rsidP="00EE54A7">
            <w:pPr>
              <w:rPr>
                <w:rFonts w:cs="Times New Roman"/>
              </w:rPr>
            </w:pPr>
          </w:p>
        </w:tc>
        <w:tc>
          <w:tcPr>
            <w:tcW w:w="1720" w:type="dxa"/>
          </w:tcPr>
          <w:p w14:paraId="204FCB59" w14:textId="1D7C75B0" w:rsidR="00A62F3A" w:rsidRDefault="00A62F3A" w:rsidP="00EE54A7">
            <w:pPr>
              <w:jc w:val="center"/>
              <w:rPr>
                <w:rFonts w:cs="Times New Roman"/>
              </w:rPr>
            </w:pPr>
            <w:r>
              <w:rPr>
                <w:rFonts w:cs="Times New Roman"/>
              </w:rPr>
              <w:t>180</w:t>
            </w:r>
          </w:p>
        </w:tc>
        <w:tc>
          <w:tcPr>
            <w:tcW w:w="1228" w:type="dxa"/>
          </w:tcPr>
          <w:p w14:paraId="3038CD61" w14:textId="77777777" w:rsidR="00A62F3A" w:rsidRDefault="00A62F3A" w:rsidP="00EE54A7">
            <w:pPr>
              <w:rPr>
                <w:rFonts w:cs="Times New Roman"/>
              </w:rPr>
            </w:pPr>
          </w:p>
        </w:tc>
        <w:tc>
          <w:tcPr>
            <w:tcW w:w="1229" w:type="dxa"/>
          </w:tcPr>
          <w:p w14:paraId="0E2BD6FC" w14:textId="77777777" w:rsidR="00A62F3A" w:rsidRDefault="00A62F3A" w:rsidP="00EE54A7">
            <w:pPr>
              <w:rPr>
                <w:rFonts w:cs="Times New Roman"/>
              </w:rPr>
            </w:pPr>
          </w:p>
        </w:tc>
        <w:tc>
          <w:tcPr>
            <w:tcW w:w="1229" w:type="dxa"/>
          </w:tcPr>
          <w:p w14:paraId="42E345BB" w14:textId="77777777" w:rsidR="00A62F3A" w:rsidRDefault="00A62F3A" w:rsidP="00EE54A7">
            <w:pPr>
              <w:rPr>
                <w:rFonts w:cs="Times New Roman"/>
              </w:rPr>
            </w:pPr>
          </w:p>
        </w:tc>
      </w:tr>
      <w:tr w:rsidR="00A62F3A" w14:paraId="34596DC3" w14:textId="77777777" w:rsidTr="00A62F3A">
        <w:tc>
          <w:tcPr>
            <w:tcW w:w="709" w:type="dxa"/>
            <w:vMerge/>
          </w:tcPr>
          <w:p w14:paraId="45CCBBB2" w14:textId="77777777" w:rsidR="00A62F3A" w:rsidRDefault="00A62F3A" w:rsidP="00EE54A7">
            <w:pPr>
              <w:rPr>
                <w:rFonts w:cs="Times New Roman"/>
              </w:rPr>
            </w:pPr>
          </w:p>
        </w:tc>
        <w:tc>
          <w:tcPr>
            <w:tcW w:w="1720" w:type="dxa"/>
          </w:tcPr>
          <w:p w14:paraId="5A4983C7" w14:textId="71AF3EA0" w:rsidR="00A62F3A" w:rsidRDefault="00A62F3A" w:rsidP="00EE54A7">
            <w:pPr>
              <w:jc w:val="center"/>
              <w:rPr>
                <w:rFonts w:cs="Times New Roman"/>
              </w:rPr>
            </w:pPr>
            <w:r>
              <w:rPr>
                <w:rFonts w:cs="Times New Roman"/>
              </w:rPr>
              <w:t>360</w:t>
            </w:r>
          </w:p>
        </w:tc>
        <w:tc>
          <w:tcPr>
            <w:tcW w:w="1228" w:type="dxa"/>
          </w:tcPr>
          <w:p w14:paraId="51513EDC" w14:textId="77777777" w:rsidR="00A62F3A" w:rsidRDefault="00A62F3A" w:rsidP="00EE54A7">
            <w:pPr>
              <w:rPr>
                <w:rFonts w:cs="Times New Roman"/>
              </w:rPr>
            </w:pPr>
          </w:p>
        </w:tc>
        <w:tc>
          <w:tcPr>
            <w:tcW w:w="1229" w:type="dxa"/>
          </w:tcPr>
          <w:p w14:paraId="34E56865" w14:textId="77777777" w:rsidR="00A62F3A" w:rsidRDefault="00A62F3A" w:rsidP="00EE54A7">
            <w:pPr>
              <w:rPr>
                <w:rFonts w:cs="Times New Roman"/>
              </w:rPr>
            </w:pPr>
          </w:p>
        </w:tc>
        <w:tc>
          <w:tcPr>
            <w:tcW w:w="1229" w:type="dxa"/>
          </w:tcPr>
          <w:p w14:paraId="5FE2C8CD" w14:textId="77777777" w:rsidR="00A62F3A" w:rsidRDefault="00A62F3A" w:rsidP="00EE54A7">
            <w:pPr>
              <w:rPr>
                <w:rFonts w:cs="Times New Roman"/>
              </w:rPr>
            </w:pPr>
          </w:p>
        </w:tc>
      </w:tr>
    </w:tbl>
    <w:p w14:paraId="3C2D0E58" w14:textId="77777777" w:rsidR="00A62F3A" w:rsidRDefault="00A62F3A" w:rsidP="00A62F3A">
      <w:pPr>
        <w:rPr>
          <w:rFonts w:cs="Times New Roman"/>
        </w:rPr>
      </w:pPr>
    </w:p>
    <w:p w14:paraId="278C0B47" w14:textId="77777777" w:rsidR="00A62F3A" w:rsidRPr="0059144C" w:rsidRDefault="00A62F3A" w:rsidP="007C2799">
      <w:pPr>
        <w:pStyle w:val="ANHANG4"/>
      </w:pPr>
      <w:bookmarkStart w:id="267" w:name="_Toc199920760"/>
      <w:bookmarkStart w:id="268" w:name="_Toc199921167"/>
      <w:bookmarkStart w:id="269" w:name="_Toc199922809"/>
      <w:r>
        <w:t xml:space="preserve">Logik: </w:t>
      </w:r>
      <w:r w:rsidRPr="007D294B">
        <w:t xml:space="preserve">Frontier </w:t>
      </w:r>
      <w:proofErr w:type="spellStart"/>
      <w:r w:rsidRPr="007D294B">
        <w:t>Based</w:t>
      </w:r>
      <w:proofErr w:type="spellEnd"/>
      <w:r w:rsidRPr="007D294B">
        <w:t xml:space="preserve"> Exploration</w:t>
      </w:r>
      <w:bookmarkEnd w:id="267"/>
      <w:bookmarkEnd w:id="268"/>
      <w:bookmarkEnd w:id="269"/>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16C1F41D" w14:textId="77777777" w:rsidTr="00EE54A7">
        <w:tc>
          <w:tcPr>
            <w:tcW w:w="709" w:type="dxa"/>
            <w:tcBorders>
              <w:top w:val="nil"/>
              <w:left w:val="nil"/>
              <w:bottom w:val="nil"/>
              <w:right w:val="nil"/>
            </w:tcBorders>
          </w:tcPr>
          <w:p w14:paraId="7F2B3C93" w14:textId="77777777" w:rsidR="00A62F3A" w:rsidRPr="007D294B" w:rsidRDefault="00A62F3A" w:rsidP="00EE54A7">
            <w:pPr>
              <w:rPr>
                <w:rFonts w:cs="Times New Roman"/>
                <w:lang w:val="en-US"/>
              </w:rPr>
            </w:pPr>
          </w:p>
        </w:tc>
        <w:tc>
          <w:tcPr>
            <w:tcW w:w="1720" w:type="dxa"/>
            <w:tcBorders>
              <w:top w:val="nil"/>
              <w:left w:val="nil"/>
              <w:bottom w:val="nil"/>
            </w:tcBorders>
          </w:tcPr>
          <w:p w14:paraId="38BFCFA2" w14:textId="77777777" w:rsidR="00A62F3A" w:rsidRPr="007D294B" w:rsidRDefault="00A62F3A" w:rsidP="00EE54A7">
            <w:pPr>
              <w:rPr>
                <w:rFonts w:cs="Times New Roman"/>
                <w:lang w:val="en-US"/>
              </w:rPr>
            </w:pPr>
          </w:p>
        </w:tc>
        <w:tc>
          <w:tcPr>
            <w:tcW w:w="3686" w:type="dxa"/>
            <w:gridSpan w:val="3"/>
          </w:tcPr>
          <w:p w14:paraId="318D59FC" w14:textId="1F8F0E13"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5A006777" w14:textId="77777777" w:rsidTr="00EE54A7">
        <w:tc>
          <w:tcPr>
            <w:tcW w:w="709" w:type="dxa"/>
            <w:tcBorders>
              <w:top w:val="nil"/>
              <w:left w:val="nil"/>
              <w:right w:val="nil"/>
            </w:tcBorders>
          </w:tcPr>
          <w:p w14:paraId="29BEAEAA" w14:textId="77777777" w:rsidR="00A62F3A" w:rsidRPr="007D294B" w:rsidRDefault="00A62F3A" w:rsidP="00EE54A7">
            <w:pPr>
              <w:rPr>
                <w:rFonts w:cs="Times New Roman"/>
                <w:lang w:val="en-US"/>
              </w:rPr>
            </w:pPr>
          </w:p>
        </w:tc>
        <w:tc>
          <w:tcPr>
            <w:tcW w:w="1720" w:type="dxa"/>
            <w:tcBorders>
              <w:top w:val="nil"/>
              <w:left w:val="nil"/>
            </w:tcBorders>
          </w:tcPr>
          <w:p w14:paraId="133F7718" w14:textId="77777777" w:rsidR="00A62F3A" w:rsidRPr="007D294B" w:rsidRDefault="00A62F3A" w:rsidP="00EE54A7">
            <w:pPr>
              <w:rPr>
                <w:rFonts w:cs="Times New Roman"/>
                <w:lang w:val="en-US"/>
              </w:rPr>
            </w:pPr>
          </w:p>
        </w:tc>
        <w:tc>
          <w:tcPr>
            <w:tcW w:w="1228" w:type="dxa"/>
          </w:tcPr>
          <w:p w14:paraId="04C88434" w14:textId="77777777" w:rsidR="00A62F3A" w:rsidRDefault="00A62F3A" w:rsidP="00EE54A7">
            <w:pPr>
              <w:jc w:val="center"/>
              <w:rPr>
                <w:rFonts w:cs="Times New Roman"/>
              </w:rPr>
            </w:pPr>
            <w:r>
              <w:rPr>
                <w:rFonts w:cs="Times New Roman"/>
              </w:rPr>
              <w:t>1</w:t>
            </w:r>
          </w:p>
        </w:tc>
        <w:tc>
          <w:tcPr>
            <w:tcW w:w="1229" w:type="dxa"/>
          </w:tcPr>
          <w:p w14:paraId="1B846003" w14:textId="77777777" w:rsidR="00A62F3A" w:rsidRDefault="00A62F3A" w:rsidP="00EE54A7">
            <w:pPr>
              <w:jc w:val="center"/>
              <w:rPr>
                <w:rFonts w:cs="Times New Roman"/>
              </w:rPr>
            </w:pPr>
            <w:r>
              <w:rPr>
                <w:rFonts w:cs="Times New Roman"/>
              </w:rPr>
              <w:t>2</w:t>
            </w:r>
          </w:p>
        </w:tc>
        <w:tc>
          <w:tcPr>
            <w:tcW w:w="1229" w:type="dxa"/>
          </w:tcPr>
          <w:p w14:paraId="40641181" w14:textId="77777777" w:rsidR="00A62F3A" w:rsidRDefault="00A62F3A" w:rsidP="00EE54A7">
            <w:pPr>
              <w:jc w:val="center"/>
              <w:rPr>
                <w:rFonts w:cs="Times New Roman"/>
              </w:rPr>
            </w:pPr>
            <w:r>
              <w:rPr>
                <w:rFonts w:cs="Times New Roman"/>
              </w:rPr>
              <w:t>3</w:t>
            </w:r>
          </w:p>
        </w:tc>
      </w:tr>
      <w:tr w:rsidR="00A62F3A" w14:paraId="509C1513" w14:textId="77777777" w:rsidTr="00EE54A7">
        <w:tc>
          <w:tcPr>
            <w:tcW w:w="709" w:type="dxa"/>
            <w:vMerge w:val="restart"/>
            <w:textDirection w:val="btLr"/>
          </w:tcPr>
          <w:p w14:paraId="5C8E25C2" w14:textId="77777777" w:rsidR="00A62F3A" w:rsidRDefault="00A62F3A"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4B6209" w14:textId="77777777" w:rsidR="00A62F3A" w:rsidRDefault="00A62F3A" w:rsidP="00EE54A7">
            <w:pPr>
              <w:jc w:val="center"/>
              <w:rPr>
                <w:rFonts w:cs="Times New Roman"/>
              </w:rPr>
            </w:pPr>
            <w:r>
              <w:rPr>
                <w:rFonts w:cs="Times New Roman"/>
              </w:rPr>
              <w:t>20</w:t>
            </w:r>
          </w:p>
        </w:tc>
        <w:tc>
          <w:tcPr>
            <w:tcW w:w="1228" w:type="dxa"/>
          </w:tcPr>
          <w:p w14:paraId="6AFCD5F3" w14:textId="77777777" w:rsidR="00A62F3A" w:rsidRDefault="00A62F3A" w:rsidP="00EE54A7">
            <w:pPr>
              <w:rPr>
                <w:rFonts w:cs="Times New Roman"/>
              </w:rPr>
            </w:pPr>
          </w:p>
        </w:tc>
        <w:tc>
          <w:tcPr>
            <w:tcW w:w="1229" w:type="dxa"/>
          </w:tcPr>
          <w:p w14:paraId="00A8AD96" w14:textId="77777777" w:rsidR="00A62F3A" w:rsidRDefault="00A62F3A" w:rsidP="00EE54A7">
            <w:pPr>
              <w:rPr>
                <w:rFonts w:cs="Times New Roman"/>
              </w:rPr>
            </w:pPr>
          </w:p>
        </w:tc>
        <w:tc>
          <w:tcPr>
            <w:tcW w:w="1229" w:type="dxa"/>
          </w:tcPr>
          <w:p w14:paraId="621812F4" w14:textId="77777777" w:rsidR="00A62F3A" w:rsidRDefault="00A62F3A" w:rsidP="00EE54A7">
            <w:pPr>
              <w:rPr>
                <w:rFonts w:cs="Times New Roman"/>
              </w:rPr>
            </w:pPr>
          </w:p>
        </w:tc>
      </w:tr>
      <w:tr w:rsidR="00A62F3A" w14:paraId="32F95822" w14:textId="77777777" w:rsidTr="00EE54A7">
        <w:tc>
          <w:tcPr>
            <w:tcW w:w="709" w:type="dxa"/>
            <w:vMerge/>
          </w:tcPr>
          <w:p w14:paraId="0EE15791" w14:textId="77777777" w:rsidR="00A62F3A" w:rsidRDefault="00A62F3A" w:rsidP="00EE54A7">
            <w:pPr>
              <w:rPr>
                <w:rFonts w:cs="Times New Roman"/>
              </w:rPr>
            </w:pPr>
          </w:p>
        </w:tc>
        <w:tc>
          <w:tcPr>
            <w:tcW w:w="1720" w:type="dxa"/>
          </w:tcPr>
          <w:p w14:paraId="75E90B19" w14:textId="77777777" w:rsidR="00A62F3A" w:rsidRDefault="00A62F3A" w:rsidP="00EE54A7">
            <w:pPr>
              <w:jc w:val="center"/>
              <w:rPr>
                <w:rFonts w:cs="Times New Roman"/>
              </w:rPr>
            </w:pPr>
            <w:r>
              <w:rPr>
                <w:rFonts w:cs="Times New Roman"/>
              </w:rPr>
              <w:t>45</w:t>
            </w:r>
          </w:p>
        </w:tc>
        <w:tc>
          <w:tcPr>
            <w:tcW w:w="1228" w:type="dxa"/>
          </w:tcPr>
          <w:p w14:paraId="085BAB7B" w14:textId="77777777" w:rsidR="00A62F3A" w:rsidRDefault="00A62F3A" w:rsidP="00EE54A7">
            <w:pPr>
              <w:rPr>
                <w:rFonts w:cs="Times New Roman"/>
              </w:rPr>
            </w:pPr>
          </w:p>
        </w:tc>
        <w:tc>
          <w:tcPr>
            <w:tcW w:w="1229" w:type="dxa"/>
          </w:tcPr>
          <w:p w14:paraId="3FCE48A7" w14:textId="77777777" w:rsidR="00A62F3A" w:rsidRDefault="00A62F3A" w:rsidP="00EE54A7">
            <w:pPr>
              <w:rPr>
                <w:rFonts w:cs="Times New Roman"/>
              </w:rPr>
            </w:pPr>
          </w:p>
        </w:tc>
        <w:tc>
          <w:tcPr>
            <w:tcW w:w="1229" w:type="dxa"/>
          </w:tcPr>
          <w:p w14:paraId="67C606A2" w14:textId="77777777" w:rsidR="00A62F3A" w:rsidRDefault="00A62F3A" w:rsidP="00EE54A7">
            <w:pPr>
              <w:rPr>
                <w:rFonts w:cs="Times New Roman"/>
              </w:rPr>
            </w:pPr>
          </w:p>
        </w:tc>
      </w:tr>
      <w:tr w:rsidR="00A62F3A" w14:paraId="38471AFE" w14:textId="77777777" w:rsidTr="00EE54A7">
        <w:tc>
          <w:tcPr>
            <w:tcW w:w="709" w:type="dxa"/>
            <w:vMerge/>
          </w:tcPr>
          <w:p w14:paraId="22B6DDAE" w14:textId="77777777" w:rsidR="00A62F3A" w:rsidRDefault="00A62F3A" w:rsidP="00EE54A7">
            <w:pPr>
              <w:rPr>
                <w:rFonts w:cs="Times New Roman"/>
              </w:rPr>
            </w:pPr>
          </w:p>
        </w:tc>
        <w:tc>
          <w:tcPr>
            <w:tcW w:w="1720" w:type="dxa"/>
          </w:tcPr>
          <w:p w14:paraId="5C632112" w14:textId="77777777" w:rsidR="00A62F3A" w:rsidRDefault="00A62F3A" w:rsidP="00EE54A7">
            <w:pPr>
              <w:jc w:val="center"/>
              <w:rPr>
                <w:rFonts w:cs="Times New Roman"/>
              </w:rPr>
            </w:pPr>
            <w:r>
              <w:rPr>
                <w:rFonts w:cs="Times New Roman"/>
              </w:rPr>
              <w:t>90</w:t>
            </w:r>
          </w:p>
        </w:tc>
        <w:tc>
          <w:tcPr>
            <w:tcW w:w="1228" w:type="dxa"/>
          </w:tcPr>
          <w:p w14:paraId="61F8869B" w14:textId="77777777" w:rsidR="00A62F3A" w:rsidRDefault="00A62F3A" w:rsidP="00EE54A7">
            <w:pPr>
              <w:rPr>
                <w:rFonts w:cs="Times New Roman"/>
              </w:rPr>
            </w:pPr>
          </w:p>
        </w:tc>
        <w:tc>
          <w:tcPr>
            <w:tcW w:w="1229" w:type="dxa"/>
          </w:tcPr>
          <w:p w14:paraId="1650C4B3" w14:textId="77777777" w:rsidR="00A62F3A" w:rsidRDefault="00A62F3A" w:rsidP="00EE54A7">
            <w:pPr>
              <w:rPr>
                <w:rFonts w:cs="Times New Roman"/>
              </w:rPr>
            </w:pPr>
          </w:p>
        </w:tc>
        <w:tc>
          <w:tcPr>
            <w:tcW w:w="1229" w:type="dxa"/>
          </w:tcPr>
          <w:p w14:paraId="3396B915" w14:textId="77777777" w:rsidR="00A62F3A" w:rsidRDefault="00A62F3A" w:rsidP="00EE54A7">
            <w:pPr>
              <w:rPr>
                <w:rFonts w:cs="Times New Roman"/>
              </w:rPr>
            </w:pPr>
          </w:p>
        </w:tc>
      </w:tr>
      <w:tr w:rsidR="00A62F3A" w14:paraId="70317399" w14:textId="77777777" w:rsidTr="00EE54A7">
        <w:tc>
          <w:tcPr>
            <w:tcW w:w="709" w:type="dxa"/>
            <w:vMerge/>
          </w:tcPr>
          <w:p w14:paraId="1AE35D3D" w14:textId="77777777" w:rsidR="00A62F3A" w:rsidRDefault="00A62F3A" w:rsidP="00EE54A7">
            <w:pPr>
              <w:rPr>
                <w:rFonts w:cs="Times New Roman"/>
              </w:rPr>
            </w:pPr>
          </w:p>
        </w:tc>
        <w:tc>
          <w:tcPr>
            <w:tcW w:w="1720" w:type="dxa"/>
          </w:tcPr>
          <w:p w14:paraId="1F7CB445" w14:textId="77777777" w:rsidR="00A62F3A" w:rsidRDefault="00A62F3A" w:rsidP="00EE54A7">
            <w:pPr>
              <w:jc w:val="center"/>
              <w:rPr>
                <w:rFonts w:cs="Times New Roman"/>
              </w:rPr>
            </w:pPr>
            <w:r>
              <w:rPr>
                <w:rFonts w:cs="Times New Roman"/>
              </w:rPr>
              <w:t>180</w:t>
            </w:r>
          </w:p>
        </w:tc>
        <w:tc>
          <w:tcPr>
            <w:tcW w:w="1228" w:type="dxa"/>
          </w:tcPr>
          <w:p w14:paraId="0E1C7D02" w14:textId="77777777" w:rsidR="00A62F3A" w:rsidRDefault="00A62F3A" w:rsidP="00EE54A7">
            <w:pPr>
              <w:rPr>
                <w:rFonts w:cs="Times New Roman"/>
              </w:rPr>
            </w:pPr>
          </w:p>
        </w:tc>
        <w:tc>
          <w:tcPr>
            <w:tcW w:w="1229" w:type="dxa"/>
          </w:tcPr>
          <w:p w14:paraId="75F46334" w14:textId="77777777" w:rsidR="00A62F3A" w:rsidRDefault="00A62F3A" w:rsidP="00EE54A7">
            <w:pPr>
              <w:rPr>
                <w:rFonts w:cs="Times New Roman"/>
              </w:rPr>
            </w:pPr>
          </w:p>
        </w:tc>
        <w:tc>
          <w:tcPr>
            <w:tcW w:w="1229" w:type="dxa"/>
          </w:tcPr>
          <w:p w14:paraId="3B8ECBE9" w14:textId="77777777" w:rsidR="00A62F3A" w:rsidRDefault="00A62F3A" w:rsidP="00EE54A7">
            <w:pPr>
              <w:rPr>
                <w:rFonts w:cs="Times New Roman"/>
              </w:rPr>
            </w:pPr>
          </w:p>
        </w:tc>
      </w:tr>
      <w:tr w:rsidR="00A62F3A" w14:paraId="1AFC2D5A" w14:textId="77777777" w:rsidTr="00EE54A7">
        <w:tc>
          <w:tcPr>
            <w:tcW w:w="709" w:type="dxa"/>
            <w:vMerge/>
          </w:tcPr>
          <w:p w14:paraId="342C9923" w14:textId="77777777" w:rsidR="00A62F3A" w:rsidRDefault="00A62F3A" w:rsidP="00EE54A7">
            <w:pPr>
              <w:rPr>
                <w:rFonts w:cs="Times New Roman"/>
              </w:rPr>
            </w:pPr>
          </w:p>
        </w:tc>
        <w:tc>
          <w:tcPr>
            <w:tcW w:w="1720" w:type="dxa"/>
          </w:tcPr>
          <w:p w14:paraId="2DFBA490" w14:textId="77777777" w:rsidR="00A62F3A" w:rsidRDefault="00A62F3A" w:rsidP="00EE54A7">
            <w:pPr>
              <w:jc w:val="center"/>
              <w:rPr>
                <w:rFonts w:cs="Times New Roman"/>
              </w:rPr>
            </w:pPr>
            <w:r>
              <w:rPr>
                <w:rFonts w:cs="Times New Roman"/>
              </w:rPr>
              <w:t>360</w:t>
            </w:r>
          </w:p>
        </w:tc>
        <w:tc>
          <w:tcPr>
            <w:tcW w:w="1228" w:type="dxa"/>
          </w:tcPr>
          <w:p w14:paraId="29E501C7" w14:textId="77777777" w:rsidR="00A62F3A" w:rsidRDefault="00A62F3A" w:rsidP="00EE54A7">
            <w:pPr>
              <w:rPr>
                <w:rFonts w:cs="Times New Roman"/>
              </w:rPr>
            </w:pPr>
          </w:p>
        </w:tc>
        <w:tc>
          <w:tcPr>
            <w:tcW w:w="1229" w:type="dxa"/>
          </w:tcPr>
          <w:p w14:paraId="5182047C" w14:textId="77777777" w:rsidR="00A62F3A" w:rsidRDefault="00A62F3A" w:rsidP="00EE54A7">
            <w:pPr>
              <w:rPr>
                <w:rFonts w:cs="Times New Roman"/>
              </w:rPr>
            </w:pPr>
          </w:p>
        </w:tc>
        <w:tc>
          <w:tcPr>
            <w:tcW w:w="1229" w:type="dxa"/>
          </w:tcPr>
          <w:p w14:paraId="03F2F70C" w14:textId="77777777" w:rsidR="00A62F3A" w:rsidRDefault="00A62F3A" w:rsidP="00EE54A7">
            <w:pPr>
              <w:rPr>
                <w:rFonts w:cs="Times New Roman"/>
              </w:rPr>
            </w:pPr>
          </w:p>
        </w:tc>
      </w:tr>
    </w:tbl>
    <w:p w14:paraId="2886DD62" w14:textId="77777777" w:rsidR="002255AD" w:rsidRDefault="002255AD">
      <w:pPr>
        <w:rPr>
          <w:rFonts w:cs="Times New Roman"/>
        </w:rPr>
      </w:pPr>
    </w:p>
    <w:p w14:paraId="1A4C00B4" w14:textId="77777777" w:rsidR="00927838" w:rsidRPr="002255AD" w:rsidRDefault="00927838" w:rsidP="00927838">
      <w:pPr>
        <w:pStyle w:val="ANHANG3"/>
      </w:pPr>
      <w:bookmarkStart w:id="270" w:name="_Toc199922810"/>
      <w:r w:rsidRPr="007C2799">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270"/>
    </w:p>
    <w:tbl>
      <w:tblPr>
        <w:tblStyle w:val="Tabellenraster"/>
        <w:tblW w:w="0" w:type="auto"/>
        <w:tblLook w:val="04A0" w:firstRow="1" w:lastRow="0" w:firstColumn="1" w:lastColumn="0" w:noHBand="0" w:noVBand="1"/>
      </w:tblPr>
      <w:tblGrid>
        <w:gridCol w:w="4814"/>
        <w:gridCol w:w="4814"/>
      </w:tblGrid>
      <w:tr w:rsidR="000E100B" w14:paraId="1605AD2C" w14:textId="77777777" w:rsidTr="00EE54A7">
        <w:tc>
          <w:tcPr>
            <w:tcW w:w="4814" w:type="dxa"/>
          </w:tcPr>
          <w:p w14:paraId="64282BC2" w14:textId="77777777" w:rsidR="000E100B" w:rsidRDefault="000E100B" w:rsidP="00EE54A7">
            <w:r w:rsidRPr="002255AD">
              <w:t xml:space="preserve">Anzahl </w:t>
            </w:r>
            <w:r w:rsidRPr="002255AD">
              <w:rPr>
                <w:rFonts w:cs="Times New Roman"/>
              </w:rPr>
              <w:t>Agenten</w:t>
            </w:r>
          </w:p>
        </w:tc>
        <w:tc>
          <w:tcPr>
            <w:tcW w:w="4814" w:type="dxa"/>
          </w:tcPr>
          <w:p w14:paraId="7423A1DE" w14:textId="77777777" w:rsidR="000E100B" w:rsidRDefault="000E100B" w:rsidP="00EE54A7">
            <w:r>
              <w:t>XXX</w:t>
            </w:r>
          </w:p>
        </w:tc>
      </w:tr>
      <w:tr w:rsidR="000E100B" w14:paraId="226A46F0" w14:textId="77777777" w:rsidTr="00EE54A7">
        <w:tc>
          <w:tcPr>
            <w:tcW w:w="4814" w:type="dxa"/>
          </w:tcPr>
          <w:p w14:paraId="72D13DA2" w14:textId="77777777" w:rsidR="000E100B" w:rsidRDefault="000E100B" w:rsidP="00EE54A7">
            <w:proofErr w:type="spellStart"/>
            <w:r w:rsidRPr="002255AD">
              <w:t>Grid</w:t>
            </w:r>
            <w:proofErr w:type="spellEnd"/>
            <w:r w:rsidRPr="002255AD">
              <w:t xml:space="preserve"> Größe</w:t>
            </w:r>
          </w:p>
        </w:tc>
        <w:tc>
          <w:tcPr>
            <w:tcW w:w="4814" w:type="dxa"/>
          </w:tcPr>
          <w:p w14:paraId="60366915" w14:textId="77777777" w:rsidR="000E100B" w:rsidRDefault="000E100B" w:rsidP="00EE54A7">
            <w:r>
              <w:t>XXX</w:t>
            </w:r>
          </w:p>
        </w:tc>
      </w:tr>
      <w:tr w:rsidR="000E100B" w14:paraId="0AC5CF38" w14:textId="77777777" w:rsidTr="00EE54A7">
        <w:tc>
          <w:tcPr>
            <w:tcW w:w="4814" w:type="dxa"/>
          </w:tcPr>
          <w:p w14:paraId="623025C6" w14:textId="77777777" w:rsidR="000E100B" w:rsidRDefault="000E100B" w:rsidP="00EE54A7">
            <w:r>
              <w:t>Logik</w:t>
            </w:r>
          </w:p>
        </w:tc>
        <w:tc>
          <w:tcPr>
            <w:tcW w:w="4814" w:type="dxa"/>
          </w:tcPr>
          <w:p w14:paraId="6C260CCC" w14:textId="77777777" w:rsidR="000E100B" w:rsidRDefault="000E100B" w:rsidP="00EE54A7">
            <w:r>
              <w:t>Variable</w:t>
            </w:r>
          </w:p>
        </w:tc>
      </w:tr>
      <w:tr w:rsidR="000E100B" w14:paraId="01735F05" w14:textId="77777777" w:rsidTr="00EE54A7">
        <w:tc>
          <w:tcPr>
            <w:tcW w:w="4814" w:type="dxa"/>
          </w:tcPr>
          <w:p w14:paraId="61AB5A67" w14:textId="77777777" w:rsidR="000E100B" w:rsidRDefault="000E100B" w:rsidP="00EE54A7">
            <w:r w:rsidRPr="008C5D1E">
              <w:rPr>
                <w:rFonts w:cs="Times New Roman"/>
              </w:rPr>
              <w:t>View Distan</w:t>
            </w:r>
            <w:r>
              <w:rPr>
                <w:rFonts w:cs="Times New Roman"/>
              </w:rPr>
              <w:t>z</w:t>
            </w:r>
          </w:p>
        </w:tc>
        <w:tc>
          <w:tcPr>
            <w:tcW w:w="4814" w:type="dxa"/>
          </w:tcPr>
          <w:p w14:paraId="05B81111" w14:textId="77777777" w:rsidR="000E100B" w:rsidRDefault="000E100B" w:rsidP="00EE54A7">
            <w:r>
              <w:t>Variable</w:t>
            </w:r>
          </w:p>
        </w:tc>
      </w:tr>
      <w:tr w:rsidR="000E100B" w14:paraId="13B4D96D" w14:textId="77777777" w:rsidTr="00EE54A7">
        <w:tc>
          <w:tcPr>
            <w:tcW w:w="4814" w:type="dxa"/>
          </w:tcPr>
          <w:p w14:paraId="4210EBE1" w14:textId="77777777" w:rsidR="000E100B" w:rsidRDefault="000E100B" w:rsidP="00EE54A7">
            <w:r w:rsidRPr="008C5D1E">
              <w:rPr>
                <w:rFonts w:cs="Times New Roman"/>
              </w:rPr>
              <w:t xml:space="preserve">View </w:t>
            </w:r>
            <w:r>
              <w:rPr>
                <w:rFonts w:cs="Times New Roman"/>
              </w:rPr>
              <w:t>Winkel</w:t>
            </w:r>
          </w:p>
        </w:tc>
        <w:tc>
          <w:tcPr>
            <w:tcW w:w="4814" w:type="dxa"/>
          </w:tcPr>
          <w:p w14:paraId="1E35DEE6" w14:textId="77777777" w:rsidR="000E100B" w:rsidRDefault="000E100B" w:rsidP="00EE54A7">
            <w:r>
              <w:t>Variable</w:t>
            </w:r>
          </w:p>
        </w:tc>
      </w:tr>
      <w:tr w:rsidR="000E100B" w14:paraId="16FEA778" w14:textId="77777777" w:rsidTr="00EE54A7">
        <w:tc>
          <w:tcPr>
            <w:tcW w:w="4814" w:type="dxa"/>
          </w:tcPr>
          <w:p w14:paraId="1C05E319"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28E5E7E9" w14:textId="77777777" w:rsidR="000E100B" w:rsidRDefault="000E100B" w:rsidP="00EE54A7">
            <w:r>
              <w:t>XXX</w:t>
            </w:r>
          </w:p>
        </w:tc>
      </w:tr>
      <w:tr w:rsidR="000E100B" w14:paraId="548E0353" w14:textId="77777777" w:rsidTr="00EE54A7">
        <w:tc>
          <w:tcPr>
            <w:tcW w:w="4814" w:type="dxa"/>
          </w:tcPr>
          <w:p w14:paraId="426B678F" w14:textId="77777777" w:rsidR="000E100B" w:rsidRDefault="000E100B" w:rsidP="00EE54A7">
            <w:r w:rsidRPr="008C5D1E">
              <w:rPr>
                <w:rFonts w:cs="Times New Roman"/>
              </w:rPr>
              <w:t>Seed</w:t>
            </w:r>
          </w:p>
        </w:tc>
        <w:tc>
          <w:tcPr>
            <w:tcW w:w="4814" w:type="dxa"/>
          </w:tcPr>
          <w:p w14:paraId="2D709EEF" w14:textId="77777777" w:rsidR="000E100B" w:rsidRDefault="000E100B" w:rsidP="00EE54A7">
            <w:r>
              <w:t>XXX</w:t>
            </w:r>
          </w:p>
        </w:tc>
      </w:tr>
    </w:tbl>
    <w:p w14:paraId="1D1F3116"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50AAD41C" w14:textId="77777777" w:rsidR="00927838" w:rsidRPr="008C5D1E" w:rsidRDefault="00927838" w:rsidP="00927838">
      <w:pPr>
        <w:pStyle w:val="ANHANG4"/>
      </w:pPr>
      <w:bookmarkStart w:id="271" w:name="_Toc199922811"/>
      <w:r w:rsidRPr="008C5D1E">
        <w:t>Logik: Random Walk</w:t>
      </w:r>
      <w:bookmarkEnd w:id="271"/>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31F544D" w14:textId="77777777" w:rsidTr="00EE54A7">
        <w:tc>
          <w:tcPr>
            <w:tcW w:w="709" w:type="dxa"/>
            <w:tcBorders>
              <w:top w:val="nil"/>
              <w:left w:val="nil"/>
              <w:bottom w:val="nil"/>
              <w:right w:val="nil"/>
            </w:tcBorders>
          </w:tcPr>
          <w:p w14:paraId="44981C13" w14:textId="77777777" w:rsidR="00927838" w:rsidRPr="007D294B" w:rsidRDefault="00927838" w:rsidP="00EE54A7">
            <w:pPr>
              <w:rPr>
                <w:rFonts w:cs="Times New Roman"/>
                <w:lang w:val="en-US"/>
              </w:rPr>
            </w:pPr>
          </w:p>
        </w:tc>
        <w:tc>
          <w:tcPr>
            <w:tcW w:w="1720" w:type="dxa"/>
            <w:tcBorders>
              <w:top w:val="nil"/>
              <w:left w:val="nil"/>
              <w:bottom w:val="nil"/>
            </w:tcBorders>
          </w:tcPr>
          <w:p w14:paraId="1A79DFF1" w14:textId="77777777" w:rsidR="00927838" w:rsidRPr="007D294B" w:rsidRDefault="00927838" w:rsidP="00EE54A7">
            <w:pPr>
              <w:rPr>
                <w:rFonts w:cs="Times New Roman"/>
                <w:lang w:val="en-US"/>
              </w:rPr>
            </w:pPr>
          </w:p>
        </w:tc>
        <w:tc>
          <w:tcPr>
            <w:tcW w:w="3686" w:type="dxa"/>
            <w:gridSpan w:val="3"/>
          </w:tcPr>
          <w:p w14:paraId="5090EEA0"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07C86AE" w14:textId="77777777" w:rsidTr="00EE54A7">
        <w:tc>
          <w:tcPr>
            <w:tcW w:w="709" w:type="dxa"/>
            <w:tcBorders>
              <w:top w:val="nil"/>
              <w:left w:val="nil"/>
              <w:right w:val="nil"/>
            </w:tcBorders>
          </w:tcPr>
          <w:p w14:paraId="43F2088E" w14:textId="77777777" w:rsidR="00927838" w:rsidRPr="007D294B" w:rsidRDefault="00927838" w:rsidP="00EE54A7">
            <w:pPr>
              <w:rPr>
                <w:rFonts w:cs="Times New Roman"/>
                <w:lang w:val="en-US"/>
              </w:rPr>
            </w:pPr>
          </w:p>
        </w:tc>
        <w:tc>
          <w:tcPr>
            <w:tcW w:w="1720" w:type="dxa"/>
            <w:tcBorders>
              <w:top w:val="nil"/>
              <w:left w:val="nil"/>
            </w:tcBorders>
          </w:tcPr>
          <w:p w14:paraId="373F0FB8" w14:textId="77777777" w:rsidR="00927838" w:rsidRPr="007D294B" w:rsidRDefault="00927838" w:rsidP="00EE54A7">
            <w:pPr>
              <w:rPr>
                <w:rFonts w:cs="Times New Roman"/>
                <w:lang w:val="en-US"/>
              </w:rPr>
            </w:pPr>
          </w:p>
        </w:tc>
        <w:tc>
          <w:tcPr>
            <w:tcW w:w="1228" w:type="dxa"/>
          </w:tcPr>
          <w:p w14:paraId="094AE169" w14:textId="77777777" w:rsidR="00927838" w:rsidRDefault="00927838" w:rsidP="00EE54A7">
            <w:pPr>
              <w:jc w:val="center"/>
              <w:rPr>
                <w:rFonts w:cs="Times New Roman"/>
              </w:rPr>
            </w:pPr>
            <w:r>
              <w:rPr>
                <w:rFonts w:cs="Times New Roman"/>
              </w:rPr>
              <w:t>1</w:t>
            </w:r>
          </w:p>
        </w:tc>
        <w:tc>
          <w:tcPr>
            <w:tcW w:w="1229" w:type="dxa"/>
          </w:tcPr>
          <w:p w14:paraId="18B62B46" w14:textId="77777777" w:rsidR="00927838" w:rsidRDefault="00927838" w:rsidP="00EE54A7">
            <w:pPr>
              <w:jc w:val="center"/>
              <w:rPr>
                <w:rFonts w:cs="Times New Roman"/>
              </w:rPr>
            </w:pPr>
            <w:r>
              <w:rPr>
                <w:rFonts w:cs="Times New Roman"/>
              </w:rPr>
              <w:t>2</w:t>
            </w:r>
          </w:p>
        </w:tc>
        <w:tc>
          <w:tcPr>
            <w:tcW w:w="1229" w:type="dxa"/>
          </w:tcPr>
          <w:p w14:paraId="1FA6E3C4" w14:textId="77777777" w:rsidR="00927838" w:rsidRDefault="00927838" w:rsidP="00EE54A7">
            <w:pPr>
              <w:jc w:val="center"/>
              <w:rPr>
                <w:rFonts w:cs="Times New Roman"/>
              </w:rPr>
            </w:pPr>
            <w:r>
              <w:rPr>
                <w:rFonts w:cs="Times New Roman"/>
              </w:rPr>
              <w:t>3</w:t>
            </w:r>
          </w:p>
        </w:tc>
      </w:tr>
      <w:tr w:rsidR="00927838" w14:paraId="3C01D40F" w14:textId="77777777" w:rsidTr="00EE54A7">
        <w:tc>
          <w:tcPr>
            <w:tcW w:w="709" w:type="dxa"/>
            <w:vMerge w:val="restart"/>
            <w:textDirection w:val="btLr"/>
          </w:tcPr>
          <w:p w14:paraId="2447AF0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6D1390DD" w14:textId="77777777" w:rsidR="00927838" w:rsidRDefault="00927838" w:rsidP="00EE54A7">
            <w:pPr>
              <w:jc w:val="center"/>
              <w:rPr>
                <w:rFonts w:cs="Times New Roman"/>
              </w:rPr>
            </w:pPr>
            <w:r>
              <w:rPr>
                <w:rFonts w:cs="Times New Roman"/>
              </w:rPr>
              <w:t>20</w:t>
            </w:r>
          </w:p>
        </w:tc>
        <w:tc>
          <w:tcPr>
            <w:tcW w:w="1228" w:type="dxa"/>
          </w:tcPr>
          <w:p w14:paraId="22A953E4" w14:textId="77777777" w:rsidR="00927838" w:rsidRDefault="00927838" w:rsidP="00EE54A7">
            <w:pPr>
              <w:rPr>
                <w:rFonts w:cs="Times New Roman"/>
              </w:rPr>
            </w:pPr>
          </w:p>
        </w:tc>
        <w:tc>
          <w:tcPr>
            <w:tcW w:w="1229" w:type="dxa"/>
          </w:tcPr>
          <w:p w14:paraId="550410FE" w14:textId="77777777" w:rsidR="00927838" w:rsidRDefault="00927838" w:rsidP="00EE54A7">
            <w:pPr>
              <w:rPr>
                <w:rFonts w:cs="Times New Roman"/>
              </w:rPr>
            </w:pPr>
          </w:p>
        </w:tc>
        <w:tc>
          <w:tcPr>
            <w:tcW w:w="1229" w:type="dxa"/>
          </w:tcPr>
          <w:p w14:paraId="180CBED6" w14:textId="77777777" w:rsidR="00927838" w:rsidRDefault="00927838" w:rsidP="00EE54A7">
            <w:pPr>
              <w:rPr>
                <w:rFonts w:cs="Times New Roman"/>
              </w:rPr>
            </w:pPr>
          </w:p>
        </w:tc>
      </w:tr>
      <w:tr w:rsidR="00927838" w14:paraId="6CC5F2F0" w14:textId="77777777" w:rsidTr="00EE54A7">
        <w:tc>
          <w:tcPr>
            <w:tcW w:w="709" w:type="dxa"/>
            <w:vMerge/>
          </w:tcPr>
          <w:p w14:paraId="2D3125C2" w14:textId="77777777" w:rsidR="00927838" w:rsidRDefault="00927838" w:rsidP="00EE54A7">
            <w:pPr>
              <w:rPr>
                <w:rFonts w:cs="Times New Roman"/>
              </w:rPr>
            </w:pPr>
          </w:p>
        </w:tc>
        <w:tc>
          <w:tcPr>
            <w:tcW w:w="1720" w:type="dxa"/>
          </w:tcPr>
          <w:p w14:paraId="518242F1" w14:textId="77777777" w:rsidR="00927838" w:rsidRDefault="00927838" w:rsidP="00EE54A7">
            <w:pPr>
              <w:jc w:val="center"/>
              <w:rPr>
                <w:rFonts w:cs="Times New Roman"/>
              </w:rPr>
            </w:pPr>
            <w:r>
              <w:rPr>
                <w:rFonts w:cs="Times New Roman"/>
              </w:rPr>
              <w:t>45</w:t>
            </w:r>
          </w:p>
        </w:tc>
        <w:tc>
          <w:tcPr>
            <w:tcW w:w="1228" w:type="dxa"/>
          </w:tcPr>
          <w:p w14:paraId="0D4EEBA0" w14:textId="77777777" w:rsidR="00927838" w:rsidRDefault="00927838" w:rsidP="00EE54A7">
            <w:pPr>
              <w:rPr>
                <w:rFonts w:cs="Times New Roman"/>
              </w:rPr>
            </w:pPr>
          </w:p>
        </w:tc>
        <w:tc>
          <w:tcPr>
            <w:tcW w:w="1229" w:type="dxa"/>
          </w:tcPr>
          <w:p w14:paraId="27B204F6" w14:textId="77777777" w:rsidR="00927838" w:rsidRDefault="00927838" w:rsidP="00EE54A7">
            <w:pPr>
              <w:rPr>
                <w:rFonts w:cs="Times New Roman"/>
              </w:rPr>
            </w:pPr>
          </w:p>
        </w:tc>
        <w:tc>
          <w:tcPr>
            <w:tcW w:w="1229" w:type="dxa"/>
          </w:tcPr>
          <w:p w14:paraId="73750ECE" w14:textId="77777777" w:rsidR="00927838" w:rsidRDefault="00927838" w:rsidP="00EE54A7">
            <w:pPr>
              <w:rPr>
                <w:rFonts w:cs="Times New Roman"/>
              </w:rPr>
            </w:pPr>
          </w:p>
        </w:tc>
      </w:tr>
      <w:tr w:rsidR="00927838" w14:paraId="29497572" w14:textId="77777777" w:rsidTr="00EE54A7">
        <w:tc>
          <w:tcPr>
            <w:tcW w:w="709" w:type="dxa"/>
            <w:vMerge/>
          </w:tcPr>
          <w:p w14:paraId="0105D601" w14:textId="77777777" w:rsidR="00927838" w:rsidRDefault="00927838" w:rsidP="00EE54A7">
            <w:pPr>
              <w:rPr>
                <w:rFonts w:cs="Times New Roman"/>
              </w:rPr>
            </w:pPr>
          </w:p>
        </w:tc>
        <w:tc>
          <w:tcPr>
            <w:tcW w:w="1720" w:type="dxa"/>
          </w:tcPr>
          <w:p w14:paraId="57EF9EBB" w14:textId="77777777" w:rsidR="00927838" w:rsidRDefault="00927838" w:rsidP="00EE54A7">
            <w:pPr>
              <w:jc w:val="center"/>
              <w:rPr>
                <w:rFonts w:cs="Times New Roman"/>
              </w:rPr>
            </w:pPr>
            <w:r>
              <w:rPr>
                <w:rFonts w:cs="Times New Roman"/>
              </w:rPr>
              <w:t>90</w:t>
            </w:r>
          </w:p>
        </w:tc>
        <w:tc>
          <w:tcPr>
            <w:tcW w:w="1228" w:type="dxa"/>
          </w:tcPr>
          <w:p w14:paraId="1EA958E2" w14:textId="77777777" w:rsidR="00927838" w:rsidRDefault="00927838" w:rsidP="00EE54A7">
            <w:pPr>
              <w:rPr>
                <w:rFonts w:cs="Times New Roman"/>
              </w:rPr>
            </w:pPr>
          </w:p>
        </w:tc>
        <w:tc>
          <w:tcPr>
            <w:tcW w:w="1229" w:type="dxa"/>
          </w:tcPr>
          <w:p w14:paraId="61C39916" w14:textId="77777777" w:rsidR="00927838" w:rsidRDefault="00927838" w:rsidP="00EE54A7">
            <w:pPr>
              <w:rPr>
                <w:rFonts w:cs="Times New Roman"/>
              </w:rPr>
            </w:pPr>
          </w:p>
        </w:tc>
        <w:tc>
          <w:tcPr>
            <w:tcW w:w="1229" w:type="dxa"/>
          </w:tcPr>
          <w:p w14:paraId="27D4C9AB" w14:textId="77777777" w:rsidR="00927838" w:rsidRDefault="00927838" w:rsidP="00EE54A7">
            <w:pPr>
              <w:rPr>
                <w:rFonts w:cs="Times New Roman"/>
              </w:rPr>
            </w:pPr>
          </w:p>
        </w:tc>
      </w:tr>
      <w:tr w:rsidR="00927838" w14:paraId="181BF717" w14:textId="77777777" w:rsidTr="00EE54A7">
        <w:tc>
          <w:tcPr>
            <w:tcW w:w="709" w:type="dxa"/>
            <w:vMerge/>
          </w:tcPr>
          <w:p w14:paraId="022B6578" w14:textId="77777777" w:rsidR="00927838" w:rsidRDefault="00927838" w:rsidP="00EE54A7">
            <w:pPr>
              <w:rPr>
                <w:rFonts w:cs="Times New Roman"/>
              </w:rPr>
            </w:pPr>
          </w:p>
        </w:tc>
        <w:tc>
          <w:tcPr>
            <w:tcW w:w="1720" w:type="dxa"/>
          </w:tcPr>
          <w:p w14:paraId="55E051E8" w14:textId="77777777" w:rsidR="00927838" w:rsidRDefault="00927838" w:rsidP="00EE54A7">
            <w:pPr>
              <w:jc w:val="center"/>
              <w:rPr>
                <w:rFonts w:cs="Times New Roman"/>
              </w:rPr>
            </w:pPr>
            <w:r>
              <w:rPr>
                <w:rFonts w:cs="Times New Roman"/>
              </w:rPr>
              <w:t>180</w:t>
            </w:r>
          </w:p>
        </w:tc>
        <w:tc>
          <w:tcPr>
            <w:tcW w:w="1228" w:type="dxa"/>
          </w:tcPr>
          <w:p w14:paraId="19B31CA9" w14:textId="77777777" w:rsidR="00927838" w:rsidRDefault="00927838" w:rsidP="00EE54A7">
            <w:pPr>
              <w:rPr>
                <w:rFonts w:cs="Times New Roman"/>
              </w:rPr>
            </w:pPr>
          </w:p>
        </w:tc>
        <w:tc>
          <w:tcPr>
            <w:tcW w:w="1229" w:type="dxa"/>
          </w:tcPr>
          <w:p w14:paraId="075F2EAE" w14:textId="77777777" w:rsidR="00927838" w:rsidRDefault="00927838" w:rsidP="00EE54A7">
            <w:pPr>
              <w:rPr>
                <w:rFonts w:cs="Times New Roman"/>
              </w:rPr>
            </w:pPr>
          </w:p>
        </w:tc>
        <w:tc>
          <w:tcPr>
            <w:tcW w:w="1229" w:type="dxa"/>
          </w:tcPr>
          <w:p w14:paraId="698E6DEC" w14:textId="77777777" w:rsidR="00927838" w:rsidRDefault="00927838" w:rsidP="00EE54A7">
            <w:pPr>
              <w:rPr>
                <w:rFonts w:cs="Times New Roman"/>
              </w:rPr>
            </w:pPr>
          </w:p>
        </w:tc>
      </w:tr>
      <w:tr w:rsidR="00927838" w14:paraId="400D85F0" w14:textId="77777777" w:rsidTr="00EE54A7">
        <w:tc>
          <w:tcPr>
            <w:tcW w:w="709" w:type="dxa"/>
            <w:vMerge/>
          </w:tcPr>
          <w:p w14:paraId="03E2E69B" w14:textId="77777777" w:rsidR="00927838" w:rsidRDefault="00927838" w:rsidP="00EE54A7">
            <w:pPr>
              <w:rPr>
                <w:rFonts w:cs="Times New Roman"/>
              </w:rPr>
            </w:pPr>
          </w:p>
        </w:tc>
        <w:tc>
          <w:tcPr>
            <w:tcW w:w="1720" w:type="dxa"/>
          </w:tcPr>
          <w:p w14:paraId="32B57318" w14:textId="77777777" w:rsidR="00927838" w:rsidRDefault="00927838" w:rsidP="00EE54A7">
            <w:pPr>
              <w:jc w:val="center"/>
              <w:rPr>
                <w:rFonts w:cs="Times New Roman"/>
              </w:rPr>
            </w:pPr>
            <w:r>
              <w:rPr>
                <w:rFonts w:cs="Times New Roman"/>
              </w:rPr>
              <w:t>360</w:t>
            </w:r>
          </w:p>
        </w:tc>
        <w:tc>
          <w:tcPr>
            <w:tcW w:w="1228" w:type="dxa"/>
          </w:tcPr>
          <w:p w14:paraId="760D2EB1" w14:textId="77777777" w:rsidR="00927838" w:rsidRDefault="00927838" w:rsidP="00EE54A7">
            <w:pPr>
              <w:rPr>
                <w:rFonts w:cs="Times New Roman"/>
              </w:rPr>
            </w:pPr>
          </w:p>
        </w:tc>
        <w:tc>
          <w:tcPr>
            <w:tcW w:w="1229" w:type="dxa"/>
          </w:tcPr>
          <w:p w14:paraId="72C5275F" w14:textId="77777777" w:rsidR="00927838" w:rsidRDefault="00927838" w:rsidP="00EE54A7">
            <w:pPr>
              <w:rPr>
                <w:rFonts w:cs="Times New Roman"/>
              </w:rPr>
            </w:pPr>
          </w:p>
        </w:tc>
        <w:tc>
          <w:tcPr>
            <w:tcW w:w="1229" w:type="dxa"/>
          </w:tcPr>
          <w:p w14:paraId="10845715" w14:textId="77777777" w:rsidR="00927838" w:rsidRDefault="00927838" w:rsidP="00EE54A7">
            <w:pPr>
              <w:rPr>
                <w:rFonts w:cs="Times New Roman"/>
              </w:rPr>
            </w:pPr>
          </w:p>
        </w:tc>
      </w:tr>
    </w:tbl>
    <w:p w14:paraId="61D822B3" w14:textId="77777777" w:rsidR="00927838" w:rsidRDefault="00927838" w:rsidP="00927838">
      <w:pPr>
        <w:rPr>
          <w:rFonts w:cs="Times New Roman"/>
        </w:rPr>
      </w:pPr>
    </w:p>
    <w:p w14:paraId="3BB8170D" w14:textId="77777777" w:rsidR="00927838" w:rsidRPr="0059144C" w:rsidRDefault="00927838" w:rsidP="00927838">
      <w:pPr>
        <w:pStyle w:val="ANHANG4"/>
      </w:pPr>
      <w:bookmarkStart w:id="272" w:name="_Toc199922812"/>
      <w:r>
        <w:t xml:space="preserve">Logik: </w:t>
      </w:r>
      <w:r w:rsidRPr="007D294B">
        <w:t xml:space="preserve">Frontier </w:t>
      </w:r>
      <w:proofErr w:type="spellStart"/>
      <w:r w:rsidRPr="007D294B">
        <w:t>Based</w:t>
      </w:r>
      <w:proofErr w:type="spellEnd"/>
      <w:r w:rsidRPr="007D294B">
        <w:t xml:space="preserve"> Exploration</w:t>
      </w:r>
      <w:bookmarkEnd w:id="272"/>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1ECAF3A5" w14:textId="77777777" w:rsidTr="00EE54A7">
        <w:tc>
          <w:tcPr>
            <w:tcW w:w="709" w:type="dxa"/>
            <w:tcBorders>
              <w:top w:val="nil"/>
              <w:left w:val="nil"/>
              <w:bottom w:val="nil"/>
              <w:right w:val="nil"/>
            </w:tcBorders>
          </w:tcPr>
          <w:p w14:paraId="20592863" w14:textId="77777777" w:rsidR="00927838" w:rsidRPr="007D294B" w:rsidRDefault="00927838" w:rsidP="00EE54A7">
            <w:pPr>
              <w:rPr>
                <w:rFonts w:cs="Times New Roman"/>
                <w:lang w:val="en-US"/>
              </w:rPr>
            </w:pPr>
          </w:p>
        </w:tc>
        <w:tc>
          <w:tcPr>
            <w:tcW w:w="1720" w:type="dxa"/>
            <w:tcBorders>
              <w:top w:val="nil"/>
              <w:left w:val="nil"/>
              <w:bottom w:val="nil"/>
            </w:tcBorders>
          </w:tcPr>
          <w:p w14:paraId="176F2F91" w14:textId="77777777" w:rsidR="00927838" w:rsidRPr="007D294B" w:rsidRDefault="00927838" w:rsidP="00EE54A7">
            <w:pPr>
              <w:rPr>
                <w:rFonts w:cs="Times New Roman"/>
                <w:lang w:val="en-US"/>
              </w:rPr>
            </w:pPr>
          </w:p>
        </w:tc>
        <w:tc>
          <w:tcPr>
            <w:tcW w:w="3686" w:type="dxa"/>
            <w:gridSpan w:val="3"/>
          </w:tcPr>
          <w:p w14:paraId="1F8079BC"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6123F6B" w14:textId="77777777" w:rsidTr="00EE54A7">
        <w:tc>
          <w:tcPr>
            <w:tcW w:w="709" w:type="dxa"/>
            <w:tcBorders>
              <w:top w:val="nil"/>
              <w:left w:val="nil"/>
              <w:right w:val="nil"/>
            </w:tcBorders>
          </w:tcPr>
          <w:p w14:paraId="6AF1CC51" w14:textId="77777777" w:rsidR="00927838" w:rsidRPr="007D294B" w:rsidRDefault="00927838" w:rsidP="00EE54A7">
            <w:pPr>
              <w:rPr>
                <w:rFonts w:cs="Times New Roman"/>
                <w:lang w:val="en-US"/>
              </w:rPr>
            </w:pPr>
          </w:p>
        </w:tc>
        <w:tc>
          <w:tcPr>
            <w:tcW w:w="1720" w:type="dxa"/>
            <w:tcBorders>
              <w:top w:val="nil"/>
              <w:left w:val="nil"/>
            </w:tcBorders>
          </w:tcPr>
          <w:p w14:paraId="59383549" w14:textId="77777777" w:rsidR="00927838" w:rsidRPr="007D294B" w:rsidRDefault="00927838" w:rsidP="00EE54A7">
            <w:pPr>
              <w:rPr>
                <w:rFonts w:cs="Times New Roman"/>
                <w:lang w:val="en-US"/>
              </w:rPr>
            </w:pPr>
          </w:p>
        </w:tc>
        <w:tc>
          <w:tcPr>
            <w:tcW w:w="1228" w:type="dxa"/>
          </w:tcPr>
          <w:p w14:paraId="5C612715" w14:textId="77777777" w:rsidR="00927838" w:rsidRDefault="00927838" w:rsidP="00EE54A7">
            <w:pPr>
              <w:jc w:val="center"/>
              <w:rPr>
                <w:rFonts w:cs="Times New Roman"/>
              </w:rPr>
            </w:pPr>
            <w:r>
              <w:rPr>
                <w:rFonts w:cs="Times New Roman"/>
              </w:rPr>
              <w:t>1</w:t>
            </w:r>
          </w:p>
        </w:tc>
        <w:tc>
          <w:tcPr>
            <w:tcW w:w="1229" w:type="dxa"/>
          </w:tcPr>
          <w:p w14:paraId="16252A3F" w14:textId="77777777" w:rsidR="00927838" w:rsidRDefault="00927838" w:rsidP="00EE54A7">
            <w:pPr>
              <w:jc w:val="center"/>
              <w:rPr>
                <w:rFonts w:cs="Times New Roman"/>
              </w:rPr>
            </w:pPr>
            <w:r>
              <w:rPr>
                <w:rFonts w:cs="Times New Roman"/>
              </w:rPr>
              <w:t>2</w:t>
            </w:r>
          </w:p>
        </w:tc>
        <w:tc>
          <w:tcPr>
            <w:tcW w:w="1229" w:type="dxa"/>
          </w:tcPr>
          <w:p w14:paraId="2AD26FA8" w14:textId="77777777" w:rsidR="00927838" w:rsidRDefault="00927838" w:rsidP="00EE54A7">
            <w:pPr>
              <w:jc w:val="center"/>
              <w:rPr>
                <w:rFonts w:cs="Times New Roman"/>
              </w:rPr>
            </w:pPr>
            <w:r>
              <w:rPr>
                <w:rFonts w:cs="Times New Roman"/>
              </w:rPr>
              <w:t>3</w:t>
            </w:r>
          </w:p>
        </w:tc>
      </w:tr>
      <w:tr w:rsidR="00927838" w14:paraId="39E10880" w14:textId="77777777" w:rsidTr="00EE54A7">
        <w:tc>
          <w:tcPr>
            <w:tcW w:w="709" w:type="dxa"/>
            <w:vMerge w:val="restart"/>
            <w:textDirection w:val="btLr"/>
          </w:tcPr>
          <w:p w14:paraId="6517DF55"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FDFBC8F" w14:textId="77777777" w:rsidR="00927838" w:rsidRDefault="00927838" w:rsidP="00EE54A7">
            <w:pPr>
              <w:jc w:val="center"/>
              <w:rPr>
                <w:rFonts w:cs="Times New Roman"/>
              </w:rPr>
            </w:pPr>
            <w:r>
              <w:rPr>
                <w:rFonts w:cs="Times New Roman"/>
              </w:rPr>
              <w:t>20</w:t>
            </w:r>
          </w:p>
        </w:tc>
        <w:tc>
          <w:tcPr>
            <w:tcW w:w="1228" w:type="dxa"/>
          </w:tcPr>
          <w:p w14:paraId="25519D62" w14:textId="77777777" w:rsidR="00927838" w:rsidRDefault="00927838" w:rsidP="00EE54A7">
            <w:pPr>
              <w:rPr>
                <w:rFonts w:cs="Times New Roman"/>
              </w:rPr>
            </w:pPr>
          </w:p>
        </w:tc>
        <w:tc>
          <w:tcPr>
            <w:tcW w:w="1229" w:type="dxa"/>
          </w:tcPr>
          <w:p w14:paraId="470F6D80" w14:textId="77777777" w:rsidR="00927838" w:rsidRDefault="00927838" w:rsidP="00EE54A7">
            <w:pPr>
              <w:rPr>
                <w:rFonts w:cs="Times New Roman"/>
              </w:rPr>
            </w:pPr>
          </w:p>
        </w:tc>
        <w:tc>
          <w:tcPr>
            <w:tcW w:w="1229" w:type="dxa"/>
          </w:tcPr>
          <w:p w14:paraId="35E8AA7B" w14:textId="77777777" w:rsidR="00927838" w:rsidRDefault="00927838" w:rsidP="00EE54A7">
            <w:pPr>
              <w:rPr>
                <w:rFonts w:cs="Times New Roman"/>
              </w:rPr>
            </w:pPr>
          </w:p>
        </w:tc>
      </w:tr>
      <w:tr w:rsidR="00927838" w14:paraId="6FC7AB29" w14:textId="77777777" w:rsidTr="00EE54A7">
        <w:tc>
          <w:tcPr>
            <w:tcW w:w="709" w:type="dxa"/>
            <w:vMerge/>
          </w:tcPr>
          <w:p w14:paraId="090FEBD9" w14:textId="77777777" w:rsidR="00927838" w:rsidRDefault="00927838" w:rsidP="00EE54A7">
            <w:pPr>
              <w:rPr>
                <w:rFonts w:cs="Times New Roman"/>
              </w:rPr>
            </w:pPr>
          </w:p>
        </w:tc>
        <w:tc>
          <w:tcPr>
            <w:tcW w:w="1720" w:type="dxa"/>
          </w:tcPr>
          <w:p w14:paraId="42D79309" w14:textId="77777777" w:rsidR="00927838" w:rsidRDefault="00927838" w:rsidP="00EE54A7">
            <w:pPr>
              <w:jc w:val="center"/>
              <w:rPr>
                <w:rFonts w:cs="Times New Roman"/>
              </w:rPr>
            </w:pPr>
            <w:r>
              <w:rPr>
                <w:rFonts w:cs="Times New Roman"/>
              </w:rPr>
              <w:t>45</w:t>
            </w:r>
          </w:p>
        </w:tc>
        <w:tc>
          <w:tcPr>
            <w:tcW w:w="1228" w:type="dxa"/>
          </w:tcPr>
          <w:p w14:paraId="6330AABE" w14:textId="77777777" w:rsidR="00927838" w:rsidRDefault="00927838" w:rsidP="00EE54A7">
            <w:pPr>
              <w:rPr>
                <w:rFonts w:cs="Times New Roman"/>
              </w:rPr>
            </w:pPr>
          </w:p>
        </w:tc>
        <w:tc>
          <w:tcPr>
            <w:tcW w:w="1229" w:type="dxa"/>
          </w:tcPr>
          <w:p w14:paraId="5D131922" w14:textId="77777777" w:rsidR="00927838" w:rsidRDefault="00927838" w:rsidP="00EE54A7">
            <w:pPr>
              <w:rPr>
                <w:rFonts w:cs="Times New Roman"/>
              </w:rPr>
            </w:pPr>
          </w:p>
        </w:tc>
        <w:tc>
          <w:tcPr>
            <w:tcW w:w="1229" w:type="dxa"/>
          </w:tcPr>
          <w:p w14:paraId="40B80C96" w14:textId="77777777" w:rsidR="00927838" w:rsidRDefault="00927838" w:rsidP="00EE54A7">
            <w:pPr>
              <w:rPr>
                <w:rFonts w:cs="Times New Roman"/>
              </w:rPr>
            </w:pPr>
          </w:p>
        </w:tc>
      </w:tr>
      <w:tr w:rsidR="00927838" w14:paraId="07CD3D22" w14:textId="77777777" w:rsidTr="00EE54A7">
        <w:tc>
          <w:tcPr>
            <w:tcW w:w="709" w:type="dxa"/>
            <w:vMerge/>
          </w:tcPr>
          <w:p w14:paraId="59FE2779" w14:textId="77777777" w:rsidR="00927838" w:rsidRDefault="00927838" w:rsidP="00EE54A7">
            <w:pPr>
              <w:rPr>
                <w:rFonts w:cs="Times New Roman"/>
              </w:rPr>
            </w:pPr>
          </w:p>
        </w:tc>
        <w:tc>
          <w:tcPr>
            <w:tcW w:w="1720" w:type="dxa"/>
          </w:tcPr>
          <w:p w14:paraId="063D363C" w14:textId="77777777" w:rsidR="00927838" w:rsidRDefault="00927838" w:rsidP="00EE54A7">
            <w:pPr>
              <w:jc w:val="center"/>
              <w:rPr>
                <w:rFonts w:cs="Times New Roman"/>
              </w:rPr>
            </w:pPr>
            <w:r>
              <w:rPr>
                <w:rFonts w:cs="Times New Roman"/>
              </w:rPr>
              <w:t>90</w:t>
            </w:r>
          </w:p>
        </w:tc>
        <w:tc>
          <w:tcPr>
            <w:tcW w:w="1228" w:type="dxa"/>
          </w:tcPr>
          <w:p w14:paraId="75565723" w14:textId="77777777" w:rsidR="00927838" w:rsidRDefault="00927838" w:rsidP="00EE54A7">
            <w:pPr>
              <w:rPr>
                <w:rFonts w:cs="Times New Roman"/>
              </w:rPr>
            </w:pPr>
          </w:p>
        </w:tc>
        <w:tc>
          <w:tcPr>
            <w:tcW w:w="1229" w:type="dxa"/>
          </w:tcPr>
          <w:p w14:paraId="0C59D487" w14:textId="77777777" w:rsidR="00927838" w:rsidRDefault="00927838" w:rsidP="00EE54A7">
            <w:pPr>
              <w:rPr>
                <w:rFonts w:cs="Times New Roman"/>
              </w:rPr>
            </w:pPr>
          </w:p>
        </w:tc>
        <w:tc>
          <w:tcPr>
            <w:tcW w:w="1229" w:type="dxa"/>
          </w:tcPr>
          <w:p w14:paraId="6D3AE76D" w14:textId="77777777" w:rsidR="00927838" w:rsidRDefault="00927838" w:rsidP="00EE54A7">
            <w:pPr>
              <w:rPr>
                <w:rFonts w:cs="Times New Roman"/>
              </w:rPr>
            </w:pPr>
          </w:p>
        </w:tc>
      </w:tr>
      <w:tr w:rsidR="00927838" w14:paraId="3BD9AA83" w14:textId="77777777" w:rsidTr="00EE54A7">
        <w:tc>
          <w:tcPr>
            <w:tcW w:w="709" w:type="dxa"/>
            <w:vMerge/>
          </w:tcPr>
          <w:p w14:paraId="67AEF0A1" w14:textId="77777777" w:rsidR="00927838" w:rsidRDefault="00927838" w:rsidP="00EE54A7">
            <w:pPr>
              <w:rPr>
                <w:rFonts w:cs="Times New Roman"/>
              </w:rPr>
            </w:pPr>
          </w:p>
        </w:tc>
        <w:tc>
          <w:tcPr>
            <w:tcW w:w="1720" w:type="dxa"/>
          </w:tcPr>
          <w:p w14:paraId="3D5241EE" w14:textId="77777777" w:rsidR="00927838" w:rsidRDefault="00927838" w:rsidP="00EE54A7">
            <w:pPr>
              <w:jc w:val="center"/>
              <w:rPr>
                <w:rFonts w:cs="Times New Roman"/>
              </w:rPr>
            </w:pPr>
            <w:r>
              <w:rPr>
                <w:rFonts w:cs="Times New Roman"/>
              </w:rPr>
              <w:t>180</w:t>
            </w:r>
          </w:p>
        </w:tc>
        <w:tc>
          <w:tcPr>
            <w:tcW w:w="1228" w:type="dxa"/>
          </w:tcPr>
          <w:p w14:paraId="17B82174" w14:textId="77777777" w:rsidR="00927838" w:rsidRDefault="00927838" w:rsidP="00EE54A7">
            <w:pPr>
              <w:rPr>
                <w:rFonts w:cs="Times New Roman"/>
              </w:rPr>
            </w:pPr>
          </w:p>
        </w:tc>
        <w:tc>
          <w:tcPr>
            <w:tcW w:w="1229" w:type="dxa"/>
          </w:tcPr>
          <w:p w14:paraId="0DE81864" w14:textId="77777777" w:rsidR="00927838" w:rsidRDefault="00927838" w:rsidP="00EE54A7">
            <w:pPr>
              <w:rPr>
                <w:rFonts w:cs="Times New Roman"/>
              </w:rPr>
            </w:pPr>
          </w:p>
        </w:tc>
        <w:tc>
          <w:tcPr>
            <w:tcW w:w="1229" w:type="dxa"/>
          </w:tcPr>
          <w:p w14:paraId="1BFC5F1D" w14:textId="77777777" w:rsidR="00927838" w:rsidRDefault="00927838" w:rsidP="00EE54A7">
            <w:pPr>
              <w:rPr>
                <w:rFonts w:cs="Times New Roman"/>
              </w:rPr>
            </w:pPr>
          </w:p>
        </w:tc>
      </w:tr>
      <w:tr w:rsidR="00927838" w14:paraId="6B92E839" w14:textId="77777777" w:rsidTr="00EE54A7">
        <w:tc>
          <w:tcPr>
            <w:tcW w:w="709" w:type="dxa"/>
            <w:vMerge/>
          </w:tcPr>
          <w:p w14:paraId="286F284D" w14:textId="77777777" w:rsidR="00927838" w:rsidRDefault="00927838" w:rsidP="00EE54A7">
            <w:pPr>
              <w:rPr>
                <w:rFonts w:cs="Times New Roman"/>
              </w:rPr>
            </w:pPr>
          </w:p>
        </w:tc>
        <w:tc>
          <w:tcPr>
            <w:tcW w:w="1720" w:type="dxa"/>
          </w:tcPr>
          <w:p w14:paraId="4B69DB1A" w14:textId="77777777" w:rsidR="00927838" w:rsidRDefault="00927838" w:rsidP="00EE54A7">
            <w:pPr>
              <w:jc w:val="center"/>
              <w:rPr>
                <w:rFonts w:cs="Times New Roman"/>
              </w:rPr>
            </w:pPr>
            <w:r>
              <w:rPr>
                <w:rFonts w:cs="Times New Roman"/>
              </w:rPr>
              <w:t>360</w:t>
            </w:r>
          </w:p>
        </w:tc>
        <w:tc>
          <w:tcPr>
            <w:tcW w:w="1228" w:type="dxa"/>
          </w:tcPr>
          <w:p w14:paraId="37075913" w14:textId="77777777" w:rsidR="00927838" w:rsidRDefault="00927838" w:rsidP="00EE54A7">
            <w:pPr>
              <w:rPr>
                <w:rFonts w:cs="Times New Roman"/>
              </w:rPr>
            </w:pPr>
          </w:p>
        </w:tc>
        <w:tc>
          <w:tcPr>
            <w:tcW w:w="1229" w:type="dxa"/>
          </w:tcPr>
          <w:p w14:paraId="2FF10592" w14:textId="77777777" w:rsidR="00927838" w:rsidRDefault="00927838" w:rsidP="00EE54A7">
            <w:pPr>
              <w:rPr>
                <w:rFonts w:cs="Times New Roman"/>
              </w:rPr>
            </w:pPr>
          </w:p>
        </w:tc>
        <w:tc>
          <w:tcPr>
            <w:tcW w:w="1229" w:type="dxa"/>
          </w:tcPr>
          <w:p w14:paraId="4C6F7972" w14:textId="77777777" w:rsidR="00927838" w:rsidRDefault="00927838" w:rsidP="00EE54A7">
            <w:pPr>
              <w:rPr>
                <w:rFonts w:cs="Times New Roman"/>
              </w:rPr>
            </w:pPr>
          </w:p>
        </w:tc>
      </w:tr>
    </w:tbl>
    <w:p w14:paraId="4D3C905B" w14:textId="77777777" w:rsidR="002255AD" w:rsidRDefault="002255AD">
      <w:pPr>
        <w:rPr>
          <w:rFonts w:cs="Times New Roman"/>
        </w:rPr>
      </w:pPr>
    </w:p>
    <w:p w14:paraId="18F09420" w14:textId="77777777" w:rsidR="00927838" w:rsidRPr="002255AD" w:rsidRDefault="00927838" w:rsidP="00927838">
      <w:pPr>
        <w:pStyle w:val="ANHANG3"/>
      </w:pPr>
      <w:bookmarkStart w:id="273" w:name="_Toc199922813"/>
      <w:r w:rsidRPr="007C2799">
        <w:lastRenderedPageBreak/>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273"/>
    </w:p>
    <w:tbl>
      <w:tblPr>
        <w:tblStyle w:val="Tabellenraster"/>
        <w:tblW w:w="0" w:type="auto"/>
        <w:tblLook w:val="04A0" w:firstRow="1" w:lastRow="0" w:firstColumn="1" w:lastColumn="0" w:noHBand="0" w:noVBand="1"/>
      </w:tblPr>
      <w:tblGrid>
        <w:gridCol w:w="4814"/>
        <w:gridCol w:w="4814"/>
      </w:tblGrid>
      <w:tr w:rsidR="000E100B" w14:paraId="728421A8" w14:textId="77777777" w:rsidTr="00EE54A7">
        <w:tc>
          <w:tcPr>
            <w:tcW w:w="4814" w:type="dxa"/>
          </w:tcPr>
          <w:p w14:paraId="02F4C305" w14:textId="77777777" w:rsidR="000E100B" w:rsidRDefault="000E100B" w:rsidP="00EE54A7">
            <w:r w:rsidRPr="002255AD">
              <w:t xml:space="preserve">Anzahl </w:t>
            </w:r>
            <w:r w:rsidRPr="002255AD">
              <w:rPr>
                <w:rFonts w:cs="Times New Roman"/>
              </w:rPr>
              <w:t>Agenten</w:t>
            </w:r>
          </w:p>
        </w:tc>
        <w:tc>
          <w:tcPr>
            <w:tcW w:w="4814" w:type="dxa"/>
          </w:tcPr>
          <w:p w14:paraId="02EA5323" w14:textId="77777777" w:rsidR="000E100B" w:rsidRDefault="000E100B" w:rsidP="00EE54A7">
            <w:r>
              <w:t>XXX</w:t>
            </w:r>
          </w:p>
        </w:tc>
      </w:tr>
      <w:tr w:rsidR="000E100B" w14:paraId="0214340E" w14:textId="77777777" w:rsidTr="00EE54A7">
        <w:tc>
          <w:tcPr>
            <w:tcW w:w="4814" w:type="dxa"/>
          </w:tcPr>
          <w:p w14:paraId="520C26DB" w14:textId="77777777" w:rsidR="000E100B" w:rsidRDefault="000E100B" w:rsidP="00EE54A7">
            <w:proofErr w:type="spellStart"/>
            <w:r w:rsidRPr="002255AD">
              <w:t>Grid</w:t>
            </w:r>
            <w:proofErr w:type="spellEnd"/>
            <w:r w:rsidRPr="002255AD">
              <w:t xml:space="preserve"> Größe</w:t>
            </w:r>
          </w:p>
        </w:tc>
        <w:tc>
          <w:tcPr>
            <w:tcW w:w="4814" w:type="dxa"/>
          </w:tcPr>
          <w:p w14:paraId="373B896F" w14:textId="77777777" w:rsidR="000E100B" w:rsidRDefault="000E100B" w:rsidP="00EE54A7">
            <w:r>
              <w:t>XXX</w:t>
            </w:r>
          </w:p>
        </w:tc>
      </w:tr>
      <w:tr w:rsidR="000E100B" w14:paraId="1FEE94F1" w14:textId="77777777" w:rsidTr="00EE54A7">
        <w:tc>
          <w:tcPr>
            <w:tcW w:w="4814" w:type="dxa"/>
          </w:tcPr>
          <w:p w14:paraId="5C1DB08F" w14:textId="77777777" w:rsidR="000E100B" w:rsidRDefault="000E100B" w:rsidP="00EE54A7">
            <w:r>
              <w:t>Logik</w:t>
            </w:r>
          </w:p>
        </w:tc>
        <w:tc>
          <w:tcPr>
            <w:tcW w:w="4814" w:type="dxa"/>
          </w:tcPr>
          <w:p w14:paraId="7A0B55FC" w14:textId="77777777" w:rsidR="000E100B" w:rsidRDefault="000E100B" w:rsidP="00EE54A7">
            <w:r>
              <w:t>Variable</w:t>
            </w:r>
          </w:p>
        </w:tc>
      </w:tr>
      <w:tr w:rsidR="000E100B" w14:paraId="78E65890" w14:textId="77777777" w:rsidTr="00EE54A7">
        <w:tc>
          <w:tcPr>
            <w:tcW w:w="4814" w:type="dxa"/>
          </w:tcPr>
          <w:p w14:paraId="1ED4A6B6" w14:textId="77777777" w:rsidR="000E100B" w:rsidRDefault="000E100B" w:rsidP="00EE54A7">
            <w:r w:rsidRPr="008C5D1E">
              <w:rPr>
                <w:rFonts w:cs="Times New Roman"/>
              </w:rPr>
              <w:t>View Distan</w:t>
            </w:r>
            <w:r>
              <w:rPr>
                <w:rFonts w:cs="Times New Roman"/>
              </w:rPr>
              <w:t>z</w:t>
            </w:r>
          </w:p>
        </w:tc>
        <w:tc>
          <w:tcPr>
            <w:tcW w:w="4814" w:type="dxa"/>
          </w:tcPr>
          <w:p w14:paraId="5F0C60B1" w14:textId="77777777" w:rsidR="000E100B" w:rsidRDefault="000E100B" w:rsidP="00EE54A7">
            <w:r>
              <w:t>Variable</w:t>
            </w:r>
          </w:p>
        </w:tc>
      </w:tr>
      <w:tr w:rsidR="000E100B" w14:paraId="55A2BE67" w14:textId="77777777" w:rsidTr="00EE54A7">
        <w:tc>
          <w:tcPr>
            <w:tcW w:w="4814" w:type="dxa"/>
          </w:tcPr>
          <w:p w14:paraId="37E08C97" w14:textId="77777777" w:rsidR="000E100B" w:rsidRDefault="000E100B" w:rsidP="00EE54A7">
            <w:r w:rsidRPr="008C5D1E">
              <w:rPr>
                <w:rFonts w:cs="Times New Roman"/>
              </w:rPr>
              <w:t xml:space="preserve">View </w:t>
            </w:r>
            <w:r>
              <w:rPr>
                <w:rFonts w:cs="Times New Roman"/>
              </w:rPr>
              <w:t>Winkel</w:t>
            </w:r>
          </w:p>
        </w:tc>
        <w:tc>
          <w:tcPr>
            <w:tcW w:w="4814" w:type="dxa"/>
          </w:tcPr>
          <w:p w14:paraId="3C7E557F" w14:textId="77777777" w:rsidR="000E100B" w:rsidRDefault="000E100B" w:rsidP="00EE54A7">
            <w:r>
              <w:t>Variable</w:t>
            </w:r>
          </w:p>
        </w:tc>
      </w:tr>
      <w:tr w:rsidR="000E100B" w14:paraId="4D8D3E1D" w14:textId="77777777" w:rsidTr="00EE54A7">
        <w:tc>
          <w:tcPr>
            <w:tcW w:w="4814" w:type="dxa"/>
          </w:tcPr>
          <w:p w14:paraId="5F6F6A61"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5050F9D5" w14:textId="77777777" w:rsidR="000E100B" w:rsidRDefault="000E100B" w:rsidP="00EE54A7">
            <w:r>
              <w:t>XXX</w:t>
            </w:r>
          </w:p>
        </w:tc>
      </w:tr>
      <w:tr w:rsidR="000E100B" w14:paraId="7713693C" w14:textId="77777777" w:rsidTr="00EE54A7">
        <w:tc>
          <w:tcPr>
            <w:tcW w:w="4814" w:type="dxa"/>
          </w:tcPr>
          <w:p w14:paraId="3E94C14B" w14:textId="77777777" w:rsidR="000E100B" w:rsidRDefault="000E100B" w:rsidP="00EE54A7">
            <w:r w:rsidRPr="008C5D1E">
              <w:rPr>
                <w:rFonts w:cs="Times New Roman"/>
              </w:rPr>
              <w:t>Seed</w:t>
            </w:r>
          </w:p>
        </w:tc>
        <w:tc>
          <w:tcPr>
            <w:tcW w:w="4814" w:type="dxa"/>
          </w:tcPr>
          <w:p w14:paraId="6BC81D28" w14:textId="77777777" w:rsidR="000E100B" w:rsidRDefault="000E100B" w:rsidP="00EE54A7">
            <w:r>
              <w:t>XXX</w:t>
            </w:r>
          </w:p>
        </w:tc>
      </w:tr>
    </w:tbl>
    <w:p w14:paraId="28AFFFA2"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02EEC20C" w14:textId="77777777" w:rsidR="00927838" w:rsidRPr="008C5D1E" w:rsidRDefault="00927838" w:rsidP="00927838">
      <w:pPr>
        <w:pStyle w:val="ANHANG4"/>
      </w:pPr>
      <w:bookmarkStart w:id="274" w:name="_Toc199922814"/>
      <w:r w:rsidRPr="008C5D1E">
        <w:t>Logik: Random Walk</w:t>
      </w:r>
      <w:bookmarkEnd w:id="274"/>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E3E3F61" w14:textId="77777777" w:rsidTr="00EE54A7">
        <w:tc>
          <w:tcPr>
            <w:tcW w:w="709" w:type="dxa"/>
            <w:tcBorders>
              <w:top w:val="nil"/>
              <w:left w:val="nil"/>
              <w:bottom w:val="nil"/>
              <w:right w:val="nil"/>
            </w:tcBorders>
          </w:tcPr>
          <w:p w14:paraId="1C96F1D2" w14:textId="77777777" w:rsidR="00927838" w:rsidRPr="007D294B" w:rsidRDefault="00927838" w:rsidP="00EE54A7">
            <w:pPr>
              <w:rPr>
                <w:rFonts w:cs="Times New Roman"/>
                <w:lang w:val="en-US"/>
              </w:rPr>
            </w:pPr>
          </w:p>
        </w:tc>
        <w:tc>
          <w:tcPr>
            <w:tcW w:w="1720" w:type="dxa"/>
            <w:tcBorders>
              <w:top w:val="nil"/>
              <w:left w:val="nil"/>
              <w:bottom w:val="nil"/>
            </w:tcBorders>
          </w:tcPr>
          <w:p w14:paraId="65C7C641" w14:textId="77777777" w:rsidR="00927838" w:rsidRPr="007D294B" w:rsidRDefault="00927838" w:rsidP="00EE54A7">
            <w:pPr>
              <w:rPr>
                <w:rFonts w:cs="Times New Roman"/>
                <w:lang w:val="en-US"/>
              </w:rPr>
            </w:pPr>
          </w:p>
        </w:tc>
        <w:tc>
          <w:tcPr>
            <w:tcW w:w="3686" w:type="dxa"/>
            <w:gridSpan w:val="3"/>
          </w:tcPr>
          <w:p w14:paraId="3C0D889A"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187101EF" w14:textId="77777777" w:rsidTr="00EE54A7">
        <w:tc>
          <w:tcPr>
            <w:tcW w:w="709" w:type="dxa"/>
            <w:tcBorders>
              <w:top w:val="nil"/>
              <w:left w:val="nil"/>
              <w:right w:val="nil"/>
            </w:tcBorders>
          </w:tcPr>
          <w:p w14:paraId="6512585C" w14:textId="77777777" w:rsidR="00927838" w:rsidRPr="007D294B" w:rsidRDefault="00927838" w:rsidP="00EE54A7">
            <w:pPr>
              <w:rPr>
                <w:rFonts w:cs="Times New Roman"/>
                <w:lang w:val="en-US"/>
              </w:rPr>
            </w:pPr>
          </w:p>
        </w:tc>
        <w:tc>
          <w:tcPr>
            <w:tcW w:w="1720" w:type="dxa"/>
            <w:tcBorders>
              <w:top w:val="nil"/>
              <w:left w:val="nil"/>
            </w:tcBorders>
          </w:tcPr>
          <w:p w14:paraId="0BD49F76" w14:textId="77777777" w:rsidR="00927838" w:rsidRPr="007D294B" w:rsidRDefault="00927838" w:rsidP="00EE54A7">
            <w:pPr>
              <w:rPr>
                <w:rFonts w:cs="Times New Roman"/>
                <w:lang w:val="en-US"/>
              </w:rPr>
            </w:pPr>
          </w:p>
        </w:tc>
        <w:tc>
          <w:tcPr>
            <w:tcW w:w="1228" w:type="dxa"/>
          </w:tcPr>
          <w:p w14:paraId="76F623C4" w14:textId="77777777" w:rsidR="00927838" w:rsidRDefault="00927838" w:rsidP="00EE54A7">
            <w:pPr>
              <w:jc w:val="center"/>
              <w:rPr>
                <w:rFonts w:cs="Times New Roman"/>
              </w:rPr>
            </w:pPr>
            <w:r>
              <w:rPr>
                <w:rFonts w:cs="Times New Roman"/>
              </w:rPr>
              <w:t>1</w:t>
            </w:r>
          </w:p>
        </w:tc>
        <w:tc>
          <w:tcPr>
            <w:tcW w:w="1229" w:type="dxa"/>
          </w:tcPr>
          <w:p w14:paraId="5BC7155B" w14:textId="77777777" w:rsidR="00927838" w:rsidRDefault="00927838" w:rsidP="00EE54A7">
            <w:pPr>
              <w:jc w:val="center"/>
              <w:rPr>
                <w:rFonts w:cs="Times New Roman"/>
              </w:rPr>
            </w:pPr>
            <w:r>
              <w:rPr>
                <w:rFonts w:cs="Times New Roman"/>
              </w:rPr>
              <w:t>2</w:t>
            </w:r>
          </w:p>
        </w:tc>
        <w:tc>
          <w:tcPr>
            <w:tcW w:w="1229" w:type="dxa"/>
          </w:tcPr>
          <w:p w14:paraId="7F8B2756" w14:textId="77777777" w:rsidR="00927838" w:rsidRDefault="00927838" w:rsidP="00EE54A7">
            <w:pPr>
              <w:jc w:val="center"/>
              <w:rPr>
                <w:rFonts w:cs="Times New Roman"/>
              </w:rPr>
            </w:pPr>
            <w:r>
              <w:rPr>
                <w:rFonts w:cs="Times New Roman"/>
              </w:rPr>
              <w:t>3</w:t>
            </w:r>
          </w:p>
        </w:tc>
      </w:tr>
      <w:tr w:rsidR="00927838" w14:paraId="794AB7A8" w14:textId="77777777" w:rsidTr="00EE54A7">
        <w:tc>
          <w:tcPr>
            <w:tcW w:w="709" w:type="dxa"/>
            <w:vMerge w:val="restart"/>
            <w:textDirection w:val="btLr"/>
          </w:tcPr>
          <w:p w14:paraId="4263F2A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0F61FAA5" w14:textId="77777777" w:rsidR="00927838" w:rsidRDefault="00927838" w:rsidP="00EE54A7">
            <w:pPr>
              <w:jc w:val="center"/>
              <w:rPr>
                <w:rFonts w:cs="Times New Roman"/>
              </w:rPr>
            </w:pPr>
            <w:r>
              <w:rPr>
                <w:rFonts w:cs="Times New Roman"/>
              </w:rPr>
              <w:t>20</w:t>
            </w:r>
          </w:p>
        </w:tc>
        <w:tc>
          <w:tcPr>
            <w:tcW w:w="1228" w:type="dxa"/>
          </w:tcPr>
          <w:p w14:paraId="3CD941F7" w14:textId="77777777" w:rsidR="00927838" w:rsidRDefault="00927838" w:rsidP="00EE54A7">
            <w:pPr>
              <w:rPr>
                <w:rFonts w:cs="Times New Roman"/>
              </w:rPr>
            </w:pPr>
          </w:p>
        </w:tc>
        <w:tc>
          <w:tcPr>
            <w:tcW w:w="1229" w:type="dxa"/>
          </w:tcPr>
          <w:p w14:paraId="75C47925" w14:textId="77777777" w:rsidR="00927838" w:rsidRDefault="00927838" w:rsidP="00EE54A7">
            <w:pPr>
              <w:rPr>
                <w:rFonts w:cs="Times New Roman"/>
              </w:rPr>
            </w:pPr>
          </w:p>
        </w:tc>
        <w:tc>
          <w:tcPr>
            <w:tcW w:w="1229" w:type="dxa"/>
          </w:tcPr>
          <w:p w14:paraId="0D68672C" w14:textId="77777777" w:rsidR="00927838" w:rsidRDefault="00927838" w:rsidP="00EE54A7">
            <w:pPr>
              <w:rPr>
                <w:rFonts w:cs="Times New Roman"/>
              </w:rPr>
            </w:pPr>
          </w:p>
        </w:tc>
      </w:tr>
      <w:tr w:rsidR="00927838" w14:paraId="4A3A6AFA" w14:textId="77777777" w:rsidTr="00EE54A7">
        <w:tc>
          <w:tcPr>
            <w:tcW w:w="709" w:type="dxa"/>
            <w:vMerge/>
          </w:tcPr>
          <w:p w14:paraId="42749C78" w14:textId="77777777" w:rsidR="00927838" w:rsidRDefault="00927838" w:rsidP="00EE54A7">
            <w:pPr>
              <w:rPr>
                <w:rFonts w:cs="Times New Roman"/>
              </w:rPr>
            </w:pPr>
          </w:p>
        </w:tc>
        <w:tc>
          <w:tcPr>
            <w:tcW w:w="1720" w:type="dxa"/>
          </w:tcPr>
          <w:p w14:paraId="0EA38BED" w14:textId="77777777" w:rsidR="00927838" w:rsidRDefault="00927838" w:rsidP="00EE54A7">
            <w:pPr>
              <w:jc w:val="center"/>
              <w:rPr>
                <w:rFonts w:cs="Times New Roman"/>
              </w:rPr>
            </w:pPr>
            <w:r>
              <w:rPr>
                <w:rFonts w:cs="Times New Roman"/>
              </w:rPr>
              <w:t>45</w:t>
            </w:r>
          </w:p>
        </w:tc>
        <w:tc>
          <w:tcPr>
            <w:tcW w:w="1228" w:type="dxa"/>
          </w:tcPr>
          <w:p w14:paraId="333BBEE4" w14:textId="77777777" w:rsidR="00927838" w:rsidRDefault="00927838" w:rsidP="00EE54A7">
            <w:pPr>
              <w:rPr>
                <w:rFonts w:cs="Times New Roman"/>
              </w:rPr>
            </w:pPr>
          </w:p>
        </w:tc>
        <w:tc>
          <w:tcPr>
            <w:tcW w:w="1229" w:type="dxa"/>
          </w:tcPr>
          <w:p w14:paraId="161708B9" w14:textId="77777777" w:rsidR="00927838" w:rsidRDefault="00927838" w:rsidP="00EE54A7">
            <w:pPr>
              <w:rPr>
                <w:rFonts w:cs="Times New Roman"/>
              </w:rPr>
            </w:pPr>
          </w:p>
        </w:tc>
        <w:tc>
          <w:tcPr>
            <w:tcW w:w="1229" w:type="dxa"/>
          </w:tcPr>
          <w:p w14:paraId="0CB65729" w14:textId="77777777" w:rsidR="00927838" w:rsidRDefault="00927838" w:rsidP="00EE54A7">
            <w:pPr>
              <w:rPr>
                <w:rFonts w:cs="Times New Roman"/>
              </w:rPr>
            </w:pPr>
          </w:p>
        </w:tc>
      </w:tr>
      <w:tr w:rsidR="00927838" w14:paraId="348C6B3A" w14:textId="77777777" w:rsidTr="00EE54A7">
        <w:tc>
          <w:tcPr>
            <w:tcW w:w="709" w:type="dxa"/>
            <w:vMerge/>
          </w:tcPr>
          <w:p w14:paraId="3E26E3AB" w14:textId="77777777" w:rsidR="00927838" w:rsidRDefault="00927838" w:rsidP="00EE54A7">
            <w:pPr>
              <w:rPr>
                <w:rFonts w:cs="Times New Roman"/>
              </w:rPr>
            </w:pPr>
          </w:p>
        </w:tc>
        <w:tc>
          <w:tcPr>
            <w:tcW w:w="1720" w:type="dxa"/>
          </w:tcPr>
          <w:p w14:paraId="74F8F1B5" w14:textId="77777777" w:rsidR="00927838" w:rsidRDefault="00927838" w:rsidP="00EE54A7">
            <w:pPr>
              <w:jc w:val="center"/>
              <w:rPr>
                <w:rFonts w:cs="Times New Roman"/>
              </w:rPr>
            </w:pPr>
            <w:r>
              <w:rPr>
                <w:rFonts w:cs="Times New Roman"/>
              </w:rPr>
              <w:t>90</w:t>
            </w:r>
          </w:p>
        </w:tc>
        <w:tc>
          <w:tcPr>
            <w:tcW w:w="1228" w:type="dxa"/>
          </w:tcPr>
          <w:p w14:paraId="0D5D9DC0" w14:textId="77777777" w:rsidR="00927838" w:rsidRDefault="00927838" w:rsidP="00EE54A7">
            <w:pPr>
              <w:rPr>
                <w:rFonts w:cs="Times New Roman"/>
              </w:rPr>
            </w:pPr>
          </w:p>
        </w:tc>
        <w:tc>
          <w:tcPr>
            <w:tcW w:w="1229" w:type="dxa"/>
          </w:tcPr>
          <w:p w14:paraId="5B797EED" w14:textId="77777777" w:rsidR="00927838" w:rsidRDefault="00927838" w:rsidP="00EE54A7">
            <w:pPr>
              <w:rPr>
                <w:rFonts w:cs="Times New Roman"/>
              </w:rPr>
            </w:pPr>
          </w:p>
        </w:tc>
        <w:tc>
          <w:tcPr>
            <w:tcW w:w="1229" w:type="dxa"/>
          </w:tcPr>
          <w:p w14:paraId="5F07426E" w14:textId="77777777" w:rsidR="00927838" w:rsidRDefault="00927838" w:rsidP="00EE54A7">
            <w:pPr>
              <w:rPr>
                <w:rFonts w:cs="Times New Roman"/>
              </w:rPr>
            </w:pPr>
          </w:p>
        </w:tc>
      </w:tr>
      <w:tr w:rsidR="00927838" w14:paraId="17891BCD" w14:textId="77777777" w:rsidTr="00EE54A7">
        <w:tc>
          <w:tcPr>
            <w:tcW w:w="709" w:type="dxa"/>
            <w:vMerge/>
          </w:tcPr>
          <w:p w14:paraId="09FA4DD1" w14:textId="77777777" w:rsidR="00927838" w:rsidRDefault="00927838" w:rsidP="00EE54A7">
            <w:pPr>
              <w:rPr>
                <w:rFonts w:cs="Times New Roman"/>
              </w:rPr>
            </w:pPr>
          </w:p>
        </w:tc>
        <w:tc>
          <w:tcPr>
            <w:tcW w:w="1720" w:type="dxa"/>
          </w:tcPr>
          <w:p w14:paraId="6287F1D0" w14:textId="77777777" w:rsidR="00927838" w:rsidRDefault="00927838" w:rsidP="00EE54A7">
            <w:pPr>
              <w:jc w:val="center"/>
              <w:rPr>
                <w:rFonts w:cs="Times New Roman"/>
              </w:rPr>
            </w:pPr>
            <w:r>
              <w:rPr>
                <w:rFonts w:cs="Times New Roman"/>
              </w:rPr>
              <w:t>180</w:t>
            </w:r>
          </w:p>
        </w:tc>
        <w:tc>
          <w:tcPr>
            <w:tcW w:w="1228" w:type="dxa"/>
          </w:tcPr>
          <w:p w14:paraId="14549CD2" w14:textId="77777777" w:rsidR="00927838" w:rsidRDefault="00927838" w:rsidP="00EE54A7">
            <w:pPr>
              <w:rPr>
                <w:rFonts w:cs="Times New Roman"/>
              </w:rPr>
            </w:pPr>
          </w:p>
        </w:tc>
        <w:tc>
          <w:tcPr>
            <w:tcW w:w="1229" w:type="dxa"/>
          </w:tcPr>
          <w:p w14:paraId="0D10D91E" w14:textId="77777777" w:rsidR="00927838" w:rsidRDefault="00927838" w:rsidP="00EE54A7">
            <w:pPr>
              <w:rPr>
                <w:rFonts w:cs="Times New Roman"/>
              </w:rPr>
            </w:pPr>
          </w:p>
        </w:tc>
        <w:tc>
          <w:tcPr>
            <w:tcW w:w="1229" w:type="dxa"/>
          </w:tcPr>
          <w:p w14:paraId="5A66098C" w14:textId="77777777" w:rsidR="00927838" w:rsidRDefault="00927838" w:rsidP="00EE54A7">
            <w:pPr>
              <w:rPr>
                <w:rFonts w:cs="Times New Roman"/>
              </w:rPr>
            </w:pPr>
          </w:p>
        </w:tc>
      </w:tr>
      <w:tr w:rsidR="00927838" w14:paraId="0FCCFB7D" w14:textId="77777777" w:rsidTr="00EE54A7">
        <w:tc>
          <w:tcPr>
            <w:tcW w:w="709" w:type="dxa"/>
            <w:vMerge/>
          </w:tcPr>
          <w:p w14:paraId="01FC3615" w14:textId="77777777" w:rsidR="00927838" w:rsidRDefault="00927838" w:rsidP="00EE54A7">
            <w:pPr>
              <w:rPr>
                <w:rFonts w:cs="Times New Roman"/>
              </w:rPr>
            </w:pPr>
          </w:p>
        </w:tc>
        <w:tc>
          <w:tcPr>
            <w:tcW w:w="1720" w:type="dxa"/>
          </w:tcPr>
          <w:p w14:paraId="43B3765B" w14:textId="77777777" w:rsidR="00927838" w:rsidRDefault="00927838" w:rsidP="00EE54A7">
            <w:pPr>
              <w:jc w:val="center"/>
              <w:rPr>
                <w:rFonts w:cs="Times New Roman"/>
              </w:rPr>
            </w:pPr>
            <w:r>
              <w:rPr>
                <w:rFonts w:cs="Times New Roman"/>
              </w:rPr>
              <w:t>360</w:t>
            </w:r>
          </w:p>
        </w:tc>
        <w:tc>
          <w:tcPr>
            <w:tcW w:w="1228" w:type="dxa"/>
          </w:tcPr>
          <w:p w14:paraId="56D059C6" w14:textId="77777777" w:rsidR="00927838" w:rsidRDefault="00927838" w:rsidP="00EE54A7">
            <w:pPr>
              <w:rPr>
                <w:rFonts w:cs="Times New Roman"/>
              </w:rPr>
            </w:pPr>
          </w:p>
        </w:tc>
        <w:tc>
          <w:tcPr>
            <w:tcW w:w="1229" w:type="dxa"/>
          </w:tcPr>
          <w:p w14:paraId="1210F42C" w14:textId="77777777" w:rsidR="00927838" w:rsidRDefault="00927838" w:rsidP="00EE54A7">
            <w:pPr>
              <w:rPr>
                <w:rFonts w:cs="Times New Roman"/>
              </w:rPr>
            </w:pPr>
          </w:p>
        </w:tc>
        <w:tc>
          <w:tcPr>
            <w:tcW w:w="1229" w:type="dxa"/>
          </w:tcPr>
          <w:p w14:paraId="2F73FD66" w14:textId="77777777" w:rsidR="00927838" w:rsidRDefault="00927838" w:rsidP="00EE54A7">
            <w:pPr>
              <w:rPr>
                <w:rFonts w:cs="Times New Roman"/>
              </w:rPr>
            </w:pPr>
          </w:p>
        </w:tc>
      </w:tr>
    </w:tbl>
    <w:p w14:paraId="45D89E30" w14:textId="77777777" w:rsidR="00927838" w:rsidRDefault="00927838" w:rsidP="00927838">
      <w:pPr>
        <w:rPr>
          <w:rFonts w:cs="Times New Roman"/>
        </w:rPr>
      </w:pPr>
    </w:p>
    <w:p w14:paraId="22395E9F" w14:textId="77777777" w:rsidR="00927838" w:rsidRPr="0059144C" w:rsidRDefault="00927838" w:rsidP="00927838">
      <w:pPr>
        <w:pStyle w:val="ANHANG4"/>
      </w:pPr>
      <w:bookmarkStart w:id="275" w:name="_Toc199922815"/>
      <w:r>
        <w:t xml:space="preserve">Logik: </w:t>
      </w:r>
      <w:r w:rsidRPr="007D294B">
        <w:t xml:space="preserve">Frontier </w:t>
      </w:r>
      <w:proofErr w:type="spellStart"/>
      <w:r w:rsidRPr="007D294B">
        <w:t>Based</w:t>
      </w:r>
      <w:proofErr w:type="spellEnd"/>
      <w:r w:rsidRPr="007D294B">
        <w:t xml:space="preserve"> Exploration</w:t>
      </w:r>
      <w:bookmarkEnd w:id="275"/>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2FBBDFC9" w14:textId="77777777" w:rsidTr="00EE54A7">
        <w:tc>
          <w:tcPr>
            <w:tcW w:w="709" w:type="dxa"/>
            <w:tcBorders>
              <w:top w:val="nil"/>
              <w:left w:val="nil"/>
              <w:bottom w:val="nil"/>
              <w:right w:val="nil"/>
            </w:tcBorders>
          </w:tcPr>
          <w:p w14:paraId="0DEFC2AC" w14:textId="77777777" w:rsidR="00927838" w:rsidRPr="007D294B" w:rsidRDefault="00927838" w:rsidP="00EE54A7">
            <w:pPr>
              <w:rPr>
                <w:rFonts w:cs="Times New Roman"/>
                <w:lang w:val="en-US"/>
              </w:rPr>
            </w:pPr>
          </w:p>
        </w:tc>
        <w:tc>
          <w:tcPr>
            <w:tcW w:w="1720" w:type="dxa"/>
            <w:tcBorders>
              <w:top w:val="nil"/>
              <w:left w:val="nil"/>
              <w:bottom w:val="nil"/>
            </w:tcBorders>
          </w:tcPr>
          <w:p w14:paraId="420BE9D8" w14:textId="77777777" w:rsidR="00927838" w:rsidRPr="007D294B" w:rsidRDefault="00927838" w:rsidP="00EE54A7">
            <w:pPr>
              <w:rPr>
                <w:rFonts w:cs="Times New Roman"/>
                <w:lang w:val="en-US"/>
              </w:rPr>
            </w:pPr>
          </w:p>
        </w:tc>
        <w:tc>
          <w:tcPr>
            <w:tcW w:w="3686" w:type="dxa"/>
            <w:gridSpan w:val="3"/>
          </w:tcPr>
          <w:p w14:paraId="5E16E77F"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4EEF936E" w14:textId="77777777" w:rsidTr="00EE54A7">
        <w:tc>
          <w:tcPr>
            <w:tcW w:w="709" w:type="dxa"/>
            <w:tcBorders>
              <w:top w:val="nil"/>
              <w:left w:val="nil"/>
              <w:right w:val="nil"/>
            </w:tcBorders>
          </w:tcPr>
          <w:p w14:paraId="5584E408" w14:textId="77777777" w:rsidR="00927838" w:rsidRPr="007D294B" w:rsidRDefault="00927838" w:rsidP="00EE54A7">
            <w:pPr>
              <w:rPr>
                <w:rFonts w:cs="Times New Roman"/>
                <w:lang w:val="en-US"/>
              </w:rPr>
            </w:pPr>
          </w:p>
        </w:tc>
        <w:tc>
          <w:tcPr>
            <w:tcW w:w="1720" w:type="dxa"/>
            <w:tcBorders>
              <w:top w:val="nil"/>
              <w:left w:val="nil"/>
            </w:tcBorders>
          </w:tcPr>
          <w:p w14:paraId="662CE1B8" w14:textId="77777777" w:rsidR="00927838" w:rsidRPr="007D294B" w:rsidRDefault="00927838" w:rsidP="00EE54A7">
            <w:pPr>
              <w:rPr>
                <w:rFonts w:cs="Times New Roman"/>
                <w:lang w:val="en-US"/>
              </w:rPr>
            </w:pPr>
          </w:p>
        </w:tc>
        <w:tc>
          <w:tcPr>
            <w:tcW w:w="1228" w:type="dxa"/>
          </w:tcPr>
          <w:p w14:paraId="62DC2F60" w14:textId="77777777" w:rsidR="00927838" w:rsidRDefault="00927838" w:rsidP="00EE54A7">
            <w:pPr>
              <w:jc w:val="center"/>
              <w:rPr>
                <w:rFonts w:cs="Times New Roman"/>
              </w:rPr>
            </w:pPr>
            <w:r>
              <w:rPr>
                <w:rFonts w:cs="Times New Roman"/>
              </w:rPr>
              <w:t>1</w:t>
            </w:r>
          </w:p>
        </w:tc>
        <w:tc>
          <w:tcPr>
            <w:tcW w:w="1229" w:type="dxa"/>
          </w:tcPr>
          <w:p w14:paraId="3412666B" w14:textId="77777777" w:rsidR="00927838" w:rsidRDefault="00927838" w:rsidP="00EE54A7">
            <w:pPr>
              <w:jc w:val="center"/>
              <w:rPr>
                <w:rFonts w:cs="Times New Roman"/>
              </w:rPr>
            </w:pPr>
            <w:r>
              <w:rPr>
                <w:rFonts w:cs="Times New Roman"/>
              </w:rPr>
              <w:t>2</w:t>
            </w:r>
          </w:p>
        </w:tc>
        <w:tc>
          <w:tcPr>
            <w:tcW w:w="1229" w:type="dxa"/>
          </w:tcPr>
          <w:p w14:paraId="40EFE9F8" w14:textId="77777777" w:rsidR="00927838" w:rsidRDefault="00927838" w:rsidP="00EE54A7">
            <w:pPr>
              <w:jc w:val="center"/>
              <w:rPr>
                <w:rFonts w:cs="Times New Roman"/>
              </w:rPr>
            </w:pPr>
            <w:r>
              <w:rPr>
                <w:rFonts w:cs="Times New Roman"/>
              </w:rPr>
              <w:t>3</w:t>
            </w:r>
          </w:p>
        </w:tc>
      </w:tr>
      <w:tr w:rsidR="00927838" w14:paraId="56644B41" w14:textId="77777777" w:rsidTr="00EE54A7">
        <w:tc>
          <w:tcPr>
            <w:tcW w:w="709" w:type="dxa"/>
            <w:vMerge w:val="restart"/>
            <w:textDirection w:val="btLr"/>
          </w:tcPr>
          <w:p w14:paraId="57F7AF9D"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18ECE8" w14:textId="77777777" w:rsidR="00927838" w:rsidRDefault="00927838" w:rsidP="00EE54A7">
            <w:pPr>
              <w:jc w:val="center"/>
              <w:rPr>
                <w:rFonts w:cs="Times New Roman"/>
              </w:rPr>
            </w:pPr>
            <w:r>
              <w:rPr>
                <w:rFonts w:cs="Times New Roman"/>
              </w:rPr>
              <w:t>20</w:t>
            </w:r>
          </w:p>
        </w:tc>
        <w:tc>
          <w:tcPr>
            <w:tcW w:w="1228" w:type="dxa"/>
          </w:tcPr>
          <w:p w14:paraId="5B455613" w14:textId="77777777" w:rsidR="00927838" w:rsidRDefault="00927838" w:rsidP="00EE54A7">
            <w:pPr>
              <w:rPr>
                <w:rFonts w:cs="Times New Roman"/>
              </w:rPr>
            </w:pPr>
          </w:p>
        </w:tc>
        <w:tc>
          <w:tcPr>
            <w:tcW w:w="1229" w:type="dxa"/>
          </w:tcPr>
          <w:p w14:paraId="0E03EFEC" w14:textId="77777777" w:rsidR="00927838" w:rsidRDefault="00927838" w:rsidP="00EE54A7">
            <w:pPr>
              <w:rPr>
                <w:rFonts w:cs="Times New Roman"/>
              </w:rPr>
            </w:pPr>
          </w:p>
        </w:tc>
        <w:tc>
          <w:tcPr>
            <w:tcW w:w="1229" w:type="dxa"/>
          </w:tcPr>
          <w:p w14:paraId="4817DC1E" w14:textId="77777777" w:rsidR="00927838" w:rsidRDefault="00927838" w:rsidP="00EE54A7">
            <w:pPr>
              <w:rPr>
                <w:rFonts w:cs="Times New Roman"/>
              </w:rPr>
            </w:pPr>
          </w:p>
        </w:tc>
      </w:tr>
      <w:tr w:rsidR="00927838" w14:paraId="39BB5BF5" w14:textId="77777777" w:rsidTr="00EE54A7">
        <w:tc>
          <w:tcPr>
            <w:tcW w:w="709" w:type="dxa"/>
            <w:vMerge/>
          </w:tcPr>
          <w:p w14:paraId="60A7ED14" w14:textId="77777777" w:rsidR="00927838" w:rsidRDefault="00927838" w:rsidP="00EE54A7">
            <w:pPr>
              <w:rPr>
                <w:rFonts w:cs="Times New Roman"/>
              </w:rPr>
            </w:pPr>
          </w:p>
        </w:tc>
        <w:tc>
          <w:tcPr>
            <w:tcW w:w="1720" w:type="dxa"/>
          </w:tcPr>
          <w:p w14:paraId="253F0AC2" w14:textId="77777777" w:rsidR="00927838" w:rsidRDefault="00927838" w:rsidP="00EE54A7">
            <w:pPr>
              <w:jc w:val="center"/>
              <w:rPr>
                <w:rFonts w:cs="Times New Roman"/>
              </w:rPr>
            </w:pPr>
            <w:r>
              <w:rPr>
                <w:rFonts w:cs="Times New Roman"/>
              </w:rPr>
              <w:t>45</w:t>
            </w:r>
          </w:p>
        </w:tc>
        <w:tc>
          <w:tcPr>
            <w:tcW w:w="1228" w:type="dxa"/>
          </w:tcPr>
          <w:p w14:paraId="7E8C7CEE" w14:textId="77777777" w:rsidR="00927838" w:rsidRDefault="00927838" w:rsidP="00EE54A7">
            <w:pPr>
              <w:rPr>
                <w:rFonts w:cs="Times New Roman"/>
              </w:rPr>
            </w:pPr>
          </w:p>
        </w:tc>
        <w:tc>
          <w:tcPr>
            <w:tcW w:w="1229" w:type="dxa"/>
          </w:tcPr>
          <w:p w14:paraId="6EA1A919" w14:textId="77777777" w:rsidR="00927838" w:rsidRDefault="00927838" w:rsidP="00EE54A7">
            <w:pPr>
              <w:rPr>
                <w:rFonts w:cs="Times New Roman"/>
              </w:rPr>
            </w:pPr>
          </w:p>
        </w:tc>
        <w:tc>
          <w:tcPr>
            <w:tcW w:w="1229" w:type="dxa"/>
          </w:tcPr>
          <w:p w14:paraId="4AE120FD" w14:textId="77777777" w:rsidR="00927838" w:rsidRDefault="00927838" w:rsidP="00EE54A7">
            <w:pPr>
              <w:rPr>
                <w:rFonts w:cs="Times New Roman"/>
              </w:rPr>
            </w:pPr>
          </w:p>
        </w:tc>
      </w:tr>
      <w:tr w:rsidR="00927838" w14:paraId="627DB5EE" w14:textId="77777777" w:rsidTr="00EE54A7">
        <w:tc>
          <w:tcPr>
            <w:tcW w:w="709" w:type="dxa"/>
            <w:vMerge/>
          </w:tcPr>
          <w:p w14:paraId="63C39BDF" w14:textId="77777777" w:rsidR="00927838" w:rsidRDefault="00927838" w:rsidP="00EE54A7">
            <w:pPr>
              <w:rPr>
                <w:rFonts w:cs="Times New Roman"/>
              </w:rPr>
            </w:pPr>
          </w:p>
        </w:tc>
        <w:tc>
          <w:tcPr>
            <w:tcW w:w="1720" w:type="dxa"/>
          </w:tcPr>
          <w:p w14:paraId="623F99FE" w14:textId="77777777" w:rsidR="00927838" w:rsidRDefault="00927838" w:rsidP="00EE54A7">
            <w:pPr>
              <w:jc w:val="center"/>
              <w:rPr>
                <w:rFonts w:cs="Times New Roman"/>
              </w:rPr>
            </w:pPr>
            <w:r>
              <w:rPr>
                <w:rFonts w:cs="Times New Roman"/>
              </w:rPr>
              <w:t>90</w:t>
            </w:r>
          </w:p>
        </w:tc>
        <w:tc>
          <w:tcPr>
            <w:tcW w:w="1228" w:type="dxa"/>
          </w:tcPr>
          <w:p w14:paraId="3D039943" w14:textId="77777777" w:rsidR="00927838" w:rsidRDefault="00927838" w:rsidP="00EE54A7">
            <w:pPr>
              <w:rPr>
                <w:rFonts w:cs="Times New Roman"/>
              </w:rPr>
            </w:pPr>
          </w:p>
        </w:tc>
        <w:tc>
          <w:tcPr>
            <w:tcW w:w="1229" w:type="dxa"/>
          </w:tcPr>
          <w:p w14:paraId="4E1B8012" w14:textId="77777777" w:rsidR="00927838" w:rsidRDefault="00927838" w:rsidP="00EE54A7">
            <w:pPr>
              <w:rPr>
                <w:rFonts w:cs="Times New Roman"/>
              </w:rPr>
            </w:pPr>
          </w:p>
        </w:tc>
        <w:tc>
          <w:tcPr>
            <w:tcW w:w="1229" w:type="dxa"/>
          </w:tcPr>
          <w:p w14:paraId="100D1F7D" w14:textId="77777777" w:rsidR="00927838" w:rsidRDefault="00927838" w:rsidP="00EE54A7">
            <w:pPr>
              <w:rPr>
                <w:rFonts w:cs="Times New Roman"/>
              </w:rPr>
            </w:pPr>
          </w:p>
        </w:tc>
      </w:tr>
      <w:tr w:rsidR="00927838" w14:paraId="2FF15FC1" w14:textId="77777777" w:rsidTr="00EE54A7">
        <w:tc>
          <w:tcPr>
            <w:tcW w:w="709" w:type="dxa"/>
            <w:vMerge/>
          </w:tcPr>
          <w:p w14:paraId="0BB95C28" w14:textId="77777777" w:rsidR="00927838" w:rsidRDefault="00927838" w:rsidP="00EE54A7">
            <w:pPr>
              <w:rPr>
                <w:rFonts w:cs="Times New Roman"/>
              </w:rPr>
            </w:pPr>
          </w:p>
        </w:tc>
        <w:tc>
          <w:tcPr>
            <w:tcW w:w="1720" w:type="dxa"/>
          </w:tcPr>
          <w:p w14:paraId="61112533" w14:textId="77777777" w:rsidR="00927838" w:rsidRDefault="00927838" w:rsidP="00EE54A7">
            <w:pPr>
              <w:jc w:val="center"/>
              <w:rPr>
                <w:rFonts w:cs="Times New Roman"/>
              </w:rPr>
            </w:pPr>
            <w:r>
              <w:rPr>
                <w:rFonts w:cs="Times New Roman"/>
              </w:rPr>
              <w:t>180</w:t>
            </w:r>
          </w:p>
        </w:tc>
        <w:tc>
          <w:tcPr>
            <w:tcW w:w="1228" w:type="dxa"/>
          </w:tcPr>
          <w:p w14:paraId="69CCF7FB" w14:textId="77777777" w:rsidR="00927838" w:rsidRDefault="00927838" w:rsidP="00EE54A7">
            <w:pPr>
              <w:rPr>
                <w:rFonts w:cs="Times New Roman"/>
              </w:rPr>
            </w:pPr>
          </w:p>
        </w:tc>
        <w:tc>
          <w:tcPr>
            <w:tcW w:w="1229" w:type="dxa"/>
          </w:tcPr>
          <w:p w14:paraId="77524BF2" w14:textId="77777777" w:rsidR="00927838" w:rsidRDefault="00927838" w:rsidP="00EE54A7">
            <w:pPr>
              <w:rPr>
                <w:rFonts w:cs="Times New Roman"/>
              </w:rPr>
            </w:pPr>
          </w:p>
        </w:tc>
        <w:tc>
          <w:tcPr>
            <w:tcW w:w="1229" w:type="dxa"/>
          </w:tcPr>
          <w:p w14:paraId="2B38751B" w14:textId="77777777" w:rsidR="00927838" w:rsidRDefault="00927838" w:rsidP="00EE54A7">
            <w:pPr>
              <w:rPr>
                <w:rFonts w:cs="Times New Roman"/>
              </w:rPr>
            </w:pPr>
          </w:p>
        </w:tc>
      </w:tr>
      <w:tr w:rsidR="00927838" w14:paraId="5E95E03F" w14:textId="77777777" w:rsidTr="00EE54A7">
        <w:tc>
          <w:tcPr>
            <w:tcW w:w="709" w:type="dxa"/>
            <w:vMerge/>
          </w:tcPr>
          <w:p w14:paraId="59F34BE0" w14:textId="77777777" w:rsidR="00927838" w:rsidRDefault="00927838" w:rsidP="00EE54A7">
            <w:pPr>
              <w:rPr>
                <w:rFonts w:cs="Times New Roman"/>
              </w:rPr>
            </w:pPr>
          </w:p>
        </w:tc>
        <w:tc>
          <w:tcPr>
            <w:tcW w:w="1720" w:type="dxa"/>
          </w:tcPr>
          <w:p w14:paraId="65B2A544" w14:textId="77777777" w:rsidR="00927838" w:rsidRDefault="00927838" w:rsidP="00EE54A7">
            <w:pPr>
              <w:jc w:val="center"/>
              <w:rPr>
                <w:rFonts w:cs="Times New Roman"/>
              </w:rPr>
            </w:pPr>
            <w:r>
              <w:rPr>
                <w:rFonts w:cs="Times New Roman"/>
              </w:rPr>
              <w:t>360</w:t>
            </w:r>
          </w:p>
        </w:tc>
        <w:tc>
          <w:tcPr>
            <w:tcW w:w="1228" w:type="dxa"/>
          </w:tcPr>
          <w:p w14:paraId="117B1A31" w14:textId="77777777" w:rsidR="00927838" w:rsidRDefault="00927838" w:rsidP="00EE54A7">
            <w:pPr>
              <w:rPr>
                <w:rFonts w:cs="Times New Roman"/>
              </w:rPr>
            </w:pPr>
          </w:p>
        </w:tc>
        <w:tc>
          <w:tcPr>
            <w:tcW w:w="1229" w:type="dxa"/>
          </w:tcPr>
          <w:p w14:paraId="3AA88046" w14:textId="77777777" w:rsidR="00927838" w:rsidRDefault="00927838" w:rsidP="00EE54A7">
            <w:pPr>
              <w:rPr>
                <w:rFonts w:cs="Times New Roman"/>
              </w:rPr>
            </w:pPr>
          </w:p>
        </w:tc>
        <w:tc>
          <w:tcPr>
            <w:tcW w:w="1229" w:type="dxa"/>
          </w:tcPr>
          <w:p w14:paraId="6D4DD94A" w14:textId="77777777" w:rsidR="00927838" w:rsidRDefault="00927838" w:rsidP="00EE54A7">
            <w:pPr>
              <w:rPr>
                <w:rFonts w:cs="Times New Roman"/>
              </w:rPr>
            </w:pPr>
          </w:p>
        </w:tc>
      </w:tr>
    </w:tbl>
    <w:p w14:paraId="7F3E6D35" w14:textId="77777777" w:rsidR="00927838" w:rsidRDefault="00927838">
      <w:pPr>
        <w:rPr>
          <w:rFonts w:cs="Times New Roman"/>
        </w:rPr>
      </w:pPr>
    </w:p>
    <w:p w14:paraId="4BE2BCE8" w14:textId="6756B0FD" w:rsidR="000A176B" w:rsidRDefault="000A176B">
      <w:pPr>
        <w:rPr>
          <w:rFonts w:cs="Times New Roman"/>
        </w:rPr>
      </w:pPr>
      <w:proofErr w:type="gramStart"/>
      <w:r>
        <w:rPr>
          <w:rFonts w:cs="Times New Roman"/>
        </w:rPr>
        <w:t>Ändern</w:t>
      </w:r>
      <w:proofErr w:type="gramEnd"/>
      <w:r>
        <w:rPr>
          <w:rFonts w:cs="Times New Roman"/>
        </w:rPr>
        <w:t xml:space="preserve"> der </w:t>
      </w:r>
      <m:oMath>
        <m:r>
          <w:rPr>
            <w:rStyle w:val="Text"/>
            <w:rFonts w:ascii="Cambria Math" w:hAnsi="Cambria Math"/>
          </w:rPr>
          <m:t>λ≤1 ???</m:t>
        </m:r>
      </m:oMath>
    </w:p>
    <w:p w14:paraId="48E8CCD9" w14:textId="77777777" w:rsidR="000A176B" w:rsidRDefault="000A176B">
      <w:pPr>
        <w:rPr>
          <w:rFonts w:cs="Times New Roman"/>
        </w:rPr>
      </w:pPr>
    </w:p>
    <w:p w14:paraId="0B07C6FC" w14:textId="77777777" w:rsidR="000A176B" w:rsidRDefault="000A176B">
      <w:pPr>
        <w:rPr>
          <w:rFonts w:cs="Times New Roman"/>
        </w:rPr>
      </w:pPr>
    </w:p>
    <w:p w14:paraId="1902381D" w14:textId="77777777" w:rsidR="000A176B" w:rsidRDefault="000A176B">
      <w:pPr>
        <w:rPr>
          <w:rFonts w:cs="Times New Roman"/>
        </w:rPr>
      </w:pPr>
    </w:p>
    <w:p w14:paraId="15FB8660" w14:textId="3ED4D6AB" w:rsidR="002F2B5B" w:rsidRDefault="002F2B5B" w:rsidP="002F2B5B">
      <w:pPr>
        <w:pStyle w:val="ANHANG1"/>
        <w:rPr>
          <w:rFonts w:cs="Times New Roman"/>
        </w:rPr>
      </w:pPr>
      <w:proofErr w:type="spellStart"/>
      <w:r w:rsidRPr="002F2B5B">
        <w:t>Dataanalyses</w:t>
      </w:r>
      <w:proofErr w:type="spellEnd"/>
    </w:p>
    <w:p w14:paraId="50949A85" w14:textId="1726ECD1" w:rsidR="002F2B5B" w:rsidRPr="002F2B5B" w:rsidRDefault="002F2B5B" w:rsidP="002F2B5B">
      <w:pPr>
        <w:rPr>
          <w:rFonts w:cs="Times New Roman"/>
        </w:rPr>
      </w:pPr>
      <w:r w:rsidRPr="002F2B5B">
        <w:t>XXX</w:t>
      </w:r>
    </w:p>
    <w:p w14:paraId="6D12B49E" w14:textId="1B063604" w:rsidR="007475EC" w:rsidRDefault="007475EC">
      <w:pPr>
        <w:rPr>
          <w:rFonts w:cs="Times New Roman"/>
        </w:rPr>
      </w:pPr>
      <w:r>
        <w:rPr>
          <w:rFonts w:cs="Times New Roman"/>
        </w:rPr>
        <w:br w:type="page"/>
      </w:r>
    </w:p>
    <w:bookmarkStart w:id="276" w:name="_Toc199921174" w:displacedByCustomXml="next"/>
    <w:bookmarkStart w:id="277" w:name="_Toc199921525" w:displacedByCustomXml="next"/>
    <w:sdt>
      <w:sdtPr>
        <w:rPr>
          <w:rFonts w:asciiTheme="minorHAnsi" w:eastAsiaTheme="minorEastAsia" w:hAnsiTheme="minorHAnsi" w:cstheme="minorBidi"/>
          <w:b w:val="0"/>
          <w:bCs w:val="0"/>
          <w:kern w:val="0"/>
          <w:sz w:val="22"/>
          <w:szCs w:val="28"/>
          <w14:ligatures w14:val="standardContextual"/>
        </w:rPr>
        <w:id w:val="794329409"/>
        <w:docPartObj>
          <w:docPartGallery w:val="Bibliographies"/>
          <w:docPartUnique/>
        </w:docPartObj>
      </w:sdtPr>
      <w:sdtContent>
        <w:p w14:paraId="30A5346C" w14:textId="292F34A6" w:rsidR="00E937AA" w:rsidRPr="000F3C3B" w:rsidRDefault="00E937AA">
          <w:pPr>
            <w:pStyle w:val="berschrift1"/>
          </w:pPr>
          <w:r w:rsidRPr="000F3C3B">
            <w:t>Literaturverzeichnis</w:t>
          </w:r>
          <w:bookmarkEnd w:id="277"/>
          <w:bookmarkEnd w:id="276"/>
        </w:p>
        <w:sdt>
          <w:sdtPr>
            <w:rPr>
              <w:rFonts w:ascii="Times New Roman" w:hAnsi="Times New Roman" w:cs="Times New Roman"/>
            </w:rPr>
            <w:id w:val="111145805"/>
            <w:bibliography/>
          </w:sdtPr>
          <w:sdtContent>
            <w:p w14:paraId="5B946D4A" w14:textId="77777777" w:rsidR="00FB372D" w:rsidRDefault="00E937AA">
              <w:pPr>
                <w:rPr>
                  <w:noProof/>
                  <w:lang w:val="es-MX"/>
                </w:rPr>
              </w:pPr>
              <w:r w:rsidRPr="000F3C3B">
                <w:rPr>
                  <w:rFonts w:ascii="Times New Roman" w:hAnsi="Times New Roman" w:cs="Times New Roman"/>
                </w:rPr>
                <w:fldChar w:fldCharType="begin"/>
              </w:r>
              <w:r w:rsidRPr="000F3C3B">
                <w:rPr>
                  <w:rFonts w:ascii="Times New Roman" w:hAnsi="Times New Roman" w:cs="Times New Roman"/>
                </w:rPr>
                <w:instrText>BIBLIOGRAPHY</w:instrText>
              </w:r>
              <w:r w:rsidRPr="000F3C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FB372D" w14:paraId="44AAA120" w14:textId="77777777">
                <w:trPr>
                  <w:divId w:val="743450947"/>
                  <w:tblCellSpacing w:w="15" w:type="dxa"/>
                </w:trPr>
                <w:tc>
                  <w:tcPr>
                    <w:tcW w:w="50" w:type="pct"/>
                    <w:hideMark/>
                  </w:tcPr>
                  <w:p w14:paraId="0BDAC228" w14:textId="0C7ABC3F" w:rsidR="00FB372D" w:rsidRDefault="00FB372D">
                    <w:pPr>
                      <w:pStyle w:val="Literaturverzeichnis"/>
                      <w:rPr>
                        <w:noProof/>
                        <w:sz w:val="24"/>
                        <w:szCs w:val="24"/>
                        <w14:ligatures w14:val="none"/>
                      </w:rPr>
                    </w:pPr>
                    <w:r>
                      <w:rPr>
                        <w:noProof/>
                      </w:rPr>
                      <w:t xml:space="preserve">[1] </w:t>
                    </w:r>
                  </w:p>
                </w:tc>
                <w:tc>
                  <w:tcPr>
                    <w:tcW w:w="0" w:type="auto"/>
                    <w:hideMark/>
                  </w:tcPr>
                  <w:p w14:paraId="6257281C" w14:textId="77777777" w:rsidR="00FB372D" w:rsidRDefault="00FB372D">
                    <w:pPr>
                      <w:pStyle w:val="Literaturverzeichnis"/>
                      <w:rPr>
                        <w:noProof/>
                      </w:rPr>
                    </w:pPr>
                    <w:r>
                      <w:rPr>
                        <w:noProof/>
                      </w:rPr>
                      <w:t xml:space="preserve">A. M. Uhrmacher und D. Weyns, in </w:t>
                    </w:r>
                    <w:r>
                      <w:rPr>
                        <w:i/>
                        <w:iCs/>
                        <w:noProof/>
                      </w:rPr>
                      <w:t>Multi-Agent Systems</w:t>
                    </w:r>
                    <w:r>
                      <w:rPr>
                        <w:noProof/>
                      </w:rPr>
                      <w:t>, Boca Raton, CRC Press, 2018, p. VII.</w:t>
                    </w:r>
                  </w:p>
                </w:tc>
              </w:tr>
              <w:tr w:rsidR="00FB372D" w14:paraId="54C84B24" w14:textId="77777777">
                <w:trPr>
                  <w:divId w:val="743450947"/>
                  <w:tblCellSpacing w:w="15" w:type="dxa"/>
                </w:trPr>
                <w:tc>
                  <w:tcPr>
                    <w:tcW w:w="50" w:type="pct"/>
                    <w:hideMark/>
                  </w:tcPr>
                  <w:p w14:paraId="60F41221" w14:textId="77777777" w:rsidR="00FB372D" w:rsidRDefault="00FB372D">
                    <w:pPr>
                      <w:pStyle w:val="Literaturverzeichnis"/>
                      <w:rPr>
                        <w:noProof/>
                      </w:rPr>
                    </w:pPr>
                    <w:r>
                      <w:rPr>
                        <w:noProof/>
                      </w:rPr>
                      <w:t xml:space="preserve">[2] </w:t>
                    </w:r>
                  </w:p>
                </w:tc>
                <w:tc>
                  <w:tcPr>
                    <w:tcW w:w="0" w:type="auto"/>
                    <w:hideMark/>
                  </w:tcPr>
                  <w:p w14:paraId="0E685D19" w14:textId="77777777" w:rsidR="00FB372D" w:rsidRDefault="00FB372D">
                    <w:pPr>
                      <w:pStyle w:val="Literaturverzeichnis"/>
                      <w:rPr>
                        <w:noProof/>
                      </w:rPr>
                    </w:pPr>
                    <w:r>
                      <w:rPr>
                        <w:noProof/>
                      </w:rPr>
                      <w:t xml:space="preserve">V. Marik, O. Stepankova, H. Krautwurmova und M. Luck, in </w:t>
                    </w:r>
                    <w:r>
                      <w:rPr>
                        <w:i/>
                        <w:iCs/>
                        <w:noProof/>
                      </w:rPr>
                      <w:t>Multi-Agtent Systems and Applications II</w:t>
                    </w:r>
                    <w:r>
                      <w:rPr>
                        <w:noProof/>
                      </w:rPr>
                      <w:t>, Berlin, Heidelberg, Springer-Verlag, 2003, p. 5 ff..</w:t>
                    </w:r>
                  </w:p>
                </w:tc>
              </w:tr>
              <w:tr w:rsidR="00FB372D" w14:paraId="657C4791" w14:textId="77777777">
                <w:trPr>
                  <w:divId w:val="743450947"/>
                  <w:tblCellSpacing w:w="15" w:type="dxa"/>
                </w:trPr>
                <w:tc>
                  <w:tcPr>
                    <w:tcW w:w="50" w:type="pct"/>
                    <w:hideMark/>
                  </w:tcPr>
                  <w:p w14:paraId="22F793B9" w14:textId="77777777" w:rsidR="00FB372D" w:rsidRDefault="00FB372D">
                    <w:pPr>
                      <w:pStyle w:val="Literaturverzeichnis"/>
                      <w:rPr>
                        <w:noProof/>
                      </w:rPr>
                    </w:pPr>
                    <w:r>
                      <w:rPr>
                        <w:noProof/>
                      </w:rPr>
                      <w:t xml:space="preserve">[3] </w:t>
                    </w:r>
                  </w:p>
                </w:tc>
                <w:tc>
                  <w:tcPr>
                    <w:tcW w:w="0" w:type="auto"/>
                    <w:hideMark/>
                  </w:tcPr>
                  <w:p w14:paraId="0EEAEC6A" w14:textId="77777777" w:rsidR="00FB372D" w:rsidRDefault="00FB372D">
                    <w:pPr>
                      <w:pStyle w:val="Literaturverzeichnis"/>
                      <w:rPr>
                        <w:noProof/>
                      </w:rPr>
                    </w:pPr>
                    <w:r>
                      <w:rPr>
                        <w:noProof/>
                      </w:rPr>
                      <w:t xml:space="preserve">l. Marik und V. Vyatkin, „Holonic and Multi-Agent Systems for Manufacturing,“ </w:t>
                    </w:r>
                    <w:r>
                      <w:rPr>
                        <w:i/>
                        <w:iCs/>
                        <w:noProof/>
                      </w:rPr>
                      <w:t xml:space="preserve">Third International Conference on Industrial Applications of Holonic and Multi-Agent Systems, </w:t>
                    </w:r>
                    <w:r>
                      <w:rPr>
                        <w:noProof/>
                      </w:rPr>
                      <w:t xml:space="preserve">Bd. 1, Nr. 1, p. 195 ff., 2007. </w:t>
                    </w:r>
                  </w:p>
                </w:tc>
              </w:tr>
              <w:tr w:rsidR="00FB372D" w14:paraId="09EC297E" w14:textId="77777777">
                <w:trPr>
                  <w:divId w:val="743450947"/>
                  <w:tblCellSpacing w:w="15" w:type="dxa"/>
                </w:trPr>
                <w:tc>
                  <w:tcPr>
                    <w:tcW w:w="50" w:type="pct"/>
                    <w:hideMark/>
                  </w:tcPr>
                  <w:p w14:paraId="6BD27431" w14:textId="77777777" w:rsidR="00FB372D" w:rsidRDefault="00FB372D">
                    <w:pPr>
                      <w:pStyle w:val="Literaturverzeichnis"/>
                      <w:rPr>
                        <w:noProof/>
                      </w:rPr>
                    </w:pPr>
                    <w:r>
                      <w:rPr>
                        <w:noProof/>
                      </w:rPr>
                      <w:t xml:space="preserve">[4] </w:t>
                    </w:r>
                  </w:p>
                </w:tc>
                <w:tc>
                  <w:tcPr>
                    <w:tcW w:w="0" w:type="auto"/>
                    <w:hideMark/>
                  </w:tcPr>
                  <w:p w14:paraId="03C078EF" w14:textId="77777777" w:rsidR="00FB372D" w:rsidRDefault="00FB372D">
                    <w:pPr>
                      <w:pStyle w:val="Literaturverzeichnis"/>
                      <w:rPr>
                        <w:noProof/>
                      </w:rPr>
                    </w:pPr>
                    <w:r>
                      <w:rPr>
                        <w:noProof/>
                      </w:rPr>
                      <w:t xml:space="preserve">M. Wooldridge, in </w:t>
                    </w:r>
                    <w:r>
                      <w:rPr>
                        <w:i/>
                        <w:iCs/>
                        <w:noProof/>
                      </w:rPr>
                      <w:t>An Introduction to Multiagent Systems</w:t>
                    </w:r>
                    <w:r>
                      <w:rPr>
                        <w:noProof/>
                      </w:rPr>
                      <w:t>, Chichester, John Wiley &amp; Sons, LTD, 2002, p. 7 ff..</w:t>
                    </w:r>
                  </w:p>
                </w:tc>
              </w:tr>
              <w:tr w:rsidR="00FB372D" w14:paraId="31D414CB" w14:textId="77777777">
                <w:trPr>
                  <w:divId w:val="743450947"/>
                  <w:tblCellSpacing w:w="15" w:type="dxa"/>
                </w:trPr>
                <w:tc>
                  <w:tcPr>
                    <w:tcW w:w="50" w:type="pct"/>
                    <w:hideMark/>
                  </w:tcPr>
                  <w:p w14:paraId="440070E2" w14:textId="77777777" w:rsidR="00FB372D" w:rsidRDefault="00FB372D">
                    <w:pPr>
                      <w:pStyle w:val="Literaturverzeichnis"/>
                      <w:rPr>
                        <w:noProof/>
                      </w:rPr>
                    </w:pPr>
                    <w:r>
                      <w:rPr>
                        <w:noProof/>
                      </w:rPr>
                      <w:t xml:space="preserve">[5] </w:t>
                    </w:r>
                  </w:p>
                </w:tc>
                <w:tc>
                  <w:tcPr>
                    <w:tcW w:w="0" w:type="auto"/>
                    <w:hideMark/>
                  </w:tcPr>
                  <w:p w14:paraId="5FF76B16" w14:textId="77777777" w:rsidR="00FB372D" w:rsidRDefault="00FB372D">
                    <w:pPr>
                      <w:pStyle w:val="Literaturverzeichnis"/>
                      <w:rPr>
                        <w:noProof/>
                      </w:rPr>
                    </w:pPr>
                    <w:r>
                      <w:rPr>
                        <w:noProof/>
                      </w:rPr>
                      <w:t xml:space="preserve">T. Bräunl, in </w:t>
                    </w:r>
                    <w:r>
                      <w:rPr>
                        <w:i/>
                        <w:iCs/>
                        <w:noProof/>
                      </w:rPr>
                      <w:t>Mobile Robot Programming</w:t>
                    </w:r>
                    <w:r>
                      <w:rPr>
                        <w:noProof/>
                      </w:rPr>
                      <w:t>, Perth, Springer Cham, 2023, p. 39 ff..</w:t>
                    </w:r>
                  </w:p>
                </w:tc>
              </w:tr>
              <w:tr w:rsidR="00FB372D" w14:paraId="292576F4" w14:textId="77777777">
                <w:trPr>
                  <w:divId w:val="743450947"/>
                  <w:tblCellSpacing w:w="15" w:type="dxa"/>
                </w:trPr>
                <w:tc>
                  <w:tcPr>
                    <w:tcW w:w="50" w:type="pct"/>
                    <w:hideMark/>
                  </w:tcPr>
                  <w:p w14:paraId="302E7581" w14:textId="77777777" w:rsidR="00FB372D" w:rsidRDefault="00FB372D">
                    <w:pPr>
                      <w:pStyle w:val="Literaturverzeichnis"/>
                      <w:rPr>
                        <w:noProof/>
                      </w:rPr>
                    </w:pPr>
                    <w:r>
                      <w:rPr>
                        <w:noProof/>
                      </w:rPr>
                      <w:t xml:space="preserve">[6] </w:t>
                    </w:r>
                  </w:p>
                </w:tc>
                <w:tc>
                  <w:tcPr>
                    <w:tcW w:w="0" w:type="auto"/>
                    <w:hideMark/>
                  </w:tcPr>
                  <w:p w14:paraId="015EB3D4" w14:textId="77777777" w:rsidR="00FB372D" w:rsidRDefault="00FB372D">
                    <w:pPr>
                      <w:pStyle w:val="Literaturverzeichnis"/>
                      <w:rPr>
                        <w:noProof/>
                      </w:rPr>
                    </w:pPr>
                    <w:r>
                      <w:rPr>
                        <w:noProof/>
                      </w:rPr>
                      <w:t xml:space="preserve">P. E. Hart, N. J. Nilsson und B. Raphael, „A Formal Basis for the Heuristic Determination of Minimum Cost Paths,“ </w:t>
                    </w:r>
                    <w:r>
                      <w:rPr>
                        <w:i/>
                        <w:iCs/>
                        <w:noProof/>
                      </w:rPr>
                      <w:t xml:space="preserve">IEEE Transactions on Systems Science and Cybernetics, </w:t>
                    </w:r>
                    <w:r>
                      <w:rPr>
                        <w:noProof/>
                      </w:rPr>
                      <w:t xml:space="preserve">Bd. 4, Nr. 2, p. 100–107, 1968. </w:t>
                    </w:r>
                  </w:p>
                </w:tc>
              </w:tr>
              <w:tr w:rsidR="00FB372D" w14:paraId="761AAE17" w14:textId="77777777">
                <w:trPr>
                  <w:divId w:val="743450947"/>
                  <w:tblCellSpacing w:w="15" w:type="dxa"/>
                </w:trPr>
                <w:tc>
                  <w:tcPr>
                    <w:tcW w:w="50" w:type="pct"/>
                    <w:hideMark/>
                  </w:tcPr>
                  <w:p w14:paraId="1D512531" w14:textId="77777777" w:rsidR="00FB372D" w:rsidRDefault="00FB372D">
                    <w:pPr>
                      <w:pStyle w:val="Literaturverzeichnis"/>
                      <w:rPr>
                        <w:noProof/>
                      </w:rPr>
                    </w:pPr>
                    <w:r>
                      <w:rPr>
                        <w:noProof/>
                      </w:rPr>
                      <w:t xml:space="preserve">[7] </w:t>
                    </w:r>
                  </w:p>
                </w:tc>
                <w:tc>
                  <w:tcPr>
                    <w:tcW w:w="0" w:type="auto"/>
                    <w:hideMark/>
                  </w:tcPr>
                  <w:p w14:paraId="4D0C90C5" w14:textId="77777777" w:rsidR="00FB372D" w:rsidRDefault="00FB372D">
                    <w:pPr>
                      <w:pStyle w:val="Literaturverzeichnis"/>
                      <w:rPr>
                        <w:noProof/>
                      </w:rPr>
                    </w:pPr>
                    <w:r>
                      <w:rPr>
                        <w:noProof/>
                      </w:rPr>
                      <w:t xml:space="preserve">V. Kotu und B. Deshpande, in </w:t>
                    </w:r>
                    <w:r>
                      <w:rPr>
                        <w:i/>
                        <w:iCs/>
                        <w:noProof/>
                      </w:rPr>
                      <w:t>Data Science</w:t>
                    </w:r>
                    <w:r>
                      <w:rPr>
                        <w:noProof/>
                      </w:rPr>
                      <w:t>, Cambridge, Elsevier, 2019, pp. 65-163.</w:t>
                    </w:r>
                  </w:p>
                </w:tc>
              </w:tr>
              <w:tr w:rsidR="00FB372D" w14:paraId="3F9EF7F4" w14:textId="77777777">
                <w:trPr>
                  <w:divId w:val="743450947"/>
                  <w:tblCellSpacing w:w="15" w:type="dxa"/>
                </w:trPr>
                <w:tc>
                  <w:tcPr>
                    <w:tcW w:w="50" w:type="pct"/>
                    <w:hideMark/>
                  </w:tcPr>
                  <w:p w14:paraId="7895ACAD" w14:textId="77777777" w:rsidR="00FB372D" w:rsidRDefault="00FB372D">
                    <w:pPr>
                      <w:pStyle w:val="Literaturverzeichnis"/>
                      <w:rPr>
                        <w:noProof/>
                      </w:rPr>
                    </w:pPr>
                    <w:r>
                      <w:rPr>
                        <w:noProof/>
                      </w:rPr>
                      <w:t xml:space="preserve">[8] </w:t>
                    </w:r>
                  </w:p>
                </w:tc>
                <w:tc>
                  <w:tcPr>
                    <w:tcW w:w="0" w:type="auto"/>
                    <w:hideMark/>
                  </w:tcPr>
                  <w:p w14:paraId="210E60A9" w14:textId="77777777" w:rsidR="00FB372D" w:rsidRDefault="00FB372D">
                    <w:pPr>
                      <w:pStyle w:val="Literaturverzeichnis"/>
                      <w:rPr>
                        <w:noProof/>
                      </w:rPr>
                    </w:pPr>
                    <w:r>
                      <w:rPr>
                        <w:noProof/>
                      </w:rPr>
                      <w:t xml:space="preserve">H. Sharma, P. Leskovsky, A. Alekseychuk, O. Hellwich, R. S. Anand, N. Zerbe und P. Hufnagl, „Determining similarity in histological images using graph-theoretic description and matching methods for content-based image retrieval in medical diagnostics,“ </w:t>
                    </w:r>
                    <w:r>
                      <w:rPr>
                        <w:i/>
                        <w:iCs/>
                        <w:noProof/>
                      </w:rPr>
                      <w:t xml:space="preserve">Diagnostic Pathology, </w:t>
                    </w:r>
                    <w:r>
                      <w:rPr>
                        <w:noProof/>
                      </w:rPr>
                      <w:t xml:space="preserve">Bd. 7, Nr. 1, p. 134, 2012. </w:t>
                    </w:r>
                  </w:p>
                </w:tc>
              </w:tr>
              <w:tr w:rsidR="00FB372D" w14:paraId="666A642F" w14:textId="77777777">
                <w:trPr>
                  <w:divId w:val="743450947"/>
                  <w:tblCellSpacing w:w="15" w:type="dxa"/>
                </w:trPr>
                <w:tc>
                  <w:tcPr>
                    <w:tcW w:w="50" w:type="pct"/>
                    <w:hideMark/>
                  </w:tcPr>
                  <w:p w14:paraId="509B2D32" w14:textId="77777777" w:rsidR="00FB372D" w:rsidRDefault="00FB372D">
                    <w:pPr>
                      <w:pStyle w:val="Literaturverzeichnis"/>
                      <w:rPr>
                        <w:noProof/>
                      </w:rPr>
                    </w:pPr>
                    <w:r>
                      <w:rPr>
                        <w:noProof/>
                      </w:rPr>
                      <w:t xml:space="preserve">[9] </w:t>
                    </w:r>
                  </w:p>
                </w:tc>
                <w:tc>
                  <w:tcPr>
                    <w:tcW w:w="0" w:type="auto"/>
                    <w:hideMark/>
                  </w:tcPr>
                  <w:p w14:paraId="6C21C408" w14:textId="77777777" w:rsidR="00FB372D" w:rsidRDefault="00FB372D">
                    <w:pPr>
                      <w:pStyle w:val="Literaturverzeichnis"/>
                      <w:rPr>
                        <w:noProof/>
                      </w:rPr>
                    </w:pPr>
                    <w:r>
                      <w:rPr>
                        <w:noProof/>
                      </w:rPr>
                      <w:t xml:space="preserve">W. Gao, M. Booker, A. Adiwahono, M. Yuan, J. Wang und Y. W. Yun, „An improved Frontier-Based Approach for,“ </w:t>
                    </w:r>
                    <w:r>
                      <w:rPr>
                        <w:i/>
                        <w:iCs/>
                        <w:noProof/>
                      </w:rPr>
                      <w:t xml:space="preserve">IEEE, </w:t>
                    </w:r>
                    <w:r>
                      <w:rPr>
                        <w:noProof/>
                      </w:rPr>
                      <w:t xml:space="preserve">Bd. 1, Nr. 1, p. 1 ff., 2018. </w:t>
                    </w:r>
                  </w:p>
                </w:tc>
              </w:tr>
              <w:tr w:rsidR="00FB372D" w14:paraId="4242E73D" w14:textId="77777777">
                <w:trPr>
                  <w:divId w:val="743450947"/>
                  <w:tblCellSpacing w:w="15" w:type="dxa"/>
                </w:trPr>
                <w:tc>
                  <w:tcPr>
                    <w:tcW w:w="50" w:type="pct"/>
                    <w:hideMark/>
                  </w:tcPr>
                  <w:p w14:paraId="1A9253E4" w14:textId="77777777" w:rsidR="00FB372D" w:rsidRDefault="00FB372D">
                    <w:pPr>
                      <w:pStyle w:val="Literaturverzeichnis"/>
                      <w:rPr>
                        <w:noProof/>
                      </w:rPr>
                    </w:pPr>
                    <w:r>
                      <w:rPr>
                        <w:noProof/>
                      </w:rPr>
                      <w:t xml:space="preserve">[10] </w:t>
                    </w:r>
                  </w:p>
                </w:tc>
                <w:tc>
                  <w:tcPr>
                    <w:tcW w:w="0" w:type="auto"/>
                    <w:hideMark/>
                  </w:tcPr>
                  <w:p w14:paraId="7AA90C1E" w14:textId="77777777" w:rsidR="00FB372D" w:rsidRDefault="00FB372D">
                    <w:pPr>
                      <w:pStyle w:val="Literaturverzeichnis"/>
                      <w:rPr>
                        <w:noProof/>
                      </w:rPr>
                    </w:pPr>
                    <w:r>
                      <w:rPr>
                        <w:noProof/>
                      </w:rPr>
                      <w:t xml:space="preserve">T. Bräunl, in </w:t>
                    </w:r>
                    <w:r>
                      <w:rPr>
                        <w:i/>
                        <w:iCs/>
                        <w:noProof/>
                      </w:rPr>
                      <w:t>Robot Adventures in Python and C</w:t>
                    </w:r>
                    <w:r>
                      <w:rPr>
                        <w:noProof/>
                      </w:rPr>
                      <w:t>, Bern, Springer Cham, 2020, p. 49.</w:t>
                    </w:r>
                  </w:p>
                </w:tc>
              </w:tr>
              <w:tr w:rsidR="00FB372D" w14:paraId="2FA6FDD9" w14:textId="77777777">
                <w:trPr>
                  <w:divId w:val="743450947"/>
                  <w:tblCellSpacing w:w="15" w:type="dxa"/>
                </w:trPr>
                <w:tc>
                  <w:tcPr>
                    <w:tcW w:w="50" w:type="pct"/>
                    <w:hideMark/>
                  </w:tcPr>
                  <w:p w14:paraId="1BADF13E" w14:textId="77777777" w:rsidR="00FB372D" w:rsidRDefault="00FB372D">
                    <w:pPr>
                      <w:pStyle w:val="Literaturverzeichnis"/>
                      <w:rPr>
                        <w:noProof/>
                      </w:rPr>
                    </w:pPr>
                    <w:r>
                      <w:rPr>
                        <w:noProof/>
                      </w:rPr>
                      <w:t xml:space="preserve">[11] </w:t>
                    </w:r>
                  </w:p>
                </w:tc>
                <w:tc>
                  <w:tcPr>
                    <w:tcW w:w="0" w:type="auto"/>
                    <w:hideMark/>
                  </w:tcPr>
                  <w:p w14:paraId="7B0CA871" w14:textId="77777777" w:rsidR="00FB372D" w:rsidRDefault="00FB372D">
                    <w:pPr>
                      <w:pStyle w:val="Literaturverzeichnis"/>
                      <w:rPr>
                        <w:noProof/>
                      </w:rPr>
                    </w:pPr>
                    <w:r>
                      <w:rPr>
                        <w:noProof/>
                      </w:rPr>
                      <w:t xml:space="preserve">D. Nolte, „The fall and rise of the Doppler effect,“ </w:t>
                    </w:r>
                    <w:r>
                      <w:rPr>
                        <w:i/>
                        <w:iCs/>
                        <w:noProof/>
                      </w:rPr>
                      <w:t xml:space="preserve">Physics Today, </w:t>
                    </w:r>
                    <w:r>
                      <w:rPr>
                        <w:noProof/>
                      </w:rPr>
                      <w:t xml:space="preserve">Bd. 1, Nr. 2, pp. 30-35, 2020. </w:t>
                    </w:r>
                  </w:p>
                </w:tc>
              </w:tr>
              <w:tr w:rsidR="00FB372D" w14:paraId="1CAFD39B" w14:textId="77777777">
                <w:trPr>
                  <w:divId w:val="743450947"/>
                  <w:tblCellSpacing w:w="15" w:type="dxa"/>
                </w:trPr>
                <w:tc>
                  <w:tcPr>
                    <w:tcW w:w="50" w:type="pct"/>
                    <w:hideMark/>
                  </w:tcPr>
                  <w:p w14:paraId="34653EFB" w14:textId="77777777" w:rsidR="00FB372D" w:rsidRDefault="00FB372D">
                    <w:pPr>
                      <w:pStyle w:val="Literaturverzeichnis"/>
                      <w:rPr>
                        <w:noProof/>
                      </w:rPr>
                    </w:pPr>
                    <w:r>
                      <w:rPr>
                        <w:noProof/>
                      </w:rPr>
                      <w:t xml:space="preserve">[12] </w:t>
                    </w:r>
                  </w:p>
                </w:tc>
                <w:tc>
                  <w:tcPr>
                    <w:tcW w:w="0" w:type="auto"/>
                    <w:hideMark/>
                  </w:tcPr>
                  <w:p w14:paraId="2B2DF229" w14:textId="77777777" w:rsidR="00FB372D" w:rsidRDefault="00FB372D">
                    <w:pPr>
                      <w:pStyle w:val="Literaturverzeichnis"/>
                      <w:rPr>
                        <w:noProof/>
                      </w:rPr>
                    </w:pPr>
                    <w:r>
                      <w:rPr>
                        <w:noProof/>
                      </w:rPr>
                      <w:t xml:space="preserve">J. E. Bresenham, „Algorithm for computer control of a digital plotter,“ </w:t>
                    </w:r>
                    <w:r>
                      <w:rPr>
                        <w:i/>
                        <w:iCs/>
                        <w:noProof/>
                      </w:rPr>
                      <w:t xml:space="preserve">IBM Systems Journal, </w:t>
                    </w:r>
                    <w:r>
                      <w:rPr>
                        <w:noProof/>
                      </w:rPr>
                      <w:t xml:space="preserve">Bd. 4, Nr. 1, pp. 25-30, 1965. </w:t>
                    </w:r>
                  </w:p>
                </w:tc>
              </w:tr>
              <w:tr w:rsidR="00FB372D" w14:paraId="54534E17" w14:textId="77777777">
                <w:trPr>
                  <w:divId w:val="743450947"/>
                  <w:tblCellSpacing w:w="15" w:type="dxa"/>
                </w:trPr>
                <w:tc>
                  <w:tcPr>
                    <w:tcW w:w="50" w:type="pct"/>
                    <w:hideMark/>
                  </w:tcPr>
                  <w:p w14:paraId="2055AA71" w14:textId="77777777" w:rsidR="00FB372D" w:rsidRDefault="00FB372D">
                    <w:pPr>
                      <w:pStyle w:val="Literaturverzeichnis"/>
                      <w:rPr>
                        <w:noProof/>
                      </w:rPr>
                    </w:pPr>
                    <w:r>
                      <w:rPr>
                        <w:noProof/>
                      </w:rPr>
                      <w:t xml:space="preserve">[13] </w:t>
                    </w:r>
                  </w:p>
                </w:tc>
                <w:tc>
                  <w:tcPr>
                    <w:tcW w:w="0" w:type="auto"/>
                    <w:hideMark/>
                  </w:tcPr>
                  <w:p w14:paraId="11786F52" w14:textId="77777777" w:rsidR="00FB372D" w:rsidRDefault="00FB372D">
                    <w:pPr>
                      <w:pStyle w:val="Literaturverzeichnis"/>
                      <w:rPr>
                        <w:noProof/>
                      </w:rPr>
                    </w:pPr>
                    <w:r>
                      <w:rPr>
                        <w:noProof/>
                      </w:rPr>
                      <w:t xml:space="preserve">R. Miikkulainen und J. C. Príncipe, „Advances in Self-Organizing Maps,“ </w:t>
                    </w:r>
                    <w:r>
                      <w:rPr>
                        <w:i/>
                        <w:iCs/>
                        <w:noProof/>
                      </w:rPr>
                      <w:t xml:space="preserve">7th International Wrokshop, </w:t>
                    </w:r>
                    <w:r>
                      <w:rPr>
                        <w:noProof/>
                      </w:rPr>
                      <w:t xml:space="preserve">Bd. 1, Nr. 1, p. 247 ff., 2009. </w:t>
                    </w:r>
                  </w:p>
                </w:tc>
              </w:tr>
              <w:tr w:rsidR="00FB372D" w14:paraId="0AE9D70D" w14:textId="77777777">
                <w:trPr>
                  <w:divId w:val="743450947"/>
                  <w:tblCellSpacing w:w="15" w:type="dxa"/>
                </w:trPr>
                <w:tc>
                  <w:tcPr>
                    <w:tcW w:w="50" w:type="pct"/>
                    <w:hideMark/>
                  </w:tcPr>
                  <w:p w14:paraId="1AE7B621" w14:textId="77777777" w:rsidR="00FB372D" w:rsidRDefault="00FB372D">
                    <w:pPr>
                      <w:pStyle w:val="Literaturverzeichnis"/>
                      <w:rPr>
                        <w:noProof/>
                      </w:rPr>
                    </w:pPr>
                    <w:r>
                      <w:rPr>
                        <w:noProof/>
                      </w:rPr>
                      <w:t xml:space="preserve">[14] </w:t>
                    </w:r>
                  </w:p>
                </w:tc>
                <w:tc>
                  <w:tcPr>
                    <w:tcW w:w="0" w:type="auto"/>
                    <w:hideMark/>
                  </w:tcPr>
                  <w:p w14:paraId="4642C76F" w14:textId="77777777" w:rsidR="00FB372D" w:rsidRDefault="00FB372D">
                    <w:pPr>
                      <w:pStyle w:val="Literaturverzeichnis"/>
                      <w:rPr>
                        <w:noProof/>
                      </w:rPr>
                    </w:pPr>
                    <w:r>
                      <w:rPr>
                        <w:noProof/>
                      </w:rPr>
                      <w:t xml:space="preserve">M. George, D. Rowlands, M. Price und J. Maxey, in </w:t>
                    </w:r>
                    <w:r>
                      <w:rPr>
                        <w:i/>
                        <w:iCs/>
                        <w:noProof/>
                      </w:rPr>
                      <w:t>Das Lean Six Sigma Toolbook</w:t>
                    </w:r>
                    <w:r>
                      <w:rPr>
                        <w:noProof/>
                      </w:rPr>
                      <w:t>, Berlin, Wahlen, 2016, p. 85.</w:t>
                    </w:r>
                  </w:p>
                </w:tc>
              </w:tr>
              <w:tr w:rsidR="00FB372D" w14:paraId="0B275A69" w14:textId="77777777">
                <w:trPr>
                  <w:divId w:val="743450947"/>
                  <w:tblCellSpacing w:w="15" w:type="dxa"/>
                </w:trPr>
                <w:tc>
                  <w:tcPr>
                    <w:tcW w:w="50" w:type="pct"/>
                    <w:hideMark/>
                  </w:tcPr>
                  <w:p w14:paraId="47EBCC83" w14:textId="77777777" w:rsidR="00FB372D" w:rsidRDefault="00FB372D">
                    <w:pPr>
                      <w:pStyle w:val="Literaturverzeichnis"/>
                      <w:rPr>
                        <w:noProof/>
                      </w:rPr>
                    </w:pPr>
                    <w:r>
                      <w:rPr>
                        <w:noProof/>
                      </w:rPr>
                      <w:t xml:space="preserve">[15] </w:t>
                    </w:r>
                  </w:p>
                </w:tc>
                <w:tc>
                  <w:tcPr>
                    <w:tcW w:w="0" w:type="auto"/>
                    <w:hideMark/>
                  </w:tcPr>
                  <w:p w14:paraId="3C119FAC" w14:textId="77777777" w:rsidR="00FB372D" w:rsidRDefault="00FB372D">
                    <w:pPr>
                      <w:pStyle w:val="Literaturverzeichnis"/>
                      <w:rPr>
                        <w:noProof/>
                      </w:rPr>
                    </w:pPr>
                    <w:r>
                      <w:rPr>
                        <w:noProof/>
                      </w:rPr>
                      <w:t xml:space="preserve">E. Cramer und U. Kamps, in </w:t>
                    </w:r>
                    <w:r>
                      <w:rPr>
                        <w:i/>
                        <w:iCs/>
                        <w:noProof/>
                      </w:rPr>
                      <w:t>Grundlagen der Wahrschenlichkeitsrechnung und Statistik</w:t>
                    </w:r>
                    <w:r>
                      <w:rPr>
                        <w:noProof/>
                      </w:rPr>
                      <w:t>, Berlin, Heidelberg, Springer, 2017, p. 37.</w:t>
                    </w:r>
                  </w:p>
                </w:tc>
              </w:tr>
            </w:tbl>
            <w:p w14:paraId="7FC42836" w14:textId="77777777" w:rsidR="00FB372D" w:rsidRDefault="00FB372D">
              <w:pPr>
                <w:divId w:val="743450947"/>
                <w:rPr>
                  <w:rFonts w:eastAsia="Times New Roman"/>
                  <w:noProof/>
                </w:rPr>
              </w:pPr>
            </w:p>
            <w:p w14:paraId="4CD8F28B" w14:textId="09AB9F58" w:rsidR="00E937AA" w:rsidRPr="000F3C3B" w:rsidRDefault="00E937AA">
              <w:pPr>
                <w:rPr>
                  <w:rFonts w:ascii="Times New Roman" w:hAnsi="Times New Roman" w:cs="Times New Roman"/>
                </w:rPr>
              </w:pPr>
              <w:r w:rsidRPr="000F3C3B">
                <w:rPr>
                  <w:rFonts w:ascii="Times New Roman" w:hAnsi="Times New Roman" w:cs="Times New Roman"/>
                  <w:b/>
                  <w:bCs/>
                </w:rPr>
                <w:fldChar w:fldCharType="end"/>
              </w:r>
            </w:p>
          </w:sdtContent>
        </w:sdt>
      </w:sdtContent>
    </w:sdt>
    <w:sectPr w:rsidR="00E937AA" w:rsidRPr="000F3C3B" w:rsidSect="0033733B">
      <w:footerReference w:type="default" r:id="rId22"/>
      <w:pgSz w:w="11906" w:h="16838"/>
      <w:pgMar w:top="1701" w:right="1134" w:bottom="567"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2" w:author="Dominik Schindele" w:date="2025-06-15T19:07:00Z" w:initials="DS">
    <w:p w14:paraId="18DF05AE" w14:textId="516DEE5C" w:rsidR="00637F09" w:rsidRDefault="00637F09">
      <w:pPr>
        <w:pStyle w:val="Kommentartext"/>
      </w:pPr>
      <w:r>
        <w:rPr>
          <w:rStyle w:val="Kommentarzeichen"/>
        </w:rPr>
        <w:annotationRef/>
      </w:r>
      <w:r>
        <w:t>Es gibt ja i.d.R. keine zentrale Steuerung…</w:t>
      </w:r>
      <w:r>
        <w:br/>
        <w:t>Vllt. könnte man „der zentralen Komponenten“ schreiben?</w:t>
      </w:r>
    </w:p>
  </w:comment>
  <w:comment w:id="190" w:author="Dominik Schindele" w:date="2025-06-15T19:54:00Z" w:initials="DS">
    <w:p w14:paraId="70B43822" w14:textId="5C16477C" w:rsidR="007D363E" w:rsidRDefault="007D363E">
      <w:pPr>
        <w:pStyle w:val="Kommentartext"/>
      </w:pPr>
      <w:r>
        <w:rPr>
          <w:rStyle w:val="Kommentarzeichen"/>
        </w:rPr>
        <w:annotationRef/>
      </w:r>
      <w:r>
        <w:t xml:space="preserve">Guter Punkt! </w:t>
      </w:r>
      <w:r>
        <w:br/>
        <w:t>Eine abhängige Berechnung dürfte ja zu besserer Vergleichbarkeit führen.</w:t>
      </w:r>
      <w:r>
        <w:br/>
        <w:t>Allerdings kommt dann das Thema, welche Berechngsformel man verwendet als Aufgabe dazu…</w:t>
      </w:r>
    </w:p>
  </w:comment>
  <w:comment w:id="191" w:author="Dominik Schindele" w:date="2025-06-15T19:56:00Z" w:initials="DS">
    <w:p w14:paraId="79449B7A" w14:textId="77777777" w:rsidR="007D363E" w:rsidRDefault="007D363E">
      <w:pPr>
        <w:pStyle w:val="Kommentartext"/>
      </w:pPr>
      <w:r>
        <w:rPr>
          <w:rStyle w:val="Kommentarzeichen"/>
        </w:rPr>
        <w:annotationRef/>
      </w:r>
      <w:r>
        <w:t>Ich würde, da wir die Wahrnehmung getrennt variieren, das auch als zwei extra Punkte aufführen.</w:t>
      </w:r>
      <w:r>
        <w:br/>
      </w:r>
      <w:r>
        <w:br/>
        <w:t>Sonst halt wie letzten Di besprochen:</w:t>
      </w:r>
    </w:p>
    <w:p w14:paraId="23776938" w14:textId="72C8FE5D" w:rsidR="007D363E" w:rsidRDefault="007D363E" w:rsidP="00650788">
      <w:pPr>
        <w:pStyle w:val="Kommentartext"/>
        <w:numPr>
          <w:ilvl w:val="0"/>
          <w:numId w:val="12"/>
        </w:numPr>
      </w:pPr>
      <w:r>
        <w:t>Anzahl Roboter</w:t>
      </w:r>
    </w:p>
    <w:p w14:paraId="23D32CEC" w14:textId="1CB92CF3" w:rsidR="007D363E" w:rsidRDefault="007D363E" w:rsidP="00650788">
      <w:pPr>
        <w:pStyle w:val="Kommentartext"/>
        <w:numPr>
          <w:ilvl w:val="0"/>
          <w:numId w:val="12"/>
        </w:numPr>
      </w:pPr>
      <w:r>
        <w:t>Wahrnehmungs-Winkelbereich</w:t>
      </w:r>
    </w:p>
    <w:p w14:paraId="06FE24C5" w14:textId="7390B409" w:rsidR="007D363E" w:rsidRDefault="007D363E" w:rsidP="00650788">
      <w:pPr>
        <w:pStyle w:val="Kommentartext"/>
        <w:numPr>
          <w:ilvl w:val="0"/>
          <w:numId w:val="12"/>
        </w:numPr>
      </w:pPr>
      <w:r>
        <w:t>Wahrnehmungs-Distanz</w:t>
      </w:r>
    </w:p>
    <w:p w14:paraId="6BC6CCC0" w14:textId="70EB8D31" w:rsidR="007D363E" w:rsidRDefault="007D363E" w:rsidP="00650788">
      <w:pPr>
        <w:pStyle w:val="Kommentartext"/>
        <w:numPr>
          <w:ilvl w:val="0"/>
          <w:numId w:val="12"/>
        </w:numPr>
      </w:pPr>
      <w:r>
        <w:t>Gridgröße (quadratisch)</w:t>
      </w:r>
    </w:p>
    <w:p w14:paraId="17948AB7" w14:textId="016196ED" w:rsidR="0084010B" w:rsidRPr="0084010B" w:rsidRDefault="0084010B" w:rsidP="00650788">
      <w:pPr>
        <w:pStyle w:val="Kommentartext"/>
        <w:numPr>
          <w:ilvl w:val="0"/>
          <w:numId w:val="12"/>
        </w:numPr>
        <w:rPr>
          <w:lang w:val="en-US"/>
        </w:rPr>
      </w:pPr>
      <w:r w:rsidRPr="0084010B">
        <w:rPr>
          <w:lang w:val="en-US"/>
        </w:rPr>
        <w:t>Explorations</w:t>
      </w:r>
      <w:r w:rsidR="00A4155E">
        <w:rPr>
          <w:lang w:val="en-US"/>
        </w:rPr>
        <w:t>logik / -strategie</w:t>
      </w:r>
      <w:r w:rsidRPr="0084010B">
        <w:rPr>
          <w:lang w:val="en-US"/>
        </w:rPr>
        <w:t xml:space="preserve"> (Random Walk vs. Cla</w:t>
      </w:r>
      <w:r>
        <w:rPr>
          <w:lang w:val="en-US"/>
        </w:rPr>
        <w:t>ssic Frontier Based Exploration vs. ggf.später noch einem fortgeschritteneren FBE)</w:t>
      </w:r>
    </w:p>
    <w:p w14:paraId="74626F82" w14:textId="77777777" w:rsidR="007D363E" w:rsidRPr="0084010B" w:rsidRDefault="007D363E" w:rsidP="007D363E">
      <w:pPr>
        <w:pStyle w:val="Kommentartext"/>
        <w:rPr>
          <w:lang w:val="en-US"/>
        </w:rPr>
      </w:pPr>
    </w:p>
    <w:p w14:paraId="4DC93725" w14:textId="5059D8FD" w:rsidR="007D363E" w:rsidRDefault="007D363E" w:rsidP="007D363E">
      <w:pPr>
        <w:pStyle w:val="Kommentartext"/>
      </w:pPr>
      <w:r>
        <w:t xml:space="preserve">Dann würde ich noch Schreiben „Pro Parameterkombination sind </w:t>
      </w:r>
      <w:r w:rsidR="0084010B">
        <w:t xml:space="preserve">für die statistische Sicherheit </w:t>
      </w:r>
      <w:r>
        <w:t xml:space="preserve">mehrere </w:t>
      </w:r>
      <w:r w:rsidR="0084010B">
        <w:t>Läufe mit unterschiedlichem Seed erforderlich (Weiteres siehe 6.1 Rechnungen – Stichprobengröße).</w:t>
      </w:r>
      <w:r w:rsidR="0084010B">
        <w:br/>
        <w:t xml:space="preserve">Alle anderen Parameter </w:t>
      </w:r>
      <w:r w:rsidR="00F23780">
        <w:t>werden einmal festgelegt und dann nicht mehr verändert.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DF05AE" w15:done="0"/>
  <w15:commentEx w15:paraId="70B43822" w15:done="0"/>
  <w15:commentEx w15:paraId="4DC93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F9985A" w16cex:dateUtc="2025-06-15T17:07:00Z"/>
  <w16cex:commentExtensible w16cex:durableId="2BF9A360" w16cex:dateUtc="2025-06-15T17:54:00Z"/>
  <w16cex:commentExtensible w16cex:durableId="2BF9A3F1" w16cex:dateUtc="2025-06-15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DF05AE" w16cid:durableId="2BF9985A"/>
  <w16cid:commentId w16cid:paraId="70B43822" w16cid:durableId="2BF9A360"/>
  <w16cid:commentId w16cid:paraId="4DC93725" w16cid:durableId="2BF9A3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EAA09" w14:textId="77777777" w:rsidR="00F31C18" w:rsidRPr="0054307C" w:rsidRDefault="00F31C18" w:rsidP="003F40F5">
      <w:pPr>
        <w:spacing w:after="0" w:line="240" w:lineRule="auto"/>
      </w:pPr>
      <w:r w:rsidRPr="0054307C">
        <w:separator/>
      </w:r>
    </w:p>
  </w:endnote>
  <w:endnote w:type="continuationSeparator" w:id="0">
    <w:p w14:paraId="5D3F8B74" w14:textId="77777777" w:rsidR="00F31C18" w:rsidRPr="0054307C" w:rsidRDefault="00F31C18" w:rsidP="003F40F5">
      <w:pPr>
        <w:spacing w:after="0" w:line="240" w:lineRule="auto"/>
      </w:pPr>
      <w:r w:rsidRPr="005430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EF774" w14:textId="77777777" w:rsidR="00465B14" w:rsidRPr="0054307C" w:rsidRDefault="00465B14">
    <w:pPr>
      <w:pStyle w:val="Fuzeile"/>
    </w:pPr>
    <w:r w:rsidRPr="0054307C">
      <w:rPr>
        <w:noProof/>
      </w:rPr>
      <mc:AlternateContent>
        <mc:Choice Requires="wps">
          <w:drawing>
            <wp:anchor distT="0" distB="0" distL="0" distR="0" simplePos="0" relativeHeight="251662336" behindDoc="0" locked="0" layoutInCell="1" allowOverlap="1" wp14:anchorId="591D746C" wp14:editId="5A084619">
              <wp:simplePos x="635" y="635"/>
              <wp:positionH relativeFrom="page">
                <wp:align>right</wp:align>
              </wp:positionH>
              <wp:positionV relativeFrom="page">
                <wp:align>bottom</wp:align>
              </wp:positionV>
              <wp:extent cx="443865" cy="443865"/>
              <wp:effectExtent l="0" t="0" r="0" b="0"/>
              <wp:wrapNone/>
              <wp:docPr id="5" name="Text Box 5"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91D746C" id="_x0000_t202" coordsize="21600,21600" o:spt="202" path="m,l,21600r21600,l21600,xe">
              <v:stroke joinstyle="miter"/>
              <v:path gradientshapeok="t" o:connecttype="rect"/>
            </v:shapetype>
            <v:shape id="Text Box 5" o:spid="_x0000_s1027" type="#_x0000_t202" alt="5acXjzUk"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15C4B" w14:textId="0FB65102" w:rsidR="00465B14" w:rsidRPr="0054307C" w:rsidRDefault="00465B14">
    <w:pPr>
      <w:pStyle w:val="Fuzeile"/>
      <w:jc w:val="right"/>
    </w:pPr>
  </w:p>
  <w:p w14:paraId="5118BC22" w14:textId="6B550A84" w:rsidR="00465B14" w:rsidRPr="0054307C" w:rsidRDefault="00465B1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7B9BA" w14:textId="77777777" w:rsidR="00465B14" w:rsidRPr="0054307C" w:rsidRDefault="00465B14">
    <w:pPr>
      <w:pStyle w:val="Fuzeile"/>
    </w:pPr>
    <w:r w:rsidRPr="0054307C">
      <w:rPr>
        <w:noProof/>
      </w:rPr>
      <mc:AlternateContent>
        <mc:Choice Requires="wps">
          <w:drawing>
            <wp:anchor distT="0" distB="0" distL="0" distR="0" simplePos="0" relativeHeight="251661312" behindDoc="0" locked="0" layoutInCell="1" allowOverlap="1" wp14:anchorId="2362AE17" wp14:editId="1BBD6679">
              <wp:simplePos x="635" y="635"/>
              <wp:positionH relativeFrom="page">
                <wp:align>right</wp:align>
              </wp:positionH>
              <wp:positionV relativeFrom="page">
                <wp:align>bottom</wp:align>
              </wp:positionV>
              <wp:extent cx="443865" cy="443865"/>
              <wp:effectExtent l="0" t="0" r="0" b="0"/>
              <wp:wrapNone/>
              <wp:docPr id="4" name="Text Box 4"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362AE17" id="_x0000_t202" coordsize="21600,21600" o:spt="202" path="m,l,21600r21600,l21600,xe">
              <v:stroke joinstyle="miter"/>
              <v:path gradientshapeok="t" o:connecttype="rect"/>
            </v:shapetype>
            <v:shape id="Text Box 4" o:spid="_x0000_s1029" type="#_x0000_t202" alt="5acXjzUk"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textbox style="mso-fit-shape-to-text:t" inset="0,0,20pt,15pt">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466348"/>
      <w:docPartObj>
        <w:docPartGallery w:val="Page Numbers (Bottom of Page)"/>
        <w:docPartUnique/>
      </w:docPartObj>
    </w:sdtPr>
    <w:sdtContent>
      <w:p w14:paraId="39448BD3" w14:textId="697C210D"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20EA17FB" w14:textId="77777777" w:rsidR="00465B14" w:rsidRPr="0054307C" w:rsidRDefault="00465B1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5663177"/>
      <w:docPartObj>
        <w:docPartGallery w:val="Page Numbers (Bottom of Page)"/>
        <w:docPartUnique/>
      </w:docPartObj>
    </w:sdtPr>
    <w:sdtContent>
      <w:p w14:paraId="435AAA18" w14:textId="77777777"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083C3709" w14:textId="77777777" w:rsidR="00465B14" w:rsidRPr="0054307C" w:rsidRDefault="00465B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87730" w14:textId="77777777" w:rsidR="00F31C18" w:rsidRPr="0054307C" w:rsidRDefault="00F31C18" w:rsidP="003F40F5">
      <w:pPr>
        <w:spacing w:after="0" w:line="240" w:lineRule="auto"/>
      </w:pPr>
      <w:r w:rsidRPr="0054307C">
        <w:separator/>
      </w:r>
    </w:p>
  </w:footnote>
  <w:footnote w:type="continuationSeparator" w:id="0">
    <w:p w14:paraId="63A2F754" w14:textId="77777777" w:rsidR="00F31C18" w:rsidRPr="0054307C" w:rsidRDefault="00F31C18" w:rsidP="003F40F5">
      <w:pPr>
        <w:spacing w:after="0" w:line="240" w:lineRule="auto"/>
      </w:pPr>
      <w:r w:rsidRPr="005430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82891" w14:textId="77777777" w:rsidR="00465B14" w:rsidRPr="0054307C" w:rsidRDefault="00465B14">
    <w:pPr>
      <w:pStyle w:val="Kopfzeile"/>
    </w:pPr>
    <w:r w:rsidRPr="0054307C">
      <w:rPr>
        <w:noProof/>
      </w:rPr>
      <mc:AlternateContent>
        <mc:Choice Requires="wps">
          <w:drawing>
            <wp:anchor distT="0" distB="0" distL="0" distR="0" simplePos="0" relativeHeight="251659264" behindDoc="0" locked="0" layoutInCell="1" allowOverlap="1" wp14:anchorId="26219E36" wp14:editId="72BF55CE">
              <wp:simplePos x="635" y="635"/>
              <wp:positionH relativeFrom="page">
                <wp:align>right</wp:align>
              </wp:positionH>
              <wp:positionV relativeFrom="page">
                <wp:align>top</wp:align>
              </wp:positionV>
              <wp:extent cx="443865" cy="443865"/>
              <wp:effectExtent l="0" t="0" r="0" b="18415"/>
              <wp:wrapNone/>
              <wp:docPr id="2" name="Text Box 2"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6219E36" id="_x0000_t202" coordsize="21600,21600" o:spt="202" path="m,l,21600r21600,l21600,xe">
              <v:stroke joinstyle="miter"/>
              <v:path gradientshapeok="t" o:connecttype="rect"/>
            </v:shapetype>
            <v:shape id="Text Box 2" o:spid="_x0000_s1026" type="#_x0000_t202" alt="INTERNAL &amp; PARTNERS"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E1A35" w14:textId="77777777" w:rsidR="00465B14" w:rsidRPr="0054307C" w:rsidRDefault="00465B14">
    <w:pPr>
      <w:pStyle w:val="Kopfzeile"/>
    </w:pPr>
    <w:r w:rsidRPr="0054307C">
      <w:rPr>
        <w:noProof/>
      </w:rPr>
      <mc:AlternateContent>
        <mc:Choice Requires="wps">
          <w:drawing>
            <wp:anchor distT="0" distB="0" distL="0" distR="0" simplePos="0" relativeHeight="251658240" behindDoc="0" locked="0" layoutInCell="1" allowOverlap="1" wp14:anchorId="53C698B2" wp14:editId="04DCBD9C">
              <wp:simplePos x="635" y="635"/>
              <wp:positionH relativeFrom="page">
                <wp:align>right</wp:align>
              </wp:positionH>
              <wp:positionV relativeFrom="page">
                <wp:align>top</wp:align>
              </wp:positionV>
              <wp:extent cx="443865" cy="443865"/>
              <wp:effectExtent l="0" t="0" r="0" b="18415"/>
              <wp:wrapNone/>
              <wp:docPr id="1" name="Text Box 1"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3C698B2" id="_x0000_t202" coordsize="21600,21600" o:spt="202" path="m,l,21600r21600,l21600,xe">
              <v:stroke joinstyle="miter"/>
              <v:path gradientshapeok="t" o:connecttype="rect"/>
            </v:shapetype>
            <v:shape id="Text Box 1" o:spid="_x0000_s1028" type="#_x0000_t202" alt="INTERNAL &amp; PARTNER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345A"/>
    <w:multiLevelType w:val="hybridMultilevel"/>
    <w:tmpl w:val="3E6E5E04"/>
    <w:lvl w:ilvl="0" w:tplc="4F3072A8">
      <w:start w:val="1"/>
      <w:numFmt w:val="bullet"/>
      <w:lvlText w:val=""/>
      <w:lvlJc w:val="left"/>
      <w:pPr>
        <w:ind w:left="720" w:hanging="360"/>
      </w:pPr>
      <w:rPr>
        <w:rFonts w:ascii="Symbol" w:hAnsi="Symbol" w:hint="default"/>
      </w:rPr>
    </w:lvl>
    <w:lvl w:ilvl="1" w:tplc="1B7A5902">
      <w:start w:val="1"/>
      <w:numFmt w:val="bullet"/>
      <w:lvlText w:val=""/>
      <w:lvlJc w:val="left"/>
      <w:pPr>
        <w:ind w:left="284" w:hanging="114"/>
      </w:pPr>
      <w:rPr>
        <w:rFonts w:ascii="Symbol" w:hAnsi="Symbol" w:hint="default"/>
      </w:rPr>
    </w:lvl>
    <w:lvl w:ilvl="2" w:tplc="4F3072A8">
      <w:start w:val="1"/>
      <w:numFmt w:val="bullet"/>
      <w:lvlText w:val=""/>
      <w:lvlJc w:val="left"/>
      <w:pPr>
        <w:ind w:left="757" w:hanging="360"/>
      </w:pPr>
      <w:rPr>
        <w:rFonts w:ascii="Symbol" w:hAnsi="Symbol" w:hint="default"/>
      </w:rPr>
    </w:lvl>
    <w:lvl w:ilvl="3" w:tplc="1616CB30">
      <w:start w:val="1"/>
      <w:numFmt w:val="bullet"/>
      <w:lvlText w:val=""/>
      <w:lvlJc w:val="left"/>
      <w:pPr>
        <w:ind w:left="1021" w:hanging="454"/>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E518D"/>
    <w:multiLevelType w:val="hybridMultilevel"/>
    <w:tmpl w:val="0262C9D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84" w:hanging="114"/>
      </w:pPr>
      <w:rPr>
        <w:rFonts w:ascii="Symbol" w:hAnsi="Symbol" w:hint="default"/>
      </w:rPr>
    </w:lvl>
    <w:lvl w:ilvl="2" w:tplc="FFFFFFFF">
      <w:start w:val="1"/>
      <w:numFmt w:val="bullet"/>
      <w:lvlText w:val=""/>
      <w:lvlJc w:val="left"/>
      <w:pPr>
        <w:ind w:left="510" w:hanging="113"/>
      </w:pPr>
      <w:rPr>
        <w:rFonts w:ascii="Symbol" w:hAnsi="Symbol" w:hint="default"/>
      </w:rPr>
    </w:lvl>
    <w:lvl w:ilvl="3" w:tplc="C832AECE">
      <w:start w:val="1"/>
      <w:numFmt w:val="bullet"/>
      <w:lvlText w:val=""/>
      <w:lvlJc w:val="left"/>
      <w:pPr>
        <w:ind w:left="1077" w:hanging="68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B46E9D"/>
    <w:multiLevelType w:val="multilevel"/>
    <w:tmpl w:val="DC82254E"/>
    <w:styleLink w:val="1Liste"/>
    <w:lvl w:ilvl="0">
      <w:start w:val="1"/>
      <w:numFmt w:val="decimal"/>
      <w:pStyle w:val="1Ebene"/>
      <w:suff w:val="space"/>
      <w:lvlText w:val="%1"/>
      <w:lvlJc w:val="left"/>
      <w:pPr>
        <w:ind w:left="357" w:hanging="357"/>
      </w:pPr>
      <w:rPr>
        <w:rFonts w:hint="default"/>
        <w:b/>
      </w:rPr>
    </w:lvl>
    <w:lvl w:ilvl="1">
      <w:start w:val="1"/>
      <w:numFmt w:val="decimal"/>
      <w:pStyle w:val="2Ebene"/>
      <w:suff w:val="space"/>
      <w:lvlText w:val="%1.%2"/>
      <w:lvlJc w:val="left"/>
      <w:pPr>
        <w:ind w:left="527" w:hanging="357"/>
      </w:pPr>
      <w:rPr>
        <w:rFonts w:hint="default"/>
        <w:b/>
        <w:i w:val="0"/>
      </w:rPr>
    </w:lvl>
    <w:lvl w:ilvl="2">
      <w:start w:val="1"/>
      <w:numFmt w:val="decimal"/>
      <w:pStyle w:val="ANHANG3"/>
      <w:suff w:val="space"/>
      <w:lvlText w:val="%1.%2.%3"/>
      <w:lvlJc w:val="left"/>
      <w:pPr>
        <w:ind w:left="1304" w:hanging="907"/>
      </w:pPr>
      <w:rPr>
        <w:rFonts w:hint="default"/>
        <w:b/>
        <w:i w:val="0"/>
      </w:rPr>
    </w:lvl>
    <w:lvl w:ilvl="3">
      <w:start w:val="1"/>
      <w:numFmt w:val="decimal"/>
      <w:pStyle w:val="4Ebene"/>
      <w:suff w:val="space"/>
      <w:lvlText w:val="%1.%2.%3.%4"/>
      <w:lvlJc w:val="left"/>
      <w:pPr>
        <w:ind w:left="867" w:hanging="357"/>
      </w:pPr>
      <w:rPr>
        <w:rFonts w:hint="default"/>
        <w:b/>
        <w:i w:val="0"/>
      </w:rPr>
    </w:lvl>
    <w:lvl w:ilvl="4">
      <w:start w:val="1"/>
      <w:numFmt w:val="decimal"/>
      <w:pStyle w:val="5Ebene"/>
      <w:suff w:val="space"/>
      <w:lvlText w:val="%1.%2.%3.%4.%5"/>
      <w:lvlJc w:val="left"/>
      <w:pPr>
        <w:ind w:left="1037" w:hanging="243"/>
      </w:pPr>
      <w:rPr>
        <w:rFonts w:hint="default"/>
        <w:b/>
        <w:i w:val="0"/>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3" w15:restartNumberingAfterBreak="0">
    <w:nsid w:val="14815687"/>
    <w:multiLevelType w:val="hybridMultilevel"/>
    <w:tmpl w:val="D88E57EC"/>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B22071"/>
    <w:multiLevelType w:val="hybridMultilevel"/>
    <w:tmpl w:val="FE5CCBD6"/>
    <w:lvl w:ilvl="0" w:tplc="46F47FE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F2223"/>
    <w:multiLevelType w:val="hybridMultilevel"/>
    <w:tmpl w:val="AB6CD8F4"/>
    <w:lvl w:ilvl="0" w:tplc="A6F6AB00">
      <w:start w:val="1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02778F"/>
    <w:multiLevelType w:val="hybridMultilevel"/>
    <w:tmpl w:val="F8C6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FA4E76"/>
    <w:multiLevelType w:val="multilevel"/>
    <w:tmpl w:val="8E388C3C"/>
    <w:lvl w:ilvl="0">
      <w:start w:val="1"/>
      <w:numFmt w:val="decimal"/>
      <w:pStyle w:val="1Leve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CE71EC"/>
    <w:multiLevelType w:val="hybridMultilevel"/>
    <w:tmpl w:val="D88E57EC"/>
    <w:lvl w:ilvl="0" w:tplc="9E1897F6">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5445615">
    <w:abstractNumId w:val="7"/>
  </w:num>
  <w:num w:numId="2" w16cid:durableId="1551650543">
    <w:abstractNumId w:val="2"/>
  </w:num>
  <w:num w:numId="3" w16cid:durableId="891037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9936726">
    <w:abstractNumId w:val="0"/>
  </w:num>
  <w:num w:numId="5" w16cid:durableId="183904436">
    <w:abstractNumId w:val="8"/>
  </w:num>
  <w:num w:numId="6" w16cid:durableId="631985328">
    <w:abstractNumId w:val="1"/>
  </w:num>
  <w:num w:numId="7" w16cid:durableId="7177797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1097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1936378">
    <w:abstractNumId w:val="6"/>
  </w:num>
  <w:num w:numId="10" w16cid:durableId="1660496676">
    <w:abstractNumId w:val="3"/>
  </w:num>
  <w:num w:numId="11" w16cid:durableId="1505314976">
    <w:abstractNumId w:val="4"/>
  </w:num>
  <w:num w:numId="12" w16cid:durableId="1273635120">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minik Schindele">
    <w15:presenceInfo w15:providerId="Windows Live" w15:userId="b0cc9fbd7ddd62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9"/>
    <w:rsid w:val="000029F2"/>
    <w:rsid w:val="0000580A"/>
    <w:rsid w:val="0000726F"/>
    <w:rsid w:val="00007374"/>
    <w:rsid w:val="000076A3"/>
    <w:rsid w:val="0001062F"/>
    <w:rsid w:val="0001085D"/>
    <w:rsid w:val="00010C46"/>
    <w:rsid w:val="00012FA6"/>
    <w:rsid w:val="00014089"/>
    <w:rsid w:val="000165BF"/>
    <w:rsid w:val="000203BE"/>
    <w:rsid w:val="000240AC"/>
    <w:rsid w:val="00025CAA"/>
    <w:rsid w:val="0002767F"/>
    <w:rsid w:val="000300A9"/>
    <w:rsid w:val="00031FFB"/>
    <w:rsid w:val="00034360"/>
    <w:rsid w:val="000418C7"/>
    <w:rsid w:val="00044064"/>
    <w:rsid w:val="000463CE"/>
    <w:rsid w:val="00050365"/>
    <w:rsid w:val="0005210B"/>
    <w:rsid w:val="00055807"/>
    <w:rsid w:val="00060120"/>
    <w:rsid w:val="000608A6"/>
    <w:rsid w:val="00060EF8"/>
    <w:rsid w:val="00062D1E"/>
    <w:rsid w:val="000644CB"/>
    <w:rsid w:val="00067E48"/>
    <w:rsid w:val="0007454C"/>
    <w:rsid w:val="00074E47"/>
    <w:rsid w:val="000809BA"/>
    <w:rsid w:val="00080A00"/>
    <w:rsid w:val="00083E03"/>
    <w:rsid w:val="00084F17"/>
    <w:rsid w:val="00084FF6"/>
    <w:rsid w:val="00086B5E"/>
    <w:rsid w:val="00091F98"/>
    <w:rsid w:val="0009228C"/>
    <w:rsid w:val="00092A12"/>
    <w:rsid w:val="0009644A"/>
    <w:rsid w:val="0009675C"/>
    <w:rsid w:val="000969A5"/>
    <w:rsid w:val="000974C6"/>
    <w:rsid w:val="000A0F5F"/>
    <w:rsid w:val="000A176B"/>
    <w:rsid w:val="000A2617"/>
    <w:rsid w:val="000A5DA3"/>
    <w:rsid w:val="000A6403"/>
    <w:rsid w:val="000B0798"/>
    <w:rsid w:val="000C091A"/>
    <w:rsid w:val="000C1243"/>
    <w:rsid w:val="000C370F"/>
    <w:rsid w:val="000C38B0"/>
    <w:rsid w:val="000C52A0"/>
    <w:rsid w:val="000D0031"/>
    <w:rsid w:val="000D3172"/>
    <w:rsid w:val="000D5248"/>
    <w:rsid w:val="000D5425"/>
    <w:rsid w:val="000E100B"/>
    <w:rsid w:val="000E2419"/>
    <w:rsid w:val="000E50EF"/>
    <w:rsid w:val="000E6F68"/>
    <w:rsid w:val="000F0032"/>
    <w:rsid w:val="000F2EFD"/>
    <w:rsid w:val="000F32B8"/>
    <w:rsid w:val="000F32D4"/>
    <w:rsid w:val="000F3C3B"/>
    <w:rsid w:val="000F4B07"/>
    <w:rsid w:val="000F605F"/>
    <w:rsid w:val="000F6CDD"/>
    <w:rsid w:val="00101EDC"/>
    <w:rsid w:val="00104357"/>
    <w:rsid w:val="00104F66"/>
    <w:rsid w:val="00106F62"/>
    <w:rsid w:val="001108A4"/>
    <w:rsid w:val="0011104E"/>
    <w:rsid w:val="001148F0"/>
    <w:rsid w:val="0011534E"/>
    <w:rsid w:val="00116DE3"/>
    <w:rsid w:val="001200A6"/>
    <w:rsid w:val="001213CA"/>
    <w:rsid w:val="001225B1"/>
    <w:rsid w:val="0013089B"/>
    <w:rsid w:val="00133923"/>
    <w:rsid w:val="00137537"/>
    <w:rsid w:val="00140833"/>
    <w:rsid w:val="00140CF9"/>
    <w:rsid w:val="00144F2A"/>
    <w:rsid w:val="00151422"/>
    <w:rsid w:val="0015363A"/>
    <w:rsid w:val="001544B5"/>
    <w:rsid w:val="001558C0"/>
    <w:rsid w:val="001619C2"/>
    <w:rsid w:val="0016351E"/>
    <w:rsid w:val="00163817"/>
    <w:rsid w:val="00167C50"/>
    <w:rsid w:val="00174993"/>
    <w:rsid w:val="00175AEC"/>
    <w:rsid w:val="00176432"/>
    <w:rsid w:val="0017713E"/>
    <w:rsid w:val="00177690"/>
    <w:rsid w:val="0017792C"/>
    <w:rsid w:val="00180F93"/>
    <w:rsid w:val="00181781"/>
    <w:rsid w:val="0018196C"/>
    <w:rsid w:val="0018468B"/>
    <w:rsid w:val="00192E07"/>
    <w:rsid w:val="00193AB4"/>
    <w:rsid w:val="0019563C"/>
    <w:rsid w:val="0019653C"/>
    <w:rsid w:val="001976F9"/>
    <w:rsid w:val="001A447A"/>
    <w:rsid w:val="001B52B5"/>
    <w:rsid w:val="001B66C5"/>
    <w:rsid w:val="001C20BA"/>
    <w:rsid w:val="001C59C9"/>
    <w:rsid w:val="001C625D"/>
    <w:rsid w:val="001C7292"/>
    <w:rsid w:val="001D23B6"/>
    <w:rsid w:val="001D3073"/>
    <w:rsid w:val="001D7490"/>
    <w:rsid w:val="001E43DF"/>
    <w:rsid w:val="001E4F9E"/>
    <w:rsid w:val="001F0D1D"/>
    <w:rsid w:val="001F210B"/>
    <w:rsid w:val="001F422F"/>
    <w:rsid w:val="001F5F8F"/>
    <w:rsid w:val="001F713F"/>
    <w:rsid w:val="001F7C56"/>
    <w:rsid w:val="00201AC6"/>
    <w:rsid w:val="00203190"/>
    <w:rsid w:val="00203555"/>
    <w:rsid w:val="002137F4"/>
    <w:rsid w:val="0021582B"/>
    <w:rsid w:val="002169F1"/>
    <w:rsid w:val="0022069F"/>
    <w:rsid w:val="002227D4"/>
    <w:rsid w:val="002255AD"/>
    <w:rsid w:val="00226B14"/>
    <w:rsid w:val="00230B13"/>
    <w:rsid w:val="0023439A"/>
    <w:rsid w:val="002373CC"/>
    <w:rsid w:val="002400FD"/>
    <w:rsid w:val="002407B8"/>
    <w:rsid w:val="00240A69"/>
    <w:rsid w:val="00241087"/>
    <w:rsid w:val="0024326F"/>
    <w:rsid w:val="00243F07"/>
    <w:rsid w:val="00245566"/>
    <w:rsid w:val="002459E3"/>
    <w:rsid w:val="0025062E"/>
    <w:rsid w:val="00251552"/>
    <w:rsid w:val="00254125"/>
    <w:rsid w:val="002545B2"/>
    <w:rsid w:val="00254619"/>
    <w:rsid w:val="0025614A"/>
    <w:rsid w:val="00257C13"/>
    <w:rsid w:val="00262A1F"/>
    <w:rsid w:val="0026559F"/>
    <w:rsid w:val="00272BA4"/>
    <w:rsid w:val="00273918"/>
    <w:rsid w:val="00275BDD"/>
    <w:rsid w:val="00281BF7"/>
    <w:rsid w:val="00282A09"/>
    <w:rsid w:val="00283B2A"/>
    <w:rsid w:val="00286040"/>
    <w:rsid w:val="002861FF"/>
    <w:rsid w:val="00287A2B"/>
    <w:rsid w:val="002977B4"/>
    <w:rsid w:val="002A01EC"/>
    <w:rsid w:val="002A43B7"/>
    <w:rsid w:val="002A56CB"/>
    <w:rsid w:val="002A6ABC"/>
    <w:rsid w:val="002A715A"/>
    <w:rsid w:val="002B03B7"/>
    <w:rsid w:val="002B2D70"/>
    <w:rsid w:val="002B2E17"/>
    <w:rsid w:val="002B2FF3"/>
    <w:rsid w:val="002B5583"/>
    <w:rsid w:val="002B5987"/>
    <w:rsid w:val="002B6611"/>
    <w:rsid w:val="002B797A"/>
    <w:rsid w:val="002C2846"/>
    <w:rsid w:val="002C454F"/>
    <w:rsid w:val="002C5C49"/>
    <w:rsid w:val="002C6456"/>
    <w:rsid w:val="002D3227"/>
    <w:rsid w:val="002D3803"/>
    <w:rsid w:val="002D6067"/>
    <w:rsid w:val="002D622E"/>
    <w:rsid w:val="002E1D8E"/>
    <w:rsid w:val="002E6CAF"/>
    <w:rsid w:val="002F1153"/>
    <w:rsid w:val="002F2B5B"/>
    <w:rsid w:val="002F39D2"/>
    <w:rsid w:val="002F6F8B"/>
    <w:rsid w:val="002F7C82"/>
    <w:rsid w:val="00300AFB"/>
    <w:rsid w:val="00301E83"/>
    <w:rsid w:val="003102F9"/>
    <w:rsid w:val="00311117"/>
    <w:rsid w:val="0031791F"/>
    <w:rsid w:val="0032132E"/>
    <w:rsid w:val="00323DAA"/>
    <w:rsid w:val="0032609D"/>
    <w:rsid w:val="00331DBE"/>
    <w:rsid w:val="00333C3F"/>
    <w:rsid w:val="0033733B"/>
    <w:rsid w:val="003375FA"/>
    <w:rsid w:val="00345A24"/>
    <w:rsid w:val="00350EF0"/>
    <w:rsid w:val="003518FE"/>
    <w:rsid w:val="00353A65"/>
    <w:rsid w:val="00353B13"/>
    <w:rsid w:val="00363EE9"/>
    <w:rsid w:val="0036636A"/>
    <w:rsid w:val="00370F06"/>
    <w:rsid w:val="00375F73"/>
    <w:rsid w:val="0037740E"/>
    <w:rsid w:val="00377DD5"/>
    <w:rsid w:val="0038001C"/>
    <w:rsid w:val="00381919"/>
    <w:rsid w:val="00382F68"/>
    <w:rsid w:val="003861DA"/>
    <w:rsid w:val="003869AC"/>
    <w:rsid w:val="00387848"/>
    <w:rsid w:val="00390ED9"/>
    <w:rsid w:val="00391025"/>
    <w:rsid w:val="00397F8F"/>
    <w:rsid w:val="003A3F57"/>
    <w:rsid w:val="003A5813"/>
    <w:rsid w:val="003A5BD5"/>
    <w:rsid w:val="003B01F9"/>
    <w:rsid w:val="003B29D7"/>
    <w:rsid w:val="003B2EF3"/>
    <w:rsid w:val="003B3BC2"/>
    <w:rsid w:val="003C18D6"/>
    <w:rsid w:val="003C23CF"/>
    <w:rsid w:val="003C32EC"/>
    <w:rsid w:val="003C3CBE"/>
    <w:rsid w:val="003C4051"/>
    <w:rsid w:val="003C45AB"/>
    <w:rsid w:val="003C4AFE"/>
    <w:rsid w:val="003C7DC0"/>
    <w:rsid w:val="003D14D2"/>
    <w:rsid w:val="003D257D"/>
    <w:rsid w:val="003D5A8F"/>
    <w:rsid w:val="003D6FD0"/>
    <w:rsid w:val="003D7EFF"/>
    <w:rsid w:val="003E0B3E"/>
    <w:rsid w:val="003E162D"/>
    <w:rsid w:val="003E186D"/>
    <w:rsid w:val="003E18D7"/>
    <w:rsid w:val="003E7842"/>
    <w:rsid w:val="003F1714"/>
    <w:rsid w:val="003F3330"/>
    <w:rsid w:val="003F35BA"/>
    <w:rsid w:val="003F40F5"/>
    <w:rsid w:val="003F54AF"/>
    <w:rsid w:val="00400D5A"/>
    <w:rsid w:val="00401433"/>
    <w:rsid w:val="00401D39"/>
    <w:rsid w:val="0040221C"/>
    <w:rsid w:val="00411101"/>
    <w:rsid w:val="004112C0"/>
    <w:rsid w:val="00411D1F"/>
    <w:rsid w:val="00413A8D"/>
    <w:rsid w:val="00415C3C"/>
    <w:rsid w:val="00420542"/>
    <w:rsid w:val="0042073C"/>
    <w:rsid w:val="00426B61"/>
    <w:rsid w:val="00426C37"/>
    <w:rsid w:val="00426CBC"/>
    <w:rsid w:val="00434D63"/>
    <w:rsid w:val="00440DBC"/>
    <w:rsid w:val="0044219A"/>
    <w:rsid w:val="00445213"/>
    <w:rsid w:val="004478B8"/>
    <w:rsid w:val="00451469"/>
    <w:rsid w:val="00451B2A"/>
    <w:rsid w:val="00451F0F"/>
    <w:rsid w:val="004551A5"/>
    <w:rsid w:val="00462C46"/>
    <w:rsid w:val="00463CB7"/>
    <w:rsid w:val="00465B14"/>
    <w:rsid w:val="00466C1E"/>
    <w:rsid w:val="004702DB"/>
    <w:rsid w:val="004753F3"/>
    <w:rsid w:val="00480060"/>
    <w:rsid w:val="004825EA"/>
    <w:rsid w:val="0048271A"/>
    <w:rsid w:val="004847C9"/>
    <w:rsid w:val="004874A7"/>
    <w:rsid w:val="004944C8"/>
    <w:rsid w:val="004A0048"/>
    <w:rsid w:val="004A598B"/>
    <w:rsid w:val="004A6EC7"/>
    <w:rsid w:val="004A7B99"/>
    <w:rsid w:val="004B0935"/>
    <w:rsid w:val="004B320A"/>
    <w:rsid w:val="004C428D"/>
    <w:rsid w:val="004D12B3"/>
    <w:rsid w:val="004D3DAB"/>
    <w:rsid w:val="004D418D"/>
    <w:rsid w:val="004D56E9"/>
    <w:rsid w:val="004D5B82"/>
    <w:rsid w:val="004D68E4"/>
    <w:rsid w:val="004E1E43"/>
    <w:rsid w:val="004E5104"/>
    <w:rsid w:val="005004DD"/>
    <w:rsid w:val="005011B7"/>
    <w:rsid w:val="00501BBA"/>
    <w:rsid w:val="00503114"/>
    <w:rsid w:val="00503C39"/>
    <w:rsid w:val="005048D0"/>
    <w:rsid w:val="00505862"/>
    <w:rsid w:val="00507F24"/>
    <w:rsid w:val="005123CB"/>
    <w:rsid w:val="005177FB"/>
    <w:rsid w:val="0052054E"/>
    <w:rsid w:val="005226CB"/>
    <w:rsid w:val="00534965"/>
    <w:rsid w:val="0053699F"/>
    <w:rsid w:val="00536B1E"/>
    <w:rsid w:val="005371EB"/>
    <w:rsid w:val="0053775F"/>
    <w:rsid w:val="00537D07"/>
    <w:rsid w:val="00543010"/>
    <w:rsid w:val="0054307C"/>
    <w:rsid w:val="005435A5"/>
    <w:rsid w:val="00544945"/>
    <w:rsid w:val="00545066"/>
    <w:rsid w:val="00545F64"/>
    <w:rsid w:val="0055378D"/>
    <w:rsid w:val="00555C49"/>
    <w:rsid w:val="00556906"/>
    <w:rsid w:val="00557851"/>
    <w:rsid w:val="0056122E"/>
    <w:rsid w:val="00561999"/>
    <w:rsid w:val="00563BD2"/>
    <w:rsid w:val="0056542A"/>
    <w:rsid w:val="00570F82"/>
    <w:rsid w:val="005713B4"/>
    <w:rsid w:val="00571523"/>
    <w:rsid w:val="0057212F"/>
    <w:rsid w:val="005809A4"/>
    <w:rsid w:val="005909E9"/>
    <w:rsid w:val="00590B21"/>
    <w:rsid w:val="00590E23"/>
    <w:rsid w:val="00591170"/>
    <w:rsid w:val="0059144C"/>
    <w:rsid w:val="00591CAE"/>
    <w:rsid w:val="00596424"/>
    <w:rsid w:val="00597320"/>
    <w:rsid w:val="005A414B"/>
    <w:rsid w:val="005A53F7"/>
    <w:rsid w:val="005B061E"/>
    <w:rsid w:val="005B091A"/>
    <w:rsid w:val="005B0AD0"/>
    <w:rsid w:val="005B37F0"/>
    <w:rsid w:val="005B4C13"/>
    <w:rsid w:val="005B4CF1"/>
    <w:rsid w:val="005B5924"/>
    <w:rsid w:val="005B713B"/>
    <w:rsid w:val="005C1AA8"/>
    <w:rsid w:val="005C3F36"/>
    <w:rsid w:val="005C51CE"/>
    <w:rsid w:val="005D0EA9"/>
    <w:rsid w:val="005D245D"/>
    <w:rsid w:val="005D40ED"/>
    <w:rsid w:val="005D7C74"/>
    <w:rsid w:val="005E0372"/>
    <w:rsid w:val="005E272B"/>
    <w:rsid w:val="005E3E5D"/>
    <w:rsid w:val="005E46BB"/>
    <w:rsid w:val="005E4B0B"/>
    <w:rsid w:val="005E4BBB"/>
    <w:rsid w:val="005E4EB7"/>
    <w:rsid w:val="005E6D4C"/>
    <w:rsid w:val="005F2E94"/>
    <w:rsid w:val="005F67BB"/>
    <w:rsid w:val="006013CA"/>
    <w:rsid w:val="006030BE"/>
    <w:rsid w:val="006037CE"/>
    <w:rsid w:val="00604338"/>
    <w:rsid w:val="006062CA"/>
    <w:rsid w:val="0061348E"/>
    <w:rsid w:val="006134B1"/>
    <w:rsid w:val="00614BC9"/>
    <w:rsid w:val="006172AE"/>
    <w:rsid w:val="00617EB6"/>
    <w:rsid w:val="00621A19"/>
    <w:rsid w:val="0062317A"/>
    <w:rsid w:val="00626BDF"/>
    <w:rsid w:val="0063059C"/>
    <w:rsid w:val="006306D5"/>
    <w:rsid w:val="0063289C"/>
    <w:rsid w:val="00632AA1"/>
    <w:rsid w:val="00637F09"/>
    <w:rsid w:val="00643FD3"/>
    <w:rsid w:val="0065032F"/>
    <w:rsid w:val="00650788"/>
    <w:rsid w:val="00652DED"/>
    <w:rsid w:val="00653358"/>
    <w:rsid w:val="006547FC"/>
    <w:rsid w:val="00654D26"/>
    <w:rsid w:val="006570A6"/>
    <w:rsid w:val="00662E2C"/>
    <w:rsid w:val="00665AFD"/>
    <w:rsid w:val="00672584"/>
    <w:rsid w:val="006732B1"/>
    <w:rsid w:val="006741EF"/>
    <w:rsid w:val="00675677"/>
    <w:rsid w:val="006757A5"/>
    <w:rsid w:val="00675FFC"/>
    <w:rsid w:val="00677379"/>
    <w:rsid w:val="00685611"/>
    <w:rsid w:val="00686B17"/>
    <w:rsid w:val="00692233"/>
    <w:rsid w:val="006941ED"/>
    <w:rsid w:val="006A6501"/>
    <w:rsid w:val="006A70AF"/>
    <w:rsid w:val="006B1BBB"/>
    <w:rsid w:val="006B3A04"/>
    <w:rsid w:val="006B5D9C"/>
    <w:rsid w:val="006C1E50"/>
    <w:rsid w:val="006C4761"/>
    <w:rsid w:val="006D041A"/>
    <w:rsid w:val="006D0C9C"/>
    <w:rsid w:val="006D231E"/>
    <w:rsid w:val="006D3794"/>
    <w:rsid w:val="006E2730"/>
    <w:rsid w:val="006F399E"/>
    <w:rsid w:val="006F46DB"/>
    <w:rsid w:val="006F61DB"/>
    <w:rsid w:val="006F684A"/>
    <w:rsid w:val="006F6FF1"/>
    <w:rsid w:val="006F70AF"/>
    <w:rsid w:val="00702793"/>
    <w:rsid w:val="00702F50"/>
    <w:rsid w:val="007064C4"/>
    <w:rsid w:val="007115CD"/>
    <w:rsid w:val="007120B7"/>
    <w:rsid w:val="00713549"/>
    <w:rsid w:val="00713FA8"/>
    <w:rsid w:val="00717C9A"/>
    <w:rsid w:val="00722EFF"/>
    <w:rsid w:val="0072463E"/>
    <w:rsid w:val="007267FE"/>
    <w:rsid w:val="00727F51"/>
    <w:rsid w:val="00730DB4"/>
    <w:rsid w:val="00731E2A"/>
    <w:rsid w:val="00734B6E"/>
    <w:rsid w:val="00736BDB"/>
    <w:rsid w:val="00737DEF"/>
    <w:rsid w:val="00741638"/>
    <w:rsid w:val="007475EC"/>
    <w:rsid w:val="00753210"/>
    <w:rsid w:val="00757FAC"/>
    <w:rsid w:val="00761810"/>
    <w:rsid w:val="00761D78"/>
    <w:rsid w:val="00766059"/>
    <w:rsid w:val="0076633C"/>
    <w:rsid w:val="0077390B"/>
    <w:rsid w:val="00780353"/>
    <w:rsid w:val="00780F5F"/>
    <w:rsid w:val="00781200"/>
    <w:rsid w:val="00781FA9"/>
    <w:rsid w:val="00782DF8"/>
    <w:rsid w:val="007873EE"/>
    <w:rsid w:val="00790D44"/>
    <w:rsid w:val="00794FC0"/>
    <w:rsid w:val="00795EF6"/>
    <w:rsid w:val="007A0DCE"/>
    <w:rsid w:val="007A47E0"/>
    <w:rsid w:val="007A5848"/>
    <w:rsid w:val="007B0807"/>
    <w:rsid w:val="007B084A"/>
    <w:rsid w:val="007B2AF8"/>
    <w:rsid w:val="007B32A2"/>
    <w:rsid w:val="007B3BDF"/>
    <w:rsid w:val="007B482A"/>
    <w:rsid w:val="007B58F7"/>
    <w:rsid w:val="007C03D0"/>
    <w:rsid w:val="007C0F78"/>
    <w:rsid w:val="007C1EB7"/>
    <w:rsid w:val="007C2536"/>
    <w:rsid w:val="007C2799"/>
    <w:rsid w:val="007C4E91"/>
    <w:rsid w:val="007C521B"/>
    <w:rsid w:val="007D294B"/>
    <w:rsid w:val="007D363E"/>
    <w:rsid w:val="007D4265"/>
    <w:rsid w:val="007D4369"/>
    <w:rsid w:val="007D69DF"/>
    <w:rsid w:val="007D72DB"/>
    <w:rsid w:val="007D7F08"/>
    <w:rsid w:val="007E0178"/>
    <w:rsid w:val="007E103E"/>
    <w:rsid w:val="007E1181"/>
    <w:rsid w:val="007E1DA6"/>
    <w:rsid w:val="007E3B28"/>
    <w:rsid w:val="007F3881"/>
    <w:rsid w:val="007F474B"/>
    <w:rsid w:val="008014F5"/>
    <w:rsid w:val="00805452"/>
    <w:rsid w:val="00806BB9"/>
    <w:rsid w:val="0081269D"/>
    <w:rsid w:val="00820711"/>
    <w:rsid w:val="00820A71"/>
    <w:rsid w:val="00822719"/>
    <w:rsid w:val="00823BE8"/>
    <w:rsid w:val="008264A0"/>
    <w:rsid w:val="0083041C"/>
    <w:rsid w:val="0084010B"/>
    <w:rsid w:val="00840815"/>
    <w:rsid w:val="00842019"/>
    <w:rsid w:val="0084236C"/>
    <w:rsid w:val="008423E3"/>
    <w:rsid w:val="00842CD0"/>
    <w:rsid w:val="008459F4"/>
    <w:rsid w:val="00847E14"/>
    <w:rsid w:val="00847F35"/>
    <w:rsid w:val="00851464"/>
    <w:rsid w:val="00852283"/>
    <w:rsid w:val="008540E9"/>
    <w:rsid w:val="00862F4B"/>
    <w:rsid w:val="008632DD"/>
    <w:rsid w:val="008632FC"/>
    <w:rsid w:val="008651D3"/>
    <w:rsid w:val="008663E5"/>
    <w:rsid w:val="00866AAA"/>
    <w:rsid w:val="0087068A"/>
    <w:rsid w:val="008715B9"/>
    <w:rsid w:val="008865DC"/>
    <w:rsid w:val="0089118D"/>
    <w:rsid w:val="008932DE"/>
    <w:rsid w:val="008A0766"/>
    <w:rsid w:val="008A1EF9"/>
    <w:rsid w:val="008A31A9"/>
    <w:rsid w:val="008A38C1"/>
    <w:rsid w:val="008B07F3"/>
    <w:rsid w:val="008B3C96"/>
    <w:rsid w:val="008B4117"/>
    <w:rsid w:val="008B449B"/>
    <w:rsid w:val="008C0C4E"/>
    <w:rsid w:val="008C1B37"/>
    <w:rsid w:val="008C5D1E"/>
    <w:rsid w:val="008C699B"/>
    <w:rsid w:val="008C7D36"/>
    <w:rsid w:val="008D193F"/>
    <w:rsid w:val="008D78AF"/>
    <w:rsid w:val="008E085F"/>
    <w:rsid w:val="008E1B54"/>
    <w:rsid w:val="008F111B"/>
    <w:rsid w:val="00901CE6"/>
    <w:rsid w:val="00904AC4"/>
    <w:rsid w:val="00906276"/>
    <w:rsid w:val="00915810"/>
    <w:rsid w:val="009179D6"/>
    <w:rsid w:val="00917B1A"/>
    <w:rsid w:val="009221B5"/>
    <w:rsid w:val="00924FAB"/>
    <w:rsid w:val="00925955"/>
    <w:rsid w:val="00926D65"/>
    <w:rsid w:val="00927838"/>
    <w:rsid w:val="009314F2"/>
    <w:rsid w:val="00932348"/>
    <w:rsid w:val="00933AEC"/>
    <w:rsid w:val="00934ACD"/>
    <w:rsid w:val="00936104"/>
    <w:rsid w:val="00943C36"/>
    <w:rsid w:val="009515C6"/>
    <w:rsid w:val="00955EE1"/>
    <w:rsid w:val="00960957"/>
    <w:rsid w:val="00964829"/>
    <w:rsid w:val="00964F20"/>
    <w:rsid w:val="00965A5F"/>
    <w:rsid w:val="009668F1"/>
    <w:rsid w:val="009671A2"/>
    <w:rsid w:val="0097069C"/>
    <w:rsid w:val="00971014"/>
    <w:rsid w:val="00971BC4"/>
    <w:rsid w:val="00973B65"/>
    <w:rsid w:val="0098261B"/>
    <w:rsid w:val="009836E8"/>
    <w:rsid w:val="0098548F"/>
    <w:rsid w:val="00987396"/>
    <w:rsid w:val="009905E9"/>
    <w:rsid w:val="00990E81"/>
    <w:rsid w:val="00994522"/>
    <w:rsid w:val="009959D7"/>
    <w:rsid w:val="009A01A2"/>
    <w:rsid w:val="009A132D"/>
    <w:rsid w:val="009A479E"/>
    <w:rsid w:val="009A5BE1"/>
    <w:rsid w:val="009A60EA"/>
    <w:rsid w:val="009A71D5"/>
    <w:rsid w:val="009B0BA0"/>
    <w:rsid w:val="009B6014"/>
    <w:rsid w:val="009B6821"/>
    <w:rsid w:val="009B6C88"/>
    <w:rsid w:val="009C0B7D"/>
    <w:rsid w:val="009C262B"/>
    <w:rsid w:val="009C3838"/>
    <w:rsid w:val="009C5C12"/>
    <w:rsid w:val="009C7ED5"/>
    <w:rsid w:val="009D1C8A"/>
    <w:rsid w:val="009D3844"/>
    <w:rsid w:val="009D3962"/>
    <w:rsid w:val="009D3BEA"/>
    <w:rsid w:val="009D3DFF"/>
    <w:rsid w:val="009D538C"/>
    <w:rsid w:val="009D615D"/>
    <w:rsid w:val="009D7C11"/>
    <w:rsid w:val="009E59D2"/>
    <w:rsid w:val="009E67B8"/>
    <w:rsid w:val="009E6C5E"/>
    <w:rsid w:val="009F2462"/>
    <w:rsid w:val="009F3FCC"/>
    <w:rsid w:val="009F69C0"/>
    <w:rsid w:val="009F789E"/>
    <w:rsid w:val="00A0124E"/>
    <w:rsid w:val="00A05E90"/>
    <w:rsid w:val="00A119A0"/>
    <w:rsid w:val="00A136CD"/>
    <w:rsid w:val="00A206D6"/>
    <w:rsid w:val="00A22973"/>
    <w:rsid w:val="00A23B83"/>
    <w:rsid w:val="00A25A62"/>
    <w:rsid w:val="00A265C1"/>
    <w:rsid w:val="00A27016"/>
    <w:rsid w:val="00A32E19"/>
    <w:rsid w:val="00A37C68"/>
    <w:rsid w:val="00A40214"/>
    <w:rsid w:val="00A4155E"/>
    <w:rsid w:val="00A42EEA"/>
    <w:rsid w:val="00A43CB4"/>
    <w:rsid w:val="00A45F9F"/>
    <w:rsid w:val="00A5059F"/>
    <w:rsid w:val="00A612EC"/>
    <w:rsid w:val="00A62500"/>
    <w:rsid w:val="00A62F3A"/>
    <w:rsid w:val="00A6375D"/>
    <w:rsid w:val="00A665D6"/>
    <w:rsid w:val="00A669B3"/>
    <w:rsid w:val="00A67149"/>
    <w:rsid w:val="00A704A3"/>
    <w:rsid w:val="00A72593"/>
    <w:rsid w:val="00A72800"/>
    <w:rsid w:val="00A736C9"/>
    <w:rsid w:val="00A76C8A"/>
    <w:rsid w:val="00A82ED1"/>
    <w:rsid w:val="00A94223"/>
    <w:rsid w:val="00A94744"/>
    <w:rsid w:val="00AA4E1B"/>
    <w:rsid w:val="00AA618E"/>
    <w:rsid w:val="00AB1781"/>
    <w:rsid w:val="00AB18F1"/>
    <w:rsid w:val="00AB2CAB"/>
    <w:rsid w:val="00AB478E"/>
    <w:rsid w:val="00AB639A"/>
    <w:rsid w:val="00AC0B40"/>
    <w:rsid w:val="00AD3979"/>
    <w:rsid w:val="00AD664B"/>
    <w:rsid w:val="00AE2EC9"/>
    <w:rsid w:val="00AE338A"/>
    <w:rsid w:val="00AE5F89"/>
    <w:rsid w:val="00AE6734"/>
    <w:rsid w:val="00AF147C"/>
    <w:rsid w:val="00AF2B4B"/>
    <w:rsid w:val="00AF4991"/>
    <w:rsid w:val="00AF53AD"/>
    <w:rsid w:val="00AF6251"/>
    <w:rsid w:val="00B00EAF"/>
    <w:rsid w:val="00B019C5"/>
    <w:rsid w:val="00B020DE"/>
    <w:rsid w:val="00B031ED"/>
    <w:rsid w:val="00B04C94"/>
    <w:rsid w:val="00B0667F"/>
    <w:rsid w:val="00B070A7"/>
    <w:rsid w:val="00B11436"/>
    <w:rsid w:val="00B162A0"/>
    <w:rsid w:val="00B2534A"/>
    <w:rsid w:val="00B34391"/>
    <w:rsid w:val="00B369F0"/>
    <w:rsid w:val="00B40B71"/>
    <w:rsid w:val="00B4231D"/>
    <w:rsid w:val="00B50476"/>
    <w:rsid w:val="00B51EE1"/>
    <w:rsid w:val="00B52A9B"/>
    <w:rsid w:val="00B52CBD"/>
    <w:rsid w:val="00B641A6"/>
    <w:rsid w:val="00B644A1"/>
    <w:rsid w:val="00B64F54"/>
    <w:rsid w:val="00B66086"/>
    <w:rsid w:val="00B67803"/>
    <w:rsid w:val="00B71A1F"/>
    <w:rsid w:val="00B732AD"/>
    <w:rsid w:val="00B73C5C"/>
    <w:rsid w:val="00B75C2B"/>
    <w:rsid w:val="00B76E63"/>
    <w:rsid w:val="00B81129"/>
    <w:rsid w:val="00B82C97"/>
    <w:rsid w:val="00B83389"/>
    <w:rsid w:val="00B837AB"/>
    <w:rsid w:val="00B85889"/>
    <w:rsid w:val="00B861CA"/>
    <w:rsid w:val="00B906C8"/>
    <w:rsid w:val="00B920CD"/>
    <w:rsid w:val="00B9631F"/>
    <w:rsid w:val="00B96676"/>
    <w:rsid w:val="00B96F28"/>
    <w:rsid w:val="00BA5232"/>
    <w:rsid w:val="00BA6FFD"/>
    <w:rsid w:val="00BA750F"/>
    <w:rsid w:val="00BB1512"/>
    <w:rsid w:val="00BB18AD"/>
    <w:rsid w:val="00BB2006"/>
    <w:rsid w:val="00BB26F1"/>
    <w:rsid w:val="00BB4B55"/>
    <w:rsid w:val="00BB6F75"/>
    <w:rsid w:val="00BC0EF6"/>
    <w:rsid w:val="00BC3246"/>
    <w:rsid w:val="00BC7902"/>
    <w:rsid w:val="00BC7FBB"/>
    <w:rsid w:val="00BD41FA"/>
    <w:rsid w:val="00BD5848"/>
    <w:rsid w:val="00BE21FF"/>
    <w:rsid w:val="00BE341E"/>
    <w:rsid w:val="00BE3B71"/>
    <w:rsid w:val="00BE510A"/>
    <w:rsid w:val="00BF0EEF"/>
    <w:rsid w:val="00BF161B"/>
    <w:rsid w:val="00BF1747"/>
    <w:rsid w:val="00BF3B9C"/>
    <w:rsid w:val="00BF45C8"/>
    <w:rsid w:val="00BF4ED2"/>
    <w:rsid w:val="00BF5835"/>
    <w:rsid w:val="00C0101E"/>
    <w:rsid w:val="00C05AC3"/>
    <w:rsid w:val="00C102CF"/>
    <w:rsid w:val="00C24D51"/>
    <w:rsid w:val="00C25AC6"/>
    <w:rsid w:val="00C26083"/>
    <w:rsid w:val="00C27F9E"/>
    <w:rsid w:val="00C31481"/>
    <w:rsid w:val="00C31B61"/>
    <w:rsid w:val="00C334AA"/>
    <w:rsid w:val="00C3594B"/>
    <w:rsid w:val="00C35F0C"/>
    <w:rsid w:val="00C36F55"/>
    <w:rsid w:val="00C37685"/>
    <w:rsid w:val="00C37FF9"/>
    <w:rsid w:val="00C47132"/>
    <w:rsid w:val="00C47E3A"/>
    <w:rsid w:val="00C524D8"/>
    <w:rsid w:val="00C5585A"/>
    <w:rsid w:val="00C55F79"/>
    <w:rsid w:val="00C618C6"/>
    <w:rsid w:val="00C620AE"/>
    <w:rsid w:val="00C654CE"/>
    <w:rsid w:val="00C65BF0"/>
    <w:rsid w:val="00C6683B"/>
    <w:rsid w:val="00C72461"/>
    <w:rsid w:val="00C734F2"/>
    <w:rsid w:val="00C745A7"/>
    <w:rsid w:val="00C762E2"/>
    <w:rsid w:val="00C764B4"/>
    <w:rsid w:val="00C80048"/>
    <w:rsid w:val="00C82F1B"/>
    <w:rsid w:val="00C84439"/>
    <w:rsid w:val="00C84E48"/>
    <w:rsid w:val="00C85804"/>
    <w:rsid w:val="00C9486B"/>
    <w:rsid w:val="00CA0F0D"/>
    <w:rsid w:val="00CA1B86"/>
    <w:rsid w:val="00CA2258"/>
    <w:rsid w:val="00CA245E"/>
    <w:rsid w:val="00CA4481"/>
    <w:rsid w:val="00CA5A2E"/>
    <w:rsid w:val="00CB1BAA"/>
    <w:rsid w:val="00CB4A09"/>
    <w:rsid w:val="00CB4E3E"/>
    <w:rsid w:val="00CB79BA"/>
    <w:rsid w:val="00CC126A"/>
    <w:rsid w:val="00CC3EE2"/>
    <w:rsid w:val="00CC6521"/>
    <w:rsid w:val="00CD34B2"/>
    <w:rsid w:val="00CD6836"/>
    <w:rsid w:val="00CD692F"/>
    <w:rsid w:val="00CD6C6C"/>
    <w:rsid w:val="00CD6E88"/>
    <w:rsid w:val="00CD7207"/>
    <w:rsid w:val="00CD7231"/>
    <w:rsid w:val="00CD7F3C"/>
    <w:rsid w:val="00CE07F0"/>
    <w:rsid w:val="00CE1DA6"/>
    <w:rsid w:val="00CE2E6F"/>
    <w:rsid w:val="00CF01E0"/>
    <w:rsid w:val="00CF125D"/>
    <w:rsid w:val="00CF1326"/>
    <w:rsid w:val="00CF30A0"/>
    <w:rsid w:val="00CF4803"/>
    <w:rsid w:val="00CF67A1"/>
    <w:rsid w:val="00D007E2"/>
    <w:rsid w:val="00D01384"/>
    <w:rsid w:val="00D03CFD"/>
    <w:rsid w:val="00D03FDD"/>
    <w:rsid w:val="00D0479B"/>
    <w:rsid w:val="00D14BE9"/>
    <w:rsid w:val="00D216D2"/>
    <w:rsid w:val="00D35C2B"/>
    <w:rsid w:val="00D35F40"/>
    <w:rsid w:val="00D4044C"/>
    <w:rsid w:val="00D41DFC"/>
    <w:rsid w:val="00D42952"/>
    <w:rsid w:val="00D47B10"/>
    <w:rsid w:val="00D50D29"/>
    <w:rsid w:val="00D523AD"/>
    <w:rsid w:val="00D55989"/>
    <w:rsid w:val="00D55C59"/>
    <w:rsid w:val="00D566EB"/>
    <w:rsid w:val="00D578B1"/>
    <w:rsid w:val="00D579C0"/>
    <w:rsid w:val="00D605A4"/>
    <w:rsid w:val="00D650BC"/>
    <w:rsid w:val="00D67CF7"/>
    <w:rsid w:val="00D73CF9"/>
    <w:rsid w:val="00D77120"/>
    <w:rsid w:val="00D77ECB"/>
    <w:rsid w:val="00D81478"/>
    <w:rsid w:val="00D8181F"/>
    <w:rsid w:val="00D873A0"/>
    <w:rsid w:val="00D87D2F"/>
    <w:rsid w:val="00D90190"/>
    <w:rsid w:val="00D936AE"/>
    <w:rsid w:val="00D93CDD"/>
    <w:rsid w:val="00D95F55"/>
    <w:rsid w:val="00D960BC"/>
    <w:rsid w:val="00D96DDC"/>
    <w:rsid w:val="00DA5520"/>
    <w:rsid w:val="00DA5C68"/>
    <w:rsid w:val="00DA6BE2"/>
    <w:rsid w:val="00DB1037"/>
    <w:rsid w:val="00DB2182"/>
    <w:rsid w:val="00DB2280"/>
    <w:rsid w:val="00DB24A1"/>
    <w:rsid w:val="00DB64F7"/>
    <w:rsid w:val="00DB727C"/>
    <w:rsid w:val="00DB76D7"/>
    <w:rsid w:val="00DC3421"/>
    <w:rsid w:val="00DC37FC"/>
    <w:rsid w:val="00DC4200"/>
    <w:rsid w:val="00DC5718"/>
    <w:rsid w:val="00DC68B4"/>
    <w:rsid w:val="00DD46E0"/>
    <w:rsid w:val="00DD5C8E"/>
    <w:rsid w:val="00DD797B"/>
    <w:rsid w:val="00DE0817"/>
    <w:rsid w:val="00DE0AE2"/>
    <w:rsid w:val="00DE12B6"/>
    <w:rsid w:val="00DE20C0"/>
    <w:rsid w:val="00DE4A2B"/>
    <w:rsid w:val="00DE6BAC"/>
    <w:rsid w:val="00DF17E8"/>
    <w:rsid w:val="00DF47C6"/>
    <w:rsid w:val="00E00918"/>
    <w:rsid w:val="00E010AC"/>
    <w:rsid w:val="00E101F8"/>
    <w:rsid w:val="00E1416D"/>
    <w:rsid w:val="00E22631"/>
    <w:rsid w:val="00E31F17"/>
    <w:rsid w:val="00E33320"/>
    <w:rsid w:val="00E3369F"/>
    <w:rsid w:val="00E34F5C"/>
    <w:rsid w:val="00E35F76"/>
    <w:rsid w:val="00E36CD4"/>
    <w:rsid w:val="00E42822"/>
    <w:rsid w:val="00E44736"/>
    <w:rsid w:val="00E47E44"/>
    <w:rsid w:val="00E50D81"/>
    <w:rsid w:val="00E55539"/>
    <w:rsid w:val="00E558C9"/>
    <w:rsid w:val="00E56EA7"/>
    <w:rsid w:val="00E73ED4"/>
    <w:rsid w:val="00E74302"/>
    <w:rsid w:val="00E8158A"/>
    <w:rsid w:val="00E815F2"/>
    <w:rsid w:val="00E855C4"/>
    <w:rsid w:val="00E90619"/>
    <w:rsid w:val="00E92FD7"/>
    <w:rsid w:val="00E937AA"/>
    <w:rsid w:val="00E950FF"/>
    <w:rsid w:val="00E95C15"/>
    <w:rsid w:val="00E95E30"/>
    <w:rsid w:val="00EA06EB"/>
    <w:rsid w:val="00EA5799"/>
    <w:rsid w:val="00EB1684"/>
    <w:rsid w:val="00EB1950"/>
    <w:rsid w:val="00EB25FD"/>
    <w:rsid w:val="00EB331C"/>
    <w:rsid w:val="00EB5A4C"/>
    <w:rsid w:val="00EB7D2A"/>
    <w:rsid w:val="00EC1EE2"/>
    <w:rsid w:val="00EC519D"/>
    <w:rsid w:val="00ED2B57"/>
    <w:rsid w:val="00ED5E05"/>
    <w:rsid w:val="00ED5F8B"/>
    <w:rsid w:val="00ED6A28"/>
    <w:rsid w:val="00EE667E"/>
    <w:rsid w:val="00EE7827"/>
    <w:rsid w:val="00EF2252"/>
    <w:rsid w:val="00EF5111"/>
    <w:rsid w:val="00F00A17"/>
    <w:rsid w:val="00F00E15"/>
    <w:rsid w:val="00F02824"/>
    <w:rsid w:val="00F06B4D"/>
    <w:rsid w:val="00F07267"/>
    <w:rsid w:val="00F10620"/>
    <w:rsid w:val="00F207C9"/>
    <w:rsid w:val="00F20F81"/>
    <w:rsid w:val="00F211D6"/>
    <w:rsid w:val="00F22046"/>
    <w:rsid w:val="00F23780"/>
    <w:rsid w:val="00F276A0"/>
    <w:rsid w:val="00F31A9E"/>
    <w:rsid w:val="00F31C18"/>
    <w:rsid w:val="00F352ED"/>
    <w:rsid w:val="00F412C3"/>
    <w:rsid w:val="00F43073"/>
    <w:rsid w:val="00F51120"/>
    <w:rsid w:val="00F513EE"/>
    <w:rsid w:val="00F55AD3"/>
    <w:rsid w:val="00F56A1B"/>
    <w:rsid w:val="00F61684"/>
    <w:rsid w:val="00F6239F"/>
    <w:rsid w:val="00F64539"/>
    <w:rsid w:val="00F645B2"/>
    <w:rsid w:val="00F645FD"/>
    <w:rsid w:val="00F66DA0"/>
    <w:rsid w:val="00F67B01"/>
    <w:rsid w:val="00F736AB"/>
    <w:rsid w:val="00F75E10"/>
    <w:rsid w:val="00F774E4"/>
    <w:rsid w:val="00F77694"/>
    <w:rsid w:val="00F77F16"/>
    <w:rsid w:val="00F83D35"/>
    <w:rsid w:val="00F8518A"/>
    <w:rsid w:val="00F85D96"/>
    <w:rsid w:val="00F90F6F"/>
    <w:rsid w:val="00F9562B"/>
    <w:rsid w:val="00F97A78"/>
    <w:rsid w:val="00FA0B5B"/>
    <w:rsid w:val="00FA1D1C"/>
    <w:rsid w:val="00FB02F2"/>
    <w:rsid w:val="00FB1BAC"/>
    <w:rsid w:val="00FB36DB"/>
    <w:rsid w:val="00FB372D"/>
    <w:rsid w:val="00FB5A98"/>
    <w:rsid w:val="00FC11BA"/>
    <w:rsid w:val="00FC2D3C"/>
    <w:rsid w:val="00FC740C"/>
    <w:rsid w:val="00FD0F6B"/>
    <w:rsid w:val="00FD3EA4"/>
    <w:rsid w:val="00FD61C3"/>
    <w:rsid w:val="00FD6902"/>
    <w:rsid w:val="00FD7FA2"/>
    <w:rsid w:val="00FE17C3"/>
    <w:rsid w:val="00FE3D9E"/>
    <w:rsid w:val="00FE4F15"/>
    <w:rsid w:val="00FF5728"/>
    <w:rsid w:val="00FF6B9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A9C0F"/>
  <w15:chartTrackingRefBased/>
  <w15:docId w15:val="{43202265-817C-495B-B416-9A25F08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s-MX"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999"/>
    <w:rPr>
      <w:lang w:val="de-DE"/>
    </w:rPr>
  </w:style>
  <w:style w:type="paragraph" w:styleId="berschrift1">
    <w:name w:val="heading 1"/>
    <w:basedOn w:val="Standard"/>
    <w:link w:val="berschrift1Zchn"/>
    <w:uiPriority w:val="9"/>
    <w:qFormat/>
    <w:rsid w:val="000F60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berschrift2">
    <w:name w:val="heading 2"/>
    <w:basedOn w:val="Standard"/>
    <w:next w:val="Standard"/>
    <w:link w:val="berschrift2Zchn"/>
    <w:uiPriority w:val="9"/>
    <w:semiHidden/>
    <w:unhideWhenUsed/>
    <w:qFormat/>
    <w:rsid w:val="0032132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berschrift3">
    <w:name w:val="heading 3"/>
    <w:basedOn w:val="Standard"/>
    <w:next w:val="Standard"/>
    <w:link w:val="berschrift3Zchn"/>
    <w:uiPriority w:val="9"/>
    <w:semiHidden/>
    <w:unhideWhenUsed/>
    <w:qFormat/>
    <w:rsid w:val="000300A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berschrift4">
    <w:name w:val="heading 4"/>
    <w:basedOn w:val="Standard"/>
    <w:next w:val="Standard"/>
    <w:link w:val="berschrift4Zchn"/>
    <w:uiPriority w:val="9"/>
    <w:semiHidden/>
    <w:unhideWhenUsed/>
    <w:qFormat/>
    <w:rsid w:val="00030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30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05F"/>
    <w:rPr>
      <w:rFonts w:ascii="Times New Roman" w:eastAsia="Times New Roman" w:hAnsi="Times New Roman" w:cs="Times New Roman"/>
      <w:b/>
      <w:bCs/>
      <w:kern w:val="36"/>
      <w:sz w:val="48"/>
      <w:szCs w:val="48"/>
      <w14:ligatures w14:val="none"/>
    </w:rPr>
  </w:style>
  <w:style w:type="paragraph" w:styleId="Kopfzeile">
    <w:name w:val="header"/>
    <w:basedOn w:val="Standard"/>
    <w:link w:val="KopfzeileZchn"/>
    <w:uiPriority w:val="99"/>
    <w:unhideWhenUsed/>
    <w:rsid w:val="003F40F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40F5"/>
  </w:style>
  <w:style w:type="paragraph" w:styleId="Fuzeile">
    <w:name w:val="footer"/>
    <w:basedOn w:val="Standard"/>
    <w:link w:val="FuzeileZchn"/>
    <w:uiPriority w:val="99"/>
    <w:unhideWhenUsed/>
    <w:rsid w:val="003F40F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40F5"/>
  </w:style>
  <w:style w:type="table" w:styleId="Tabellenraster">
    <w:name w:val="Table Grid"/>
    <w:basedOn w:val="NormaleTabelle"/>
    <w:uiPriority w:val="39"/>
    <w:rsid w:val="001F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04C94"/>
    <w:rPr>
      <w:color w:val="0000FF"/>
      <w:u w:val="single"/>
    </w:rPr>
  </w:style>
  <w:style w:type="character" w:styleId="Fett">
    <w:name w:val="Strong"/>
    <w:basedOn w:val="Absatz-Standardschriftart"/>
    <w:uiPriority w:val="22"/>
    <w:qFormat/>
    <w:rsid w:val="001F713F"/>
    <w:rPr>
      <w:b/>
      <w:bCs/>
    </w:rPr>
  </w:style>
  <w:style w:type="character" w:customStyle="1" w:styleId="berschrift2Zchn">
    <w:name w:val="Überschrift 2 Zchn"/>
    <w:basedOn w:val="Absatz-Standardschriftart"/>
    <w:link w:val="berschrift2"/>
    <w:uiPriority w:val="9"/>
    <w:semiHidden/>
    <w:rsid w:val="0032132E"/>
    <w:rPr>
      <w:rFonts w:asciiTheme="majorHAnsi" w:eastAsiaTheme="majorEastAsia" w:hAnsiTheme="majorHAnsi" w:cstheme="majorBidi"/>
      <w:color w:val="2F5496" w:themeColor="accent1" w:themeShade="BF"/>
      <w:sz w:val="26"/>
      <w:szCs w:val="33"/>
    </w:rPr>
  </w:style>
  <w:style w:type="paragraph" w:styleId="Listenabsatz">
    <w:name w:val="List Paragraph"/>
    <w:basedOn w:val="Standard"/>
    <w:uiPriority w:val="34"/>
    <w:qFormat/>
    <w:rsid w:val="004A0048"/>
    <w:pPr>
      <w:ind w:left="720"/>
      <w:contextualSpacing/>
    </w:pPr>
  </w:style>
  <w:style w:type="character" w:styleId="NichtaufgelsteErwhnung">
    <w:name w:val="Unresolved Mention"/>
    <w:basedOn w:val="Absatz-Standardschriftart"/>
    <w:uiPriority w:val="99"/>
    <w:semiHidden/>
    <w:unhideWhenUsed/>
    <w:rsid w:val="006B1BBB"/>
    <w:rPr>
      <w:color w:val="605E5C"/>
      <w:shd w:val="clear" w:color="auto" w:fill="E1DFDD"/>
    </w:rPr>
  </w:style>
  <w:style w:type="character" w:customStyle="1" w:styleId="katex-mathml">
    <w:name w:val="katex-mathml"/>
    <w:basedOn w:val="Absatz-Standardschriftart"/>
    <w:rsid w:val="00964829"/>
  </w:style>
  <w:style w:type="character" w:customStyle="1" w:styleId="mord">
    <w:name w:val="mord"/>
    <w:basedOn w:val="Absatz-Standardschriftart"/>
    <w:rsid w:val="00964829"/>
  </w:style>
  <w:style w:type="character" w:customStyle="1" w:styleId="vlist-s">
    <w:name w:val="vlist-s"/>
    <w:basedOn w:val="Absatz-Standardschriftart"/>
    <w:rsid w:val="00964829"/>
  </w:style>
  <w:style w:type="character" w:styleId="Hervorhebung">
    <w:name w:val="Emphasis"/>
    <w:basedOn w:val="Absatz-Standardschriftart"/>
    <w:uiPriority w:val="20"/>
    <w:qFormat/>
    <w:rsid w:val="006732B1"/>
    <w:rPr>
      <w:i/>
      <w:iCs/>
    </w:rPr>
  </w:style>
  <w:style w:type="character" w:styleId="BesuchterLink">
    <w:name w:val="FollowedHyperlink"/>
    <w:basedOn w:val="Absatz-Standardschriftart"/>
    <w:uiPriority w:val="99"/>
    <w:semiHidden/>
    <w:unhideWhenUsed/>
    <w:rsid w:val="00BB26F1"/>
    <w:rPr>
      <w:color w:val="954F72" w:themeColor="followedHyperlink"/>
      <w:u w:val="single"/>
    </w:rPr>
  </w:style>
  <w:style w:type="character" w:customStyle="1" w:styleId="cite-bracket">
    <w:name w:val="cite-bracket"/>
    <w:basedOn w:val="Absatz-Standardschriftart"/>
    <w:rsid w:val="00D77ECB"/>
  </w:style>
  <w:style w:type="character" w:styleId="HTMLZitat">
    <w:name w:val="HTML Cite"/>
    <w:basedOn w:val="Absatz-Standardschriftart"/>
    <w:uiPriority w:val="99"/>
    <w:semiHidden/>
    <w:unhideWhenUsed/>
    <w:rsid w:val="00D77ECB"/>
    <w:rPr>
      <w:i/>
      <w:iCs/>
    </w:rPr>
  </w:style>
  <w:style w:type="character" w:customStyle="1" w:styleId="nowrap">
    <w:name w:val="nowrap"/>
    <w:basedOn w:val="Absatz-Standardschriftart"/>
    <w:rsid w:val="00D77ECB"/>
  </w:style>
  <w:style w:type="paragraph" w:customStyle="1" w:styleId="1Level">
    <w:name w:val="1.  Level"/>
    <w:basedOn w:val="berschrift1"/>
    <w:next w:val="Standard"/>
    <w:rsid w:val="007E1181"/>
    <w:pPr>
      <w:numPr>
        <w:numId w:val="1"/>
      </w:numPr>
    </w:pPr>
    <w:rPr>
      <w:b w:val="0"/>
      <w:bCs w:val="0"/>
      <w:sz w:val="32"/>
      <w:szCs w:val="40"/>
    </w:rPr>
  </w:style>
  <w:style w:type="paragraph" w:customStyle="1" w:styleId="2Level">
    <w:name w:val="2. Level"/>
    <w:basedOn w:val="Standard"/>
    <w:link w:val="2LevelChar"/>
    <w:rsid w:val="00C654CE"/>
    <w:pPr>
      <w:jc w:val="both"/>
    </w:pPr>
    <w:rPr>
      <w:rFonts w:ascii="Times New Roman" w:hAnsi="Times New Roman" w:cs="Times New Roman"/>
      <w:b/>
      <w:bCs/>
    </w:rPr>
  </w:style>
  <w:style w:type="character" w:customStyle="1" w:styleId="2LevelChar">
    <w:name w:val="2. Level Char"/>
    <w:basedOn w:val="Absatz-Standardschriftart"/>
    <w:link w:val="2Level"/>
    <w:rsid w:val="00C654CE"/>
    <w:rPr>
      <w:rFonts w:ascii="Times New Roman" w:hAnsi="Times New Roman" w:cs="Times New Roman"/>
      <w:b/>
      <w:bCs/>
      <w:lang w:val="de-DE"/>
    </w:rPr>
  </w:style>
  <w:style w:type="paragraph" w:customStyle="1" w:styleId="1Ebene">
    <w:name w:val="1. Ebene"/>
    <w:basedOn w:val="berschrift1"/>
    <w:link w:val="1EbeneZchn"/>
    <w:autoRedefine/>
    <w:qFormat/>
    <w:rsid w:val="00685611"/>
    <w:pPr>
      <w:numPr>
        <w:numId w:val="2"/>
      </w:numPr>
      <w:spacing w:after="120" w:afterAutospacing="0"/>
    </w:pPr>
    <w:rPr>
      <w:sz w:val="40"/>
    </w:rPr>
  </w:style>
  <w:style w:type="character" w:customStyle="1" w:styleId="1EbeneZchn">
    <w:name w:val="1. Ebene Zchn"/>
    <w:basedOn w:val="Absatz-Standardschriftart"/>
    <w:link w:val="1Ebene"/>
    <w:rsid w:val="007120B7"/>
    <w:rPr>
      <w:rFonts w:ascii="Times New Roman" w:eastAsia="Times New Roman" w:hAnsi="Times New Roman" w:cs="Times New Roman"/>
      <w:b/>
      <w:bCs/>
      <w:kern w:val="36"/>
      <w:sz w:val="40"/>
      <w:szCs w:val="48"/>
      <w:lang w:val="de-DE"/>
      <w14:ligatures w14:val="none"/>
    </w:rPr>
  </w:style>
  <w:style w:type="paragraph" w:customStyle="1" w:styleId="2Ebene">
    <w:name w:val="2. Ebene"/>
    <w:basedOn w:val="berschrift2"/>
    <w:next w:val="Standard"/>
    <w:link w:val="2EbeneZchn"/>
    <w:qFormat/>
    <w:rsid w:val="00685611"/>
    <w:pPr>
      <w:numPr>
        <w:ilvl w:val="1"/>
        <w:numId w:val="2"/>
      </w:numPr>
      <w:spacing w:after="120"/>
    </w:pPr>
    <w:rPr>
      <w:rFonts w:ascii="Times New Roman" w:hAnsi="Times New Roman"/>
      <w:b/>
      <w:color w:val="auto"/>
      <w:sz w:val="28"/>
    </w:rPr>
  </w:style>
  <w:style w:type="character" w:customStyle="1" w:styleId="2EbeneZchn">
    <w:name w:val="2. Ebene Zchn"/>
    <w:basedOn w:val="berschrift2Zchn"/>
    <w:link w:val="2Ebene"/>
    <w:rsid w:val="00B76E63"/>
    <w:rPr>
      <w:rFonts w:ascii="Times New Roman" w:eastAsiaTheme="majorEastAsia" w:hAnsi="Times New Roman" w:cstheme="majorBidi"/>
      <w:b/>
      <w:color w:val="2F5496" w:themeColor="accent1" w:themeShade="BF"/>
      <w:sz w:val="28"/>
      <w:szCs w:val="33"/>
      <w:lang w:val="de-DE"/>
    </w:rPr>
  </w:style>
  <w:style w:type="paragraph" w:customStyle="1" w:styleId="3Ebene">
    <w:name w:val="3. Ebene"/>
    <w:basedOn w:val="berschrift3"/>
    <w:link w:val="3EbeneZchn"/>
    <w:autoRedefine/>
    <w:qFormat/>
    <w:rsid w:val="00555C49"/>
    <w:pPr>
      <w:spacing w:after="120"/>
      <w:ind w:left="3760" w:hanging="357"/>
    </w:pPr>
    <w:rPr>
      <w:rFonts w:ascii="Times New Roman" w:hAnsi="Times New Roman"/>
      <w:b/>
      <w:color w:val="auto"/>
      <w:sz w:val="22"/>
    </w:rPr>
  </w:style>
  <w:style w:type="character" w:customStyle="1" w:styleId="3EbeneZchn">
    <w:name w:val="3. Ebene Zchn"/>
    <w:basedOn w:val="1EbeneZchn"/>
    <w:link w:val="3Ebene"/>
    <w:rsid w:val="00555C49"/>
    <w:rPr>
      <w:rFonts w:ascii="Times New Roman" w:eastAsiaTheme="majorEastAsia" w:hAnsi="Times New Roman" w:cstheme="majorBidi"/>
      <w:b/>
      <w:bCs w:val="0"/>
      <w:kern w:val="36"/>
      <w:sz w:val="40"/>
      <w:szCs w:val="30"/>
      <w:lang w:val="de-DE"/>
      <w14:ligatures w14:val="none"/>
    </w:rPr>
  </w:style>
  <w:style w:type="character" w:customStyle="1" w:styleId="berschrift3Zchn">
    <w:name w:val="Überschrift 3 Zchn"/>
    <w:basedOn w:val="Absatz-Standardschriftart"/>
    <w:link w:val="berschrift3"/>
    <w:uiPriority w:val="9"/>
    <w:semiHidden/>
    <w:rsid w:val="000300A9"/>
    <w:rPr>
      <w:rFonts w:asciiTheme="majorHAnsi" w:eastAsiaTheme="majorEastAsia" w:hAnsiTheme="majorHAnsi" w:cstheme="majorBidi"/>
      <w:color w:val="1F3763" w:themeColor="accent1" w:themeShade="7F"/>
      <w:sz w:val="24"/>
      <w:szCs w:val="30"/>
    </w:rPr>
  </w:style>
  <w:style w:type="paragraph" w:customStyle="1" w:styleId="4Ebene">
    <w:name w:val="4. Ebene"/>
    <w:basedOn w:val="berschrift4"/>
    <w:link w:val="4EbeneZchn"/>
    <w:autoRedefine/>
    <w:qFormat/>
    <w:rsid w:val="00685611"/>
    <w:pPr>
      <w:numPr>
        <w:ilvl w:val="3"/>
        <w:numId w:val="2"/>
      </w:numPr>
      <w:spacing w:after="120"/>
    </w:pPr>
    <w:rPr>
      <w:rFonts w:ascii="Times New Roman" w:hAnsi="Times New Roman"/>
      <w:b/>
      <w:i w:val="0"/>
      <w:color w:val="auto"/>
    </w:rPr>
  </w:style>
  <w:style w:type="character" w:customStyle="1" w:styleId="berschrift4Zchn">
    <w:name w:val="Überschrift 4 Zchn"/>
    <w:basedOn w:val="Absatz-Standardschriftart"/>
    <w:link w:val="berschrift4"/>
    <w:uiPriority w:val="9"/>
    <w:semiHidden/>
    <w:rsid w:val="000300A9"/>
    <w:rPr>
      <w:rFonts w:asciiTheme="majorHAnsi" w:eastAsiaTheme="majorEastAsia" w:hAnsiTheme="majorHAnsi" w:cstheme="majorBidi"/>
      <w:i/>
      <w:iCs/>
      <w:color w:val="2F5496" w:themeColor="accent1" w:themeShade="BF"/>
    </w:rPr>
  </w:style>
  <w:style w:type="character" w:customStyle="1" w:styleId="4EbeneZchn">
    <w:name w:val="4. Ebene Zchn"/>
    <w:basedOn w:val="berschrift4Zchn"/>
    <w:link w:val="4Ebene"/>
    <w:rsid w:val="007D294B"/>
    <w:rPr>
      <w:rFonts w:ascii="Times New Roman" w:eastAsiaTheme="majorEastAsia" w:hAnsi="Times New Roman" w:cstheme="majorBidi"/>
      <w:b/>
      <w:i w:val="0"/>
      <w:iCs/>
      <w:color w:val="2F5496" w:themeColor="accent1" w:themeShade="BF"/>
      <w:lang w:val="de-DE"/>
    </w:rPr>
  </w:style>
  <w:style w:type="paragraph" w:customStyle="1" w:styleId="5Ebene">
    <w:name w:val="5. Ebene"/>
    <w:basedOn w:val="berschrift5"/>
    <w:link w:val="5EbeneZchn"/>
    <w:autoRedefine/>
    <w:qFormat/>
    <w:rsid w:val="00685611"/>
    <w:pPr>
      <w:numPr>
        <w:ilvl w:val="4"/>
        <w:numId w:val="2"/>
      </w:numPr>
      <w:spacing w:after="120"/>
    </w:pPr>
    <w:rPr>
      <w:rFonts w:ascii="Times New Roman" w:hAnsi="Times New Roman"/>
      <w:b/>
      <w:color w:val="auto"/>
    </w:rPr>
  </w:style>
  <w:style w:type="character" w:customStyle="1" w:styleId="berschrift5Zchn">
    <w:name w:val="Überschrift 5 Zchn"/>
    <w:basedOn w:val="Absatz-Standardschriftart"/>
    <w:link w:val="berschrift5"/>
    <w:uiPriority w:val="9"/>
    <w:semiHidden/>
    <w:rsid w:val="000300A9"/>
    <w:rPr>
      <w:rFonts w:asciiTheme="majorHAnsi" w:eastAsiaTheme="majorEastAsia" w:hAnsiTheme="majorHAnsi" w:cstheme="majorBidi"/>
      <w:color w:val="2F5496" w:themeColor="accent1" w:themeShade="BF"/>
    </w:rPr>
  </w:style>
  <w:style w:type="character" w:customStyle="1" w:styleId="5EbeneZchn">
    <w:name w:val="5. Ebene Zchn"/>
    <w:basedOn w:val="berschrift5Zchn"/>
    <w:link w:val="5Ebene"/>
    <w:rsid w:val="003C7DC0"/>
    <w:rPr>
      <w:rFonts w:ascii="Times New Roman" w:eastAsiaTheme="majorEastAsia" w:hAnsi="Times New Roman" w:cstheme="majorBidi"/>
      <w:b/>
      <w:color w:val="2F5496" w:themeColor="accent1" w:themeShade="BF"/>
      <w:lang w:val="de-DE"/>
    </w:rPr>
  </w:style>
  <w:style w:type="numbering" w:customStyle="1" w:styleId="1Liste">
    <w:name w:val="1. Liste"/>
    <w:basedOn w:val="KeineListe"/>
    <w:uiPriority w:val="99"/>
    <w:rsid w:val="00685611"/>
    <w:pPr>
      <w:numPr>
        <w:numId w:val="2"/>
      </w:numPr>
    </w:pPr>
  </w:style>
  <w:style w:type="paragraph" w:styleId="Verzeichnis1">
    <w:name w:val="toc 1"/>
    <w:basedOn w:val="Standard"/>
    <w:next w:val="Standard"/>
    <w:autoRedefine/>
    <w:uiPriority w:val="39"/>
    <w:unhideWhenUsed/>
    <w:rsid w:val="00675FFC"/>
    <w:pPr>
      <w:spacing w:after="100"/>
    </w:pPr>
    <w:rPr>
      <w:rFonts w:ascii="Times New Roman" w:hAnsi="Times New Roman"/>
    </w:rPr>
  </w:style>
  <w:style w:type="paragraph" w:styleId="Verzeichnis2">
    <w:name w:val="toc 2"/>
    <w:basedOn w:val="Standard"/>
    <w:next w:val="Standard"/>
    <w:autoRedefine/>
    <w:uiPriority w:val="39"/>
    <w:unhideWhenUsed/>
    <w:rsid w:val="00675FFC"/>
    <w:pPr>
      <w:spacing w:after="100"/>
      <w:ind w:left="220"/>
    </w:pPr>
    <w:rPr>
      <w:rFonts w:ascii="Times New Roman" w:hAnsi="Times New Roman"/>
    </w:rPr>
  </w:style>
  <w:style w:type="paragraph" w:styleId="Verzeichnis3">
    <w:name w:val="toc 3"/>
    <w:basedOn w:val="Standard"/>
    <w:next w:val="Standard"/>
    <w:autoRedefine/>
    <w:uiPriority w:val="39"/>
    <w:unhideWhenUsed/>
    <w:rsid w:val="003D257D"/>
    <w:pPr>
      <w:spacing w:after="100"/>
      <w:ind w:left="440"/>
    </w:pPr>
    <w:rPr>
      <w:rFonts w:ascii="Times New Roman" w:hAnsi="Times New Roman"/>
    </w:rPr>
  </w:style>
  <w:style w:type="paragraph" w:styleId="Verzeichnis5">
    <w:name w:val="toc 5"/>
    <w:basedOn w:val="Standard"/>
    <w:next w:val="Standard"/>
    <w:autoRedefine/>
    <w:uiPriority w:val="39"/>
    <w:unhideWhenUsed/>
    <w:rsid w:val="003D257D"/>
    <w:pPr>
      <w:spacing w:after="100"/>
      <w:ind w:left="880"/>
    </w:pPr>
    <w:rPr>
      <w:rFonts w:ascii="Times New Roman" w:hAnsi="Times New Roman"/>
    </w:rPr>
  </w:style>
  <w:style w:type="character" w:customStyle="1" w:styleId="Text">
    <w:name w:val="Text"/>
    <w:basedOn w:val="Absatz-Standardschriftart"/>
    <w:uiPriority w:val="1"/>
    <w:qFormat/>
    <w:rsid w:val="003D257D"/>
    <w:rPr>
      <w:rFonts w:ascii="Times New Roman" w:hAnsi="Times New Roman" w:cs="Times New Roman"/>
      <w:sz w:val="22"/>
      <w:lang w:val="de-DE"/>
    </w:rPr>
  </w:style>
  <w:style w:type="paragraph" w:customStyle="1" w:styleId="NIchtinInhaltsverzeichnis">
    <w:name w:val="NIcht in Inhaltsverzeichnis"/>
    <w:link w:val="NIchtinInhaltsverzeichnisZchn"/>
    <w:rsid w:val="003B29D7"/>
    <w:rPr>
      <w:rFonts w:ascii="Times New Roman" w:eastAsia="Times New Roman" w:hAnsi="Times New Roman" w:cs="Times New Roman"/>
      <w:b/>
      <w:bCs/>
      <w:kern w:val="36"/>
      <w:sz w:val="40"/>
      <w:szCs w:val="48"/>
      <w:lang w:val="de-DE"/>
      <w14:ligatures w14:val="none"/>
    </w:rPr>
  </w:style>
  <w:style w:type="character" w:customStyle="1" w:styleId="NIchtinInhaltsverzeichnisZchn">
    <w:name w:val="NIcht in Inhaltsverzeichnis Zchn"/>
    <w:basedOn w:val="1EbeneZchn"/>
    <w:link w:val="NIchtinInhaltsverzeichnis"/>
    <w:rsid w:val="008D193F"/>
    <w:rPr>
      <w:rFonts w:ascii="Times New Roman" w:eastAsia="Times New Roman" w:hAnsi="Times New Roman" w:cs="Times New Roman"/>
      <w:b/>
      <w:bCs/>
      <w:kern w:val="36"/>
      <w:sz w:val="40"/>
      <w:szCs w:val="48"/>
      <w:lang w:val="de-DE"/>
      <w14:ligatures w14:val="none"/>
    </w:rPr>
  </w:style>
  <w:style w:type="paragraph" w:customStyle="1" w:styleId="Nichtininhalt">
    <w:name w:val="Nicht in inhalt"/>
    <w:basedOn w:val="NIchtinInhaltsverzeichnis"/>
    <w:link w:val="NichtininhaltZchn"/>
    <w:qFormat/>
    <w:rsid w:val="008D193F"/>
    <w:pPr>
      <w:ind w:left="360" w:hanging="360"/>
    </w:pPr>
  </w:style>
  <w:style w:type="character" w:customStyle="1" w:styleId="NichtininhaltZchn">
    <w:name w:val="Nicht in inhalt Zchn"/>
    <w:basedOn w:val="NIchtinInhaltsverzeichnisZchn"/>
    <w:link w:val="Nichtininhalt"/>
    <w:rsid w:val="008D193F"/>
    <w:rPr>
      <w:rFonts w:ascii="Times New Roman" w:eastAsia="Times New Roman" w:hAnsi="Times New Roman" w:cs="Times New Roman"/>
      <w:b/>
      <w:bCs/>
      <w:kern w:val="36"/>
      <w:sz w:val="40"/>
      <w:szCs w:val="48"/>
      <w:lang w:val="de-DE"/>
      <w14:ligatures w14:val="none"/>
    </w:rPr>
  </w:style>
  <w:style w:type="paragraph" w:styleId="Beschriftung">
    <w:name w:val="caption"/>
    <w:basedOn w:val="Standard"/>
    <w:next w:val="Standard"/>
    <w:uiPriority w:val="35"/>
    <w:unhideWhenUsed/>
    <w:qFormat/>
    <w:rsid w:val="00C47E3A"/>
    <w:pPr>
      <w:spacing w:after="200" w:line="240" w:lineRule="auto"/>
    </w:pPr>
    <w:rPr>
      <w:i/>
      <w:iCs/>
      <w:color w:val="44546A" w:themeColor="text2"/>
      <w:sz w:val="18"/>
      <w:szCs w:val="22"/>
    </w:rPr>
  </w:style>
  <w:style w:type="paragraph" w:styleId="Literaturverzeichnis">
    <w:name w:val="Bibliography"/>
    <w:basedOn w:val="Standard"/>
    <w:next w:val="Standard"/>
    <w:uiPriority w:val="37"/>
    <w:unhideWhenUsed/>
    <w:rsid w:val="00E937AA"/>
  </w:style>
  <w:style w:type="paragraph" w:styleId="Abbildungsverzeichnis">
    <w:name w:val="table of figures"/>
    <w:basedOn w:val="Standard"/>
    <w:next w:val="Standard"/>
    <w:uiPriority w:val="99"/>
    <w:unhideWhenUsed/>
    <w:rsid w:val="000203BE"/>
    <w:pPr>
      <w:spacing w:after="0" w:line="360" w:lineRule="auto"/>
    </w:pPr>
    <w:rPr>
      <w:rFonts w:ascii="Times New Roman" w:hAnsi="Times New Roman"/>
    </w:rPr>
  </w:style>
  <w:style w:type="character" w:styleId="Platzhaltertext">
    <w:name w:val="Placeholder Text"/>
    <w:basedOn w:val="Absatz-Standardschriftart"/>
    <w:uiPriority w:val="99"/>
    <w:semiHidden/>
    <w:rsid w:val="007A0DCE"/>
    <w:rPr>
      <w:color w:val="666666"/>
    </w:rPr>
  </w:style>
  <w:style w:type="paragraph" w:styleId="StandardWeb">
    <w:name w:val="Normal (Web)"/>
    <w:basedOn w:val="Standard"/>
    <w:uiPriority w:val="99"/>
    <w:semiHidden/>
    <w:unhideWhenUsed/>
    <w:rsid w:val="00C36F55"/>
    <w:pPr>
      <w:spacing w:before="100" w:beforeAutospacing="1" w:after="100" w:afterAutospacing="1" w:line="240" w:lineRule="auto"/>
    </w:pPr>
    <w:rPr>
      <w:rFonts w:ascii="Times New Roman" w:eastAsia="Times New Roman" w:hAnsi="Times New Roman" w:cs="Times New Roman"/>
      <w:sz w:val="24"/>
      <w:szCs w:val="24"/>
      <w:lang w:eastAsia="de-DE" w:bidi="ar-SA"/>
      <w14:ligatures w14:val="none"/>
    </w:rPr>
  </w:style>
  <w:style w:type="character" w:styleId="Kommentarzeichen">
    <w:name w:val="annotation reference"/>
    <w:basedOn w:val="Absatz-Standardschriftart"/>
    <w:uiPriority w:val="99"/>
    <w:semiHidden/>
    <w:unhideWhenUsed/>
    <w:rsid w:val="00465B14"/>
    <w:rPr>
      <w:sz w:val="16"/>
      <w:szCs w:val="16"/>
    </w:rPr>
  </w:style>
  <w:style w:type="paragraph" w:styleId="Kommentartext">
    <w:name w:val="annotation text"/>
    <w:basedOn w:val="Standard"/>
    <w:link w:val="KommentartextZchn"/>
    <w:uiPriority w:val="99"/>
    <w:unhideWhenUsed/>
    <w:rsid w:val="00465B14"/>
    <w:pPr>
      <w:spacing w:line="240" w:lineRule="auto"/>
    </w:pPr>
    <w:rPr>
      <w:sz w:val="20"/>
      <w:szCs w:val="25"/>
    </w:rPr>
  </w:style>
  <w:style w:type="character" w:customStyle="1" w:styleId="KommentartextZchn">
    <w:name w:val="Kommentartext Zchn"/>
    <w:basedOn w:val="Absatz-Standardschriftart"/>
    <w:link w:val="Kommentartext"/>
    <w:uiPriority w:val="99"/>
    <w:rsid w:val="00465B14"/>
    <w:rPr>
      <w:sz w:val="20"/>
      <w:szCs w:val="25"/>
      <w:lang w:val="de-DE"/>
    </w:rPr>
  </w:style>
  <w:style w:type="paragraph" w:styleId="Kommentarthema">
    <w:name w:val="annotation subject"/>
    <w:basedOn w:val="Kommentartext"/>
    <w:next w:val="Kommentartext"/>
    <w:link w:val="KommentarthemaZchn"/>
    <w:uiPriority w:val="99"/>
    <w:semiHidden/>
    <w:unhideWhenUsed/>
    <w:rsid w:val="00465B14"/>
    <w:rPr>
      <w:b/>
      <w:bCs/>
    </w:rPr>
  </w:style>
  <w:style w:type="character" w:customStyle="1" w:styleId="KommentarthemaZchn">
    <w:name w:val="Kommentarthema Zchn"/>
    <w:basedOn w:val="KommentartextZchn"/>
    <w:link w:val="Kommentarthema"/>
    <w:uiPriority w:val="99"/>
    <w:semiHidden/>
    <w:rsid w:val="00465B14"/>
    <w:rPr>
      <w:b/>
      <w:bCs/>
      <w:sz w:val="20"/>
      <w:szCs w:val="25"/>
      <w:lang w:val="de-DE"/>
    </w:rPr>
  </w:style>
  <w:style w:type="paragraph" w:styleId="Sprechblasentext">
    <w:name w:val="Balloon Text"/>
    <w:basedOn w:val="Standard"/>
    <w:link w:val="SprechblasentextZchn"/>
    <w:uiPriority w:val="99"/>
    <w:semiHidden/>
    <w:unhideWhenUsed/>
    <w:rsid w:val="00465B14"/>
    <w:pPr>
      <w:spacing w:after="0" w:line="240" w:lineRule="auto"/>
    </w:pPr>
    <w:rPr>
      <w:rFonts w:ascii="Times New Roman" w:hAnsi="Times New Roman" w:cs="Angsana New"/>
      <w:sz w:val="18"/>
      <w:szCs w:val="22"/>
    </w:rPr>
  </w:style>
  <w:style w:type="character" w:customStyle="1" w:styleId="SprechblasentextZchn">
    <w:name w:val="Sprechblasentext Zchn"/>
    <w:basedOn w:val="Absatz-Standardschriftart"/>
    <w:link w:val="Sprechblasentext"/>
    <w:uiPriority w:val="99"/>
    <w:semiHidden/>
    <w:rsid w:val="00465B14"/>
    <w:rPr>
      <w:rFonts w:ascii="Times New Roman" w:hAnsi="Times New Roman" w:cs="Angsana New"/>
      <w:sz w:val="18"/>
      <w:szCs w:val="22"/>
      <w:lang w:val="de-DE"/>
    </w:rPr>
  </w:style>
  <w:style w:type="paragraph" w:styleId="berarbeitung">
    <w:name w:val="Revision"/>
    <w:hidden/>
    <w:uiPriority w:val="99"/>
    <w:semiHidden/>
    <w:rsid w:val="00781FA9"/>
    <w:pPr>
      <w:spacing w:after="0" w:line="240" w:lineRule="auto"/>
    </w:pPr>
    <w:rPr>
      <w:lang w:val="de-DE"/>
    </w:rPr>
  </w:style>
  <w:style w:type="paragraph" w:customStyle="1" w:styleId="ANHANG1">
    <w:name w:val="ANHANG 1"/>
    <w:basedOn w:val="2Ebene"/>
    <w:link w:val="ANHANG1Char"/>
    <w:qFormat/>
    <w:rsid w:val="00675FFC"/>
  </w:style>
  <w:style w:type="character" w:customStyle="1" w:styleId="ANHANG1Char">
    <w:name w:val="ANHANG 1 Char"/>
    <w:basedOn w:val="2EbeneZchn"/>
    <w:link w:val="ANHANG1"/>
    <w:rsid w:val="00675FFC"/>
    <w:rPr>
      <w:rFonts w:ascii="Times New Roman" w:eastAsiaTheme="majorEastAsia" w:hAnsi="Times New Roman" w:cstheme="majorBidi"/>
      <w:b/>
      <w:color w:val="2F5496" w:themeColor="accent1" w:themeShade="BF"/>
      <w:sz w:val="28"/>
      <w:szCs w:val="33"/>
      <w:lang w:val="de-DE"/>
    </w:rPr>
  </w:style>
  <w:style w:type="paragraph" w:customStyle="1" w:styleId="ANHANG2">
    <w:name w:val="ANHANG 2"/>
    <w:basedOn w:val="2Ebene"/>
    <w:link w:val="ANHANG2Char"/>
    <w:qFormat/>
    <w:rsid w:val="00675FFC"/>
    <w:pPr>
      <w:numPr>
        <w:ilvl w:val="0"/>
        <w:numId w:val="0"/>
      </w:numPr>
      <w:ind w:left="1304" w:hanging="907"/>
    </w:pPr>
    <w:rPr>
      <w:rFonts w:cs="Times New Roman"/>
    </w:rPr>
  </w:style>
  <w:style w:type="character" w:customStyle="1" w:styleId="ANHANG2Char">
    <w:name w:val="ANHANG 2 Char"/>
    <w:basedOn w:val="2EbeneZchn"/>
    <w:link w:val="ANHANG2"/>
    <w:rsid w:val="00675FFC"/>
    <w:rPr>
      <w:rFonts w:ascii="Times New Roman" w:eastAsiaTheme="majorEastAsia" w:hAnsi="Times New Roman" w:cs="Times New Roman"/>
      <w:b/>
      <w:color w:val="2F5496" w:themeColor="accent1" w:themeShade="BF"/>
      <w:sz w:val="28"/>
      <w:szCs w:val="33"/>
      <w:lang w:val="de-DE"/>
    </w:rPr>
  </w:style>
  <w:style w:type="paragraph" w:customStyle="1" w:styleId="ANHANG3">
    <w:name w:val="ANHANG 3"/>
    <w:basedOn w:val="2Ebene"/>
    <w:link w:val="ANHANG3Char"/>
    <w:qFormat/>
    <w:rsid w:val="00675FFC"/>
    <w:pPr>
      <w:numPr>
        <w:ilvl w:val="2"/>
      </w:numPr>
    </w:pPr>
  </w:style>
  <w:style w:type="character" w:customStyle="1" w:styleId="ANHANG3Char">
    <w:name w:val="ANHANG 3 Char"/>
    <w:basedOn w:val="2EbeneZchn"/>
    <w:link w:val="ANHANG3"/>
    <w:rsid w:val="00675FFC"/>
    <w:rPr>
      <w:rFonts w:ascii="Times New Roman" w:eastAsiaTheme="majorEastAsia" w:hAnsi="Times New Roman" w:cstheme="majorBidi"/>
      <w:b/>
      <w:color w:val="2F5496" w:themeColor="accent1" w:themeShade="BF"/>
      <w:sz w:val="28"/>
      <w:szCs w:val="33"/>
      <w:lang w:val="de-DE"/>
    </w:rPr>
  </w:style>
  <w:style w:type="paragraph" w:customStyle="1" w:styleId="ANHANG4">
    <w:name w:val="ANHANG 4"/>
    <w:basedOn w:val="4Ebene"/>
    <w:link w:val="ANHANG4Char"/>
    <w:qFormat/>
    <w:rsid w:val="00675FFC"/>
  </w:style>
  <w:style w:type="character" w:customStyle="1" w:styleId="ANHANG4Char">
    <w:name w:val="ANHANG 4 Char"/>
    <w:basedOn w:val="4EbeneZchn"/>
    <w:link w:val="ANHANG4"/>
    <w:rsid w:val="00675FFC"/>
    <w:rPr>
      <w:rFonts w:ascii="Times New Roman" w:eastAsiaTheme="majorEastAsia" w:hAnsi="Times New Roman" w:cstheme="majorBidi"/>
      <w:b/>
      <w:i w:val="0"/>
      <w:iCs/>
      <w:color w:val="2F5496" w:themeColor="accent1" w:themeShade="BF"/>
      <w:lang w:val="de-DE"/>
    </w:rPr>
  </w:style>
  <w:style w:type="paragraph" w:styleId="Verzeichnis4">
    <w:name w:val="toc 4"/>
    <w:basedOn w:val="Standard"/>
    <w:next w:val="Standard"/>
    <w:autoRedefine/>
    <w:uiPriority w:val="39"/>
    <w:unhideWhenUsed/>
    <w:rsid w:val="00675FFC"/>
    <w:pPr>
      <w:spacing w:after="100"/>
      <w:ind w:left="660"/>
    </w:pPr>
  </w:style>
  <w:style w:type="paragraph" w:styleId="Inhaltsverzeichnisberschrift">
    <w:name w:val="TOC Heading"/>
    <w:basedOn w:val="berschrift1"/>
    <w:next w:val="Standard"/>
    <w:uiPriority w:val="39"/>
    <w:unhideWhenUsed/>
    <w:qFormat/>
    <w:rsid w:val="00675FF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97">
      <w:bodyDiv w:val="1"/>
      <w:marLeft w:val="0"/>
      <w:marRight w:val="0"/>
      <w:marTop w:val="0"/>
      <w:marBottom w:val="0"/>
      <w:divBdr>
        <w:top w:val="none" w:sz="0" w:space="0" w:color="auto"/>
        <w:left w:val="none" w:sz="0" w:space="0" w:color="auto"/>
        <w:bottom w:val="none" w:sz="0" w:space="0" w:color="auto"/>
        <w:right w:val="none" w:sz="0" w:space="0" w:color="auto"/>
      </w:divBdr>
    </w:div>
    <w:div w:id="357365">
      <w:bodyDiv w:val="1"/>
      <w:marLeft w:val="0"/>
      <w:marRight w:val="0"/>
      <w:marTop w:val="0"/>
      <w:marBottom w:val="0"/>
      <w:divBdr>
        <w:top w:val="none" w:sz="0" w:space="0" w:color="auto"/>
        <w:left w:val="none" w:sz="0" w:space="0" w:color="auto"/>
        <w:bottom w:val="none" w:sz="0" w:space="0" w:color="auto"/>
        <w:right w:val="none" w:sz="0" w:space="0" w:color="auto"/>
      </w:divBdr>
    </w:div>
    <w:div w:id="2633015">
      <w:bodyDiv w:val="1"/>
      <w:marLeft w:val="0"/>
      <w:marRight w:val="0"/>
      <w:marTop w:val="0"/>
      <w:marBottom w:val="0"/>
      <w:divBdr>
        <w:top w:val="none" w:sz="0" w:space="0" w:color="auto"/>
        <w:left w:val="none" w:sz="0" w:space="0" w:color="auto"/>
        <w:bottom w:val="none" w:sz="0" w:space="0" w:color="auto"/>
        <w:right w:val="none" w:sz="0" w:space="0" w:color="auto"/>
      </w:divBdr>
    </w:div>
    <w:div w:id="4135296">
      <w:bodyDiv w:val="1"/>
      <w:marLeft w:val="0"/>
      <w:marRight w:val="0"/>
      <w:marTop w:val="0"/>
      <w:marBottom w:val="0"/>
      <w:divBdr>
        <w:top w:val="none" w:sz="0" w:space="0" w:color="auto"/>
        <w:left w:val="none" w:sz="0" w:space="0" w:color="auto"/>
        <w:bottom w:val="none" w:sz="0" w:space="0" w:color="auto"/>
        <w:right w:val="none" w:sz="0" w:space="0" w:color="auto"/>
      </w:divBdr>
    </w:div>
    <w:div w:id="5717234">
      <w:bodyDiv w:val="1"/>
      <w:marLeft w:val="0"/>
      <w:marRight w:val="0"/>
      <w:marTop w:val="0"/>
      <w:marBottom w:val="0"/>
      <w:divBdr>
        <w:top w:val="none" w:sz="0" w:space="0" w:color="auto"/>
        <w:left w:val="none" w:sz="0" w:space="0" w:color="auto"/>
        <w:bottom w:val="none" w:sz="0" w:space="0" w:color="auto"/>
        <w:right w:val="none" w:sz="0" w:space="0" w:color="auto"/>
      </w:divBdr>
    </w:div>
    <w:div w:id="8338883">
      <w:bodyDiv w:val="1"/>
      <w:marLeft w:val="0"/>
      <w:marRight w:val="0"/>
      <w:marTop w:val="0"/>
      <w:marBottom w:val="0"/>
      <w:divBdr>
        <w:top w:val="none" w:sz="0" w:space="0" w:color="auto"/>
        <w:left w:val="none" w:sz="0" w:space="0" w:color="auto"/>
        <w:bottom w:val="none" w:sz="0" w:space="0" w:color="auto"/>
        <w:right w:val="none" w:sz="0" w:space="0" w:color="auto"/>
      </w:divBdr>
    </w:div>
    <w:div w:id="14574539">
      <w:bodyDiv w:val="1"/>
      <w:marLeft w:val="0"/>
      <w:marRight w:val="0"/>
      <w:marTop w:val="0"/>
      <w:marBottom w:val="0"/>
      <w:divBdr>
        <w:top w:val="none" w:sz="0" w:space="0" w:color="auto"/>
        <w:left w:val="none" w:sz="0" w:space="0" w:color="auto"/>
        <w:bottom w:val="none" w:sz="0" w:space="0" w:color="auto"/>
        <w:right w:val="none" w:sz="0" w:space="0" w:color="auto"/>
      </w:divBdr>
    </w:div>
    <w:div w:id="15355914">
      <w:bodyDiv w:val="1"/>
      <w:marLeft w:val="0"/>
      <w:marRight w:val="0"/>
      <w:marTop w:val="0"/>
      <w:marBottom w:val="0"/>
      <w:divBdr>
        <w:top w:val="none" w:sz="0" w:space="0" w:color="auto"/>
        <w:left w:val="none" w:sz="0" w:space="0" w:color="auto"/>
        <w:bottom w:val="none" w:sz="0" w:space="0" w:color="auto"/>
        <w:right w:val="none" w:sz="0" w:space="0" w:color="auto"/>
      </w:divBdr>
    </w:div>
    <w:div w:id="15620420">
      <w:bodyDiv w:val="1"/>
      <w:marLeft w:val="0"/>
      <w:marRight w:val="0"/>
      <w:marTop w:val="0"/>
      <w:marBottom w:val="0"/>
      <w:divBdr>
        <w:top w:val="none" w:sz="0" w:space="0" w:color="auto"/>
        <w:left w:val="none" w:sz="0" w:space="0" w:color="auto"/>
        <w:bottom w:val="none" w:sz="0" w:space="0" w:color="auto"/>
        <w:right w:val="none" w:sz="0" w:space="0" w:color="auto"/>
      </w:divBdr>
    </w:div>
    <w:div w:id="16084172">
      <w:bodyDiv w:val="1"/>
      <w:marLeft w:val="0"/>
      <w:marRight w:val="0"/>
      <w:marTop w:val="0"/>
      <w:marBottom w:val="0"/>
      <w:divBdr>
        <w:top w:val="none" w:sz="0" w:space="0" w:color="auto"/>
        <w:left w:val="none" w:sz="0" w:space="0" w:color="auto"/>
        <w:bottom w:val="none" w:sz="0" w:space="0" w:color="auto"/>
        <w:right w:val="none" w:sz="0" w:space="0" w:color="auto"/>
      </w:divBdr>
    </w:div>
    <w:div w:id="21826408">
      <w:bodyDiv w:val="1"/>
      <w:marLeft w:val="0"/>
      <w:marRight w:val="0"/>
      <w:marTop w:val="0"/>
      <w:marBottom w:val="0"/>
      <w:divBdr>
        <w:top w:val="none" w:sz="0" w:space="0" w:color="auto"/>
        <w:left w:val="none" w:sz="0" w:space="0" w:color="auto"/>
        <w:bottom w:val="none" w:sz="0" w:space="0" w:color="auto"/>
        <w:right w:val="none" w:sz="0" w:space="0" w:color="auto"/>
      </w:divBdr>
    </w:div>
    <w:div w:id="23412143">
      <w:bodyDiv w:val="1"/>
      <w:marLeft w:val="0"/>
      <w:marRight w:val="0"/>
      <w:marTop w:val="0"/>
      <w:marBottom w:val="0"/>
      <w:divBdr>
        <w:top w:val="none" w:sz="0" w:space="0" w:color="auto"/>
        <w:left w:val="none" w:sz="0" w:space="0" w:color="auto"/>
        <w:bottom w:val="none" w:sz="0" w:space="0" w:color="auto"/>
        <w:right w:val="none" w:sz="0" w:space="0" w:color="auto"/>
      </w:divBdr>
    </w:div>
    <w:div w:id="25298193">
      <w:bodyDiv w:val="1"/>
      <w:marLeft w:val="0"/>
      <w:marRight w:val="0"/>
      <w:marTop w:val="0"/>
      <w:marBottom w:val="0"/>
      <w:divBdr>
        <w:top w:val="none" w:sz="0" w:space="0" w:color="auto"/>
        <w:left w:val="none" w:sz="0" w:space="0" w:color="auto"/>
        <w:bottom w:val="none" w:sz="0" w:space="0" w:color="auto"/>
        <w:right w:val="none" w:sz="0" w:space="0" w:color="auto"/>
      </w:divBdr>
    </w:div>
    <w:div w:id="25444862">
      <w:bodyDiv w:val="1"/>
      <w:marLeft w:val="0"/>
      <w:marRight w:val="0"/>
      <w:marTop w:val="0"/>
      <w:marBottom w:val="0"/>
      <w:divBdr>
        <w:top w:val="none" w:sz="0" w:space="0" w:color="auto"/>
        <w:left w:val="none" w:sz="0" w:space="0" w:color="auto"/>
        <w:bottom w:val="none" w:sz="0" w:space="0" w:color="auto"/>
        <w:right w:val="none" w:sz="0" w:space="0" w:color="auto"/>
      </w:divBdr>
    </w:div>
    <w:div w:id="26876977">
      <w:bodyDiv w:val="1"/>
      <w:marLeft w:val="0"/>
      <w:marRight w:val="0"/>
      <w:marTop w:val="0"/>
      <w:marBottom w:val="0"/>
      <w:divBdr>
        <w:top w:val="none" w:sz="0" w:space="0" w:color="auto"/>
        <w:left w:val="none" w:sz="0" w:space="0" w:color="auto"/>
        <w:bottom w:val="none" w:sz="0" w:space="0" w:color="auto"/>
        <w:right w:val="none" w:sz="0" w:space="0" w:color="auto"/>
      </w:divBdr>
    </w:div>
    <w:div w:id="27460872">
      <w:bodyDiv w:val="1"/>
      <w:marLeft w:val="0"/>
      <w:marRight w:val="0"/>
      <w:marTop w:val="0"/>
      <w:marBottom w:val="0"/>
      <w:divBdr>
        <w:top w:val="none" w:sz="0" w:space="0" w:color="auto"/>
        <w:left w:val="none" w:sz="0" w:space="0" w:color="auto"/>
        <w:bottom w:val="none" w:sz="0" w:space="0" w:color="auto"/>
        <w:right w:val="none" w:sz="0" w:space="0" w:color="auto"/>
      </w:divBdr>
    </w:div>
    <w:div w:id="28528490">
      <w:bodyDiv w:val="1"/>
      <w:marLeft w:val="0"/>
      <w:marRight w:val="0"/>
      <w:marTop w:val="0"/>
      <w:marBottom w:val="0"/>
      <w:divBdr>
        <w:top w:val="none" w:sz="0" w:space="0" w:color="auto"/>
        <w:left w:val="none" w:sz="0" w:space="0" w:color="auto"/>
        <w:bottom w:val="none" w:sz="0" w:space="0" w:color="auto"/>
        <w:right w:val="none" w:sz="0" w:space="0" w:color="auto"/>
      </w:divBdr>
    </w:div>
    <w:div w:id="29578270">
      <w:bodyDiv w:val="1"/>
      <w:marLeft w:val="0"/>
      <w:marRight w:val="0"/>
      <w:marTop w:val="0"/>
      <w:marBottom w:val="0"/>
      <w:divBdr>
        <w:top w:val="none" w:sz="0" w:space="0" w:color="auto"/>
        <w:left w:val="none" w:sz="0" w:space="0" w:color="auto"/>
        <w:bottom w:val="none" w:sz="0" w:space="0" w:color="auto"/>
        <w:right w:val="none" w:sz="0" w:space="0" w:color="auto"/>
      </w:divBdr>
    </w:div>
    <w:div w:id="30347028">
      <w:bodyDiv w:val="1"/>
      <w:marLeft w:val="0"/>
      <w:marRight w:val="0"/>
      <w:marTop w:val="0"/>
      <w:marBottom w:val="0"/>
      <w:divBdr>
        <w:top w:val="none" w:sz="0" w:space="0" w:color="auto"/>
        <w:left w:val="none" w:sz="0" w:space="0" w:color="auto"/>
        <w:bottom w:val="none" w:sz="0" w:space="0" w:color="auto"/>
        <w:right w:val="none" w:sz="0" w:space="0" w:color="auto"/>
      </w:divBdr>
    </w:div>
    <w:div w:id="32855109">
      <w:bodyDiv w:val="1"/>
      <w:marLeft w:val="0"/>
      <w:marRight w:val="0"/>
      <w:marTop w:val="0"/>
      <w:marBottom w:val="0"/>
      <w:divBdr>
        <w:top w:val="none" w:sz="0" w:space="0" w:color="auto"/>
        <w:left w:val="none" w:sz="0" w:space="0" w:color="auto"/>
        <w:bottom w:val="none" w:sz="0" w:space="0" w:color="auto"/>
        <w:right w:val="none" w:sz="0" w:space="0" w:color="auto"/>
      </w:divBdr>
    </w:div>
    <w:div w:id="33041972">
      <w:bodyDiv w:val="1"/>
      <w:marLeft w:val="0"/>
      <w:marRight w:val="0"/>
      <w:marTop w:val="0"/>
      <w:marBottom w:val="0"/>
      <w:divBdr>
        <w:top w:val="none" w:sz="0" w:space="0" w:color="auto"/>
        <w:left w:val="none" w:sz="0" w:space="0" w:color="auto"/>
        <w:bottom w:val="none" w:sz="0" w:space="0" w:color="auto"/>
        <w:right w:val="none" w:sz="0" w:space="0" w:color="auto"/>
      </w:divBdr>
    </w:div>
    <w:div w:id="34668752">
      <w:bodyDiv w:val="1"/>
      <w:marLeft w:val="0"/>
      <w:marRight w:val="0"/>
      <w:marTop w:val="0"/>
      <w:marBottom w:val="0"/>
      <w:divBdr>
        <w:top w:val="none" w:sz="0" w:space="0" w:color="auto"/>
        <w:left w:val="none" w:sz="0" w:space="0" w:color="auto"/>
        <w:bottom w:val="none" w:sz="0" w:space="0" w:color="auto"/>
        <w:right w:val="none" w:sz="0" w:space="0" w:color="auto"/>
      </w:divBdr>
    </w:div>
    <w:div w:id="36928745">
      <w:bodyDiv w:val="1"/>
      <w:marLeft w:val="0"/>
      <w:marRight w:val="0"/>
      <w:marTop w:val="0"/>
      <w:marBottom w:val="0"/>
      <w:divBdr>
        <w:top w:val="none" w:sz="0" w:space="0" w:color="auto"/>
        <w:left w:val="none" w:sz="0" w:space="0" w:color="auto"/>
        <w:bottom w:val="none" w:sz="0" w:space="0" w:color="auto"/>
        <w:right w:val="none" w:sz="0" w:space="0" w:color="auto"/>
      </w:divBdr>
    </w:div>
    <w:div w:id="38013307">
      <w:bodyDiv w:val="1"/>
      <w:marLeft w:val="0"/>
      <w:marRight w:val="0"/>
      <w:marTop w:val="0"/>
      <w:marBottom w:val="0"/>
      <w:divBdr>
        <w:top w:val="none" w:sz="0" w:space="0" w:color="auto"/>
        <w:left w:val="none" w:sz="0" w:space="0" w:color="auto"/>
        <w:bottom w:val="none" w:sz="0" w:space="0" w:color="auto"/>
        <w:right w:val="none" w:sz="0" w:space="0" w:color="auto"/>
      </w:divBdr>
    </w:div>
    <w:div w:id="39213499">
      <w:bodyDiv w:val="1"/>
      <w:marLeft w:val="0"/>
      <w:marRight w:val="0"/>
      <w:marTop w:val="0"/>
      <w:marBottom w:val="0"/>
      <w:divBdr>
        <w:top w:val="none" w:sz="0" w:space="0" w:color="auto"/>
        <w:left w:val="none" w:sz="0" w:space="0" w:color="auto"/>
        <w:bottom w:val="none" w:sz="0" w:space="0" w:color="auto"/>
        <w:right w:val="none" w:sz="0" w:space="0" w:color="auto"/>
      </w:divBdr>
    </w:div>
    <w:div w:id="40788662">
      <w:bodyDiv w:val="1"/>
      <w:marLeft w:val="0"/>
      <w:marRight w:val="0"/>
      <w:marTop w:val="0"/>
      <w:marBottom w:val="0"/>
      <w:divBdr>
        <w:top w:val="none" w:sz="0" w:space="0" w:color="auto"/>
        <w:left w:val="none" w:sz="0" w:space="0" w:color="auto"/>
        <w:bottom w:val="none" w:sz="0" w:space="0" w:color="auto"/>
        <w:right w:val="none" w:sz="0" w:space="0" w:color="auto"/>
      </w:divBdr>
    </w:div>
    <w:div w:id="41750887">
      <w:bodyDiv w:val="1"/>
      <w:marLeft w:val="0"/>
      <w:marRight w:val="0"/>
      <w:marTop w:val="0"/>
      <w:marBottom w:val="0"/>
      <w:divBdr>
        <w:top w:val="none" w:sz="0" w:space="0" w:color="auto"/>
        <w:left w:val="none" w:sz="0" w:space="0" w:color="auto"/>
        <w:bottom w:val="none" w:sz="0" w:space="0" w:color="auto"/>
        <w:right w:val="none" w:sz="0" w:space="0" w:color="auto"/>
      </w:divBdr>
    </w:div>
    <w:div w:id="43061387">
      <w:bodyDiv w:val="1"/>
      <w:marLeft w:val="0"/>
      <w:marRight w:val="0"/>
      <w:marTop w:val="0"/>
      <w:marBottom w:val="0"/>
      <w:divBdr>
        <w:top w:val="none" w:sz="0" w:space="0" w:color="auto"/>
        <w:left w:val="none" w:sz="0" w:space="0" w:color="auto"/>
        <w:bottom w:val="none" w:sz="0" w:space="0" w:color="auto"/>
        <w:right w:val="none" w:sz="0" w:space="0" w:color="auto"/>
      </w:divBdr>
    </w:div>
    <w:div w:id="44137902">
      <w:bodyDiv w:val="1"/>
      <w:marLeft w:val="0"/>
      <w:marRight w:val="0"/>
      <w:marTop w:val="0"/>
      <w:marBottom w:val="0"/>
      <w:divBdr>
        <w:top w:val="none" w:sz="0" w:space="0" w:color="auto"/>
        <w:left w:val="none" w:sz="0" w:space="0" w:color="auto"/>
        <w:bottom w:val="none" w:sz="0" w:space="0" w:color="auto"/>
        <w:right w:val="none" w:sz="0" w:space="0" w:color="auto"/>
      </w:divBdr>
    </w:div>
    <w:div w:id="44305001">
      <w:bodyDiv w:val="1"/>
      <w:marLeft w:val="0"/>
      <w:marRight w:val="0"/>
      <w:marTop w:val="0"/>
      <w:marBottom w:val="0"/>
      <w:divBdr>
        <w:top w:val="none" w:sz="0" w:space="0" w:color="auto"/>
        <w:left w:val="none" w:sz="0" w:space="0" w:color="auto"/>
        <w:bottom w:val="none" w:sz="0" w:space="0" w:color="auto"/>
        <w:right w:val="none" w:sz="0" w:space="0" w:color="auto"/>
      </w:divBdr>
    </w:div>
    <w:div w:id="54008599">
      <w:bodyDiv w:val="1"/>
      <w:marLeft w:val="0"/>
      <w:marRight w:val="0"/>
      <w:marTop w:val="0"/>
      <w:marBottom w:val="0"/>
      <w:divBdr>
        <w:top w:val="none" w:sz="0" w:space="0" w:color="auto"/>
        <w:left w:val="none" w:sz="0" w:space="0" w:color="auto"/>
        <w:bottom w:val="none" w:sz="0" w:space="0" w:color="auto"/>
        <w:right w:val="none" w:sz="0" w:space="0" w:color="auto"/>
      </w:divBdr>
    </w:div>
    <w:div w:id="58289004">
      <w:bodyDiv w:val="1"/>
      <w:marLeft w:val="0"/>
      <w:marRight w:val="0"/>
      <w:marTop w:val="0"/>
      <w:marBottom w:val="0"/>
      <w:divBdr>
        <w:top w:val="none" w:sz="0" w:space="0" w:color="auto"/>
        <w:left w:val="none" w:sz="0" w:space="0" w:color="auto"/>
        <w:bottom w:val="none" w:sz="0" w:space="0" w:color="auto"/>
        <w:right w:val="none" w:sz="0" w:space="0" w:color="auto"/>
      </w:divBdr>
    </w:div>
    <w:div w:id="60059291">
      <w:bodyDiv w:val="1"/>
      <w:marLeft w:val="0"/>
      <w:marRight w:val="0"/>
      <w:marTop w:val="0"/>
      <w:marBottom w:val="0"/>
      <w:divBdr>
        <w:top w:val="none" w:sz="0" w:space="0" w:color="auto"/>
        <w:left w:val="none" w:sz="0" w:space="0" w:color="auto"/>
        <w:bottom w:val="none" w:sz="0" w:space="0" w:color="auto"/>
        <w:right w:val="none" w:sz="0" w:space="0" w:color="auto"/>
      </w:divBdr>
    </w:div>
    <w:div w:id="63576702">
      <w:bodyDiv w:val="1"/>
      <w:marLeft w:val="0"/>
      <w:marRight w:val="0"/>
      <w:marTop w:val="0"/>
      <w:marBottom w:val="0"/>
      <w:divBdr>
        <w:top w:val="none" w:sz="0" w:space="0" w:color="auto"/>
        <w:left w:val="none" w:sz="0" w:space="0" w:color="auto"/>
        <w:bottom w:val="none" w:sz="0" w:space="0" w:color="auto"/>
        <w:right w:val="none" w:sz="0" w:space="0" w:color="auto"/>
      </w:divBdr>
    </w:div>
    <w:div w:id="66348241">
      <w:bodyDiv w:val="1"/>
      <w:marLeft w:val="0"/>
      <w:marRight w:val="0"/>
      <w:marTop w:val="0"/>
      <w:marBottom w:val="0"/>
      <w:divBdr>
        <w:top w:val="none" w:sz="0" w:space="0" w:color="auto"/>
        <w:left w:val="none" w:sz="0" w:space="0" w:color="auto"/>
        <w:bottom w:val="none" w:sz="0" w:space="0" w:color="auto"/>
        <w:right w:val="none" w:sz="0" w:space="0" w:color="auto"/>
      </w:divBdr>
    </w:div>
    <w:div w:id="69469450">
      <w:bodyDiv w:val="1"/>
      <w:marLeft w:val="0"/>
      <w:marRight w:val="0"/>
      <w:marTop w:val="0"/>
      <w:marBottom w:val="0"/>
      <w:divBdr>
        <w:top w:val="none" w:sz="0" w:space="0" w:color="auto"/>
        <w:left w:val="none" w:sz="0" w:space="0" w:color="auto"/>
        <w:bottom w:val="none" w:sz="0" w:space="0" w:color="auto"/>
        <w:right w:val="none" w:sz="0" w:space="0" w:color="auto"/>
      </w:divBdr>
    </w:div>
    <w:div w:id="69664892">
      <w:bodyDiv w:val="1"/>
      <w:marLeft w:val="0"/>
      <w:marRight w:val="0"/>
      <w:marTop w:val="0"/>
      <w:marBottom w:val="0"/>
      <w:divBdr>
        <w:top w:val="none" w:sz="0" w:space="0" w:color="auto"/>
        <w:left w:val="none" w:sz="0" w:space="0" w:color="auto"/>
        <w:bottom w:val="none" w:sz="0" w:space="0" w:color="auto"/>
        <w:right w:val="none" w:sz="0" w:space="0" w:color="auto"/>
      </w:divBdr>
    </w:div>
    <w:div w:id="69930734">
      <w:bodyDiv w:val="1"/>
      <w:marLeft w:val="0"/>
      <w:marRight w:val="0"/>
      <w:marTop w:val="0"/>
      <w:marBottom w:val="0"/>
      <w:divBdr>
        <w:top w:val="none" w:sz="0" w:space="0" w:color="auto"/>
        <w:left w:val="none" w:sz="0" w:space="0" w:color="auto"/>
        <w:bottom w:val="none" w:sz="0" w:space="0" w:color="auto"/>
        <w:right w:val="none" w:sz="0" w:space="0" w:color="auto"/>
      </w:divBdr>
    </w:div>
    <w:div w:id="71662065">
      <w:bodyDiv w:val="1"/>
      <w:marLeft w:val="0"/>
      <w:marRight w:val="0"/>
      <w:marTop w:val="0"/>
      <w:marBottom w:val="0"/>
      <w:divBdr>
        <w:top w:val="none" w:sz="0" w:space="0" w:color="auto"/>
        <w:left w:val="none" w:sz="0" w:space="0" w:color="auto"/>
        <w:bottom w:val="none" w:sz="0" w:space="0" w:color="auto"/>
        <w:right w:val="none" w:sz="0" w:space="0" w:color="auto"/>
      </w:divBdr>
    </w:div>
    <w:div w:id="73286075">
      <w:bodyDiv w:val="1"/>
      <w:marLeft w:val="0"/>
      <w:marRight w:val="0"/>
      <w:marTop w:val="0"/>
      <w:marBottom w:val="0"/>
      <w:divBdr>
        <w:top w:val="none" w:sz="0" w:space="0" w:color="auto"/>
        <w:left w:val="none" w:sz="0" w:space="0" w:color="auto"/>
        <w:bottom w:val="none" w:sz="0" w:space="0" w:color="auto"/>
        <w:right w:val="none" w:sz="0" w:space="0" w:color="auto"/>
      </w:divBdr>
    </w:div>
    <w:div w:id="74061082">
      <w:bodyDiv w:val="1"/>
      <w:marLeft w:val="0"/>
      <w:marRight w:val="0"/>
      <w:marTop w:val="0"/>
      <w:marBottom w:val="0"/>
      <w:divBdr>
        <w:top w:val="none" w:sz="0" w:space="0" w:color="auto"/>
        <w:left w:val="none" w:sz="0" w:space="0" w:color="auto"/>
        <w:bottom w:val="none" w:sz="0" w:space="0" w:color="auto"/>
        <w:right w:val="none" w:sz="0" w:space="0" w:color="auto"/>
      </w:divBdr>
    </w:div>
    <w:div w:id="74203798">
      <w:bodyDiv w:val="1"/>
      <w:marLeft w:val="0"/>
      <w:marRight w:val="0"/>
      <w:marTop w:val="0"/>
      <w:marBottom w:val="0"/>
      <w:divBdr>
        <w:top w:val="none" w:sz="0" w:space="0" w:color="auto"/>
        <w:left w:val="none" w:sz="0" w:space="0" w:color="auto"/>
        <w:bottom w:val="none" w:sz="0" w:space="0" w:color="auto"/>
        <w:right w:val="none" w:sz="0" w:space="0" w:color="auto"/>
      </w:divBdr>
    </w:div>
    <w:div w:id="76174955">
      <w:bodyDiv w:val="1"/>
      <w:marLeft w:val="0"/>
      <w:marRight w:val="0"/>
      <w:marTop w:val="0"/>
      <w:marBottom w:val="0"/>
      <w:divBdr>
        <w:top w:val="none" w:sz="0" w:space="0" w:color="auto"/>
        <w:left w:val="none" w:sz="0" w:space="0" w:color="auto"/>
        <w:bottom w:val="none" w:sz="0" w:space="0" w:color="auto"/>
        <w:right w:val="none" w:sz="0" w:space="0" w:color="auto"/>
      </w:divBdr>
    </w:div>
    <w:div w:id="78329663">
      <w:bodyDiv w:val="1"/>
      <w:marLeft w:val="0"/>
      <w:marRight w:val="0"/>
      <w:marTop w:val="0"/>
      <w:marBottom w:val="0"/>
      <w:divBdr>
        <w:top w:val="none" w:sz="0" w:space="0" w:color="auto"/>
        <w:left w:val="none" w:sz="0" w:space="0" w:color="auto"/>
        <w:bottom w:val="none" w:sz="0" w:space="0" w:color="auto"/>
        <w:right w:val="none" w:sz="0" w:space="0" w:color="auto"/>
      </w:divBdr>
    </w:div>
    <w:div w:id="81344714">
      <w:bodyDiv w:val="1"/>
      <w:marLeft w:val="0"/>
      <w:marRight w:val="0"/>
      <w:marTop w:val="0"/>
      <w:marBottom w:val="0"/>
      <w:divBdr>
        <w:top w:val="none" w:sz="0" w:space="0" w:color="auto"/>
        <w:left w:val="none" w:sz="0" w:space="0" w:color="auto"/>
        <w:bottom w:val="none" w:sz="0" w:space="0" w:color="auto"/>
        <w:right w:val="none" w:sz="0" w:space="0" w:color="auto"/>
      </w:divBdr>
    </w:div>
    <w:div w:id="82726340">
      <w:bodyDiv w:val="1"/>
      <w:marLeft w:val="0"/>
      <w:marRight w:val="0"/>
      <w:marTop w:val="0"/>
      <w:marBottom w:val="0"/>
      <w:divBdr>
        <w:top w:val="none" w:sz="0" w:space="0" w:color="auto"/>
        <w:left w:val="none" w:sz="0" w:space="0" w:color="auto"/>
        <w:bottom w:val="none" w:sz="0" w:space="0" w:color="auto"/>
        <w:right w:val="none" w:sz="0" w:space="0" w:color="auto"/>
      </w:divBdr>
    </w:div>
    <w:div w:id="87195599">
      <w:bodyDiv w:val="1"/>
      <w:marLeft w:val="0"/>
      <w:marRight w:val="0"/>
      <w:marTop w:val="0"/>
      <w:marBottom w:val="0"/>
      <w:divBdr>
        <w:top w:val="none" w:sz="0" w:space="0" w:color="auto"/>
        <w:left w:val="none" w:sz="0" w:space="0" w:color="auto"/>
        <w:bottom w:val="none" w:sz="0" w:space="0" w:color="auto"/>
        <w:right w:val="none" w:sz="0" w:space="0" w:color="auto"/>
      </w:divBdr>
    </w:div>
    <w:div w:id="88890869">
      <w:bodyDiv w:val="1"/>
      <w:marLeft w:val="0"/>
      <w:marRight w:val="0"/>
      <w:marTop w:val="0"/>
      <w:marBottom w:val="0"/>
      <w:divBdr>
        <w:top w:val="none" w:sz="0" w:space="0" w:color="auto"/>
        <w:left w:val="none" w:sz="0" w:space="0" w:color="auto"/>
        <w:bottom w:val="none" w:sz="0" w:space="0" w:color="auto"/>
        <w:right w:val="none" w:sz="0" w:space="0" w:color="auto"/>
      </w:divBdr>
    </w:div>
    <w:div w:id="88891760">
      <w:bodyDiv w:val="1"/>
      <w:marLeft w:val="0"/>
      <w:marRight w:val="0"/>
      <w:marTop w:val="0"/>
      <w:marBottom w:val="0"/>
      <w:divBdr>
        <w:top w:val="none" w:sz="0" w:space="0" w:color="auto"/>
        <w:left w:val="none" w:sz="0" w:space="0" w:color="auto"/>
        <w:bottom w:val="none" w:sz="0" w:space="0" w:color="auto"/>
        <w:right w:val="none" w:sz="0" w:space="0" w:color="auto"/>
      </w:divBdr>
    </w:div>
    <w:div w:id="91439189">
      <w:bodyDiv w:val="1"/>
      <w:marLeft w:val="0"/>
      <w:marRight w:val="0"/>
      <w:marTop w:val="0"/>
      <w:marBottom w:val="0"/>
      <w:divBdr>
        <w:top w:val="none" w:sz="0" w:space="0" w:color="auto"/>
        <w:left w:val="none" w:sz="0" w:space="0" w:color="auto"/>
        <w:bottom w:val="none" w:sz="0" w:space="0" w:color="auto"/>
        <w:right w:val="none" w:sz="0" w:space="0" w:color="auto"/>
      </w:divBdr>
    </w:div>
    <w:div w:id="91630398">
      <w:bodyDiv w:val="1"/>
      <w:marLeft w:val="0"/>
      <w:marRight w:val="0"/>
      <w:marTop w:val="0"/>
      <w:marBottom w:val="0"/>
      <w:divBdr>
        <w:top w:val="none" w:sz="0" w:space="0" w:color="auto"/>
        <w:left w:val="none" w:sz="0" w:space="0" w:color="auto"/>
        <w:bottom w:val="none" w:sz="0" w:space="0" w:color="auto"/>
        <w:right w:val="none" w:sz="0" w:space="0" w:color="auto"/>
      </w:divBdr>
    </w:div>
    <w:div w:id="92827534">
      <w:bodyDiv w:val="1"/>
      <w:marLeft w:val="0"/>
      <w:marRight w:val="0"/>
      <w:marTop w:val="0"/>
      <w:marBottom w:val="0"/>
      <w:divBdr>
        <w:top w:val="none" w:sz="0" w:space="0" w:color="auto"/>
        <w:left w:val="none" w:sz="0" w:space="0" w:color="auto"/>
        <w:bottom w:val="none" w:sz="0" w:space="0" w:color="auto"/>
        <w:right w:val="none" w:sz="0" w:space="0" w:color="auto"/>
      </w:divBdr>
    </w:div>
    <w:div w:id="93021739">
      <w:bodyDiv w:val="1"/>
      <w:marLeft w:val="0"/>
      <w:marRight w:val="0"/>
      <w:marTop w:val="0"/>
      <w:marBottom w:val="0"/>
      <w:divBdr>
        <w:top w:val="none" w:sz="0" w:space="0" w:color="auto"/>
        <w:left w:val="none" w:sz="0" w:space="0" w:color="auto"/>
        <w:bottom w:val="none" w:sz="0" w:space="0" w:color="auto"/>
        <w:right w:val="none" w:sz="0" w:space="0" w:color="auto"/>
      </w:divBdr>
    </w:div>
    <w:div w:id="96339721">
      <w:bodyDiv w:val="1"/>
      <w:marLeft w:val="0"/>
      <w:marRight w:val="0"/>
      <w:marTop w:val="0"/>
      <w:marBottom w:val="0"/>
      <w:divBdr>
        <w:top w:val="none" w:sz="0" w:space="0" w:color="auto"/>
        <w:left w:val="none" w:sz="0" w:space="0" w:color="auto"/>
        <w:bottom w:val="none" w:sz="0" w:space="0" w:color="auto"/>
        <w:right w:val="none" w:sz="0" w:space="0" w:color="auto"/>
      </w:divBdr>
    </w:div>
    <w:div w:id="99767285">
      <w:bodyDiv w:val="1"/>
      <w:marLeft w:val="0"/>
      <w:marRight w:val="0"/>
      <w:marTop w:val="0"/>
      <w:marBottom w:val="0"/>
      <w:divBdr>
        <w:top w:val="none" w:sz="0" w:space="0" w:color="auto"/>
        <w:left w:val="none" w:sz="0" w:space="0" w:color="auto"/>
        <w:bottom w:val="none" w:sz="0" w:space="0" w:color="auto"/>
        <w:right w:val="none" w:sz="0" w:space="0" w:color="auto"/>
      </w:divBdr>
    </w:div>
    <w:div w:id="102118133">
      <w:bodyDiv w:val="1"/>
      <w:marLeft w:val="0"/>
      <w:marRight w:val="0"/>
      <w:marTop w:val="0"/>
      <w:marBottom w:val="0"/>
      <w:divBdr>
        <w:top w:val="none" w:sz="0" w:space="0" w:color="auto"/>
        <w:left w:val="none" w:sz="0" w:space="0" w:color="auto"/>
        <w:bottom w:val="none" w:sz="0" w:space="0" w:color="auto"/>
        <w:right w:val="none" w:sz="0" w:space="0" w:color="auto"/>
      </w:divBdr>
    </w:div>
    <w:div w:id="103620544">
      <w:bodyDiv w:val="1"/>
      <w:marLeft w:val="0"/>
      <w:marRight w:val="0"/>
      <w:marTop w:val="0"/>
      <w:marBottom w:val="0"/>
      <w:divBdr>
        <w:top w:val="none" w:sz="0" w:space="0" w:color="auto"/>
        <w:left w:val="none" w:sz="0" w:space="0" w:color="auto"/>
        <w:bottom w:val="none" w:sz="0" w:space="0" w:color="auto"/>
        <w:right w:val="none" w:sz="0" w:space="0" w:color="auto"/>
      </w:divBdr>
    </w:div>
    <w:div w:id="103813427">
      <w:bodyDiv w:val="1"/>
      <w:marLeft w:val="0"/>
      <w:marRight w:val="0"/>
      <w:marTop w:val="0"/>
      <w:marBottom w:val="0"/>
      <w:divBdr>
        <w:top w:val="none" w:sz="0" w:space="0" w:color="auto"/>
        <w:left w:val="none" w:sz="0" w:space="0" w:color="auto"/>
        <w:bottom w:val="none" w:sz="0" w:space="0" w:color="auto"/>
        <w:right w:val="none" w:sz="0" w:space="0" w:color="auto"/>
      </w:divBdr>
    </w:div>
    <w:div w:id="104273545">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07358041">
      <w:bodyDiv w:val="1"/>
      <w:marLeft w:val="0"/>
      <w:marRight w:val="0"/>
      <w:marTop w:val="0"/>
      <w:marBottom w:val="0"/>
      <w:divBdr>
        <w:top w:val="none" w:sz="0" w:space="0" w:color="auto"/>
        <w:left w:val="none" w:sz="0" w:space="0" w:color="auto"/>
        <w:bottom w:val="none" w:sz="0" w:space="0" w:color="auto"/>
        <w:right w:val="none" w:sz="0" w:space="0" w:color="auto"/>
      </w:divBdr>
    </w:div>
    <w:div w:id="108819220">
      <w:bodyDiv w:val="1"/>
      <w:marLeft w:val="0"/>
      <w:marRight w:val="0"/>
      <w:marTop w:val="0"/>
      <w:marBottom w:val="0"/>
      <w:divBdr>
        <w:top w:val="none" w:sz="0" w:space="0" w:color="auto"/>
        <w:left w:val="none" w:sz="0" w:space="0" w:color="auto"/>
        <w:bottom w:val="none" w:sz="0" w:space="0" w:color="auto"/>
        <w:right w:val="none" w:sz="0" w:space="0" w:color="auto"/>
      </w:divBdr>
    </w:div>
    <w:div w:id="108861202">
      <w:bodyDiv w:val="1"/>
      <w:marLeft w:val="0"/>
      <w:marRight w:val="0"/>
      <w:marTop w:val="0"/>
      <w:marBottom w:val="0"/>
      <w:divBdr>
        <w:top w:val="none" w:sz="0" w:space="0" w:color="auto"/>
        <w:left w:val="none" w:sz="0" w:space="0" w:color="auto"/>
        <w:bottom w:val="none" w:sz="0" w:space="0" w:color="auto"/>
        <w:right w:val="none" w:sz="0" w:space="0" w:color="auto"/>
      </w:divBdr>
    </w:div>
    <w:div w:id="111440089">
      <w:bodyDiv w:val="1"/>
      <w:marLeft w:val="0"/>
      <w:marRight w:val="0"/>
      <w:marTop w:val="0"/>
      <w:marBottom w:val="0"/>
      <w:divBdr>
        <w:top w:val="none" w:sz="0" w:space="0" w:color="auto"/>
        <w:left w:val="none" w:sz="0" w:space="0" w:color="auto"/>
        <w:bottom w:val="none" w:sz="0" w:space="0" w:color="auto"/>
        <w:right w:val="none" w:sz="0" w:space="0" w:color="auto"/>
      </w:divBdr>
    </w:div>
    <w:div w:id="113525285">
      <w:bodyDiv w:val="1"/>
      <w:marLeft w:val="0"/>
      <w:marRight w:val="0"/>
      <w:marTop w:val="0"/>
      <w:marBottom w:val="0"/>
      <w:divBdr>
        <w:top w:val="none" w:sz="0" w:space="0" w:color="auto"/>
        <w:left w:val="none" w:sz="0" w:space="0" w:color="auto"/>
        <w:bottom w:val="none" w:sz="0" w:space="0" w:color="auto"/>
        <w:right w:val="none" w:sz="0" w:space="0" w:color="auto"/>
      </w:divBdr>
    </w:div>
    <w:div w:id="114833827">
      <w:bodyDiv w:val="1"/>
      <w:marLeft w:val="0"/>
      <w:marRight w:val="0"/>
      <w:marTop w:val="0"/>
      <w:marBottom w:val="0"/>
      <w:divBdr>
        <w:top w:val="none" w:sz="0" w:space="0" w:color="auto"/>
        <w:left w:val="none" w:sz="0" w:space="0" w:color="auto"/>
        <w:bottom w:val="none" w:sz="0" w:space="0" w:color="auto"/>
        <w:right w:val="none" w:sz="0" w:space="0" w:color="auto"/>
      </w:divBdr>
    </w:div>
    <w:div w:id="115105571">
      <w:bodyDiv w:val="1"/>
      <w:marLeft w:val="0"/>
      <w:marRight w:val="0"/>
      <w:marTop w:val="0"/>
      <w:marBottom w:val="0"/>
      <w:divBdr>
        <w:top w:val="none" w:sz="0" w:space="0" w:color="auto"/>
        <w:left w:val="none" w:sz="0" w:space="0" w:color="auto"/>
        <w:bottom w:val="none" w:sz="0" w:space="0" w:color="auto"/>
        <w:right w:val="none" w:sz="0" w:space="0" w:color="auto"/>
      </w:divBdr>
    </w:div>
    <w:div w:id="115149668">
      <w:bodyDiv w:val="1"/>
      <w:marLeft w:val="0"/>
      <w:marRight w:val="0"/>
      <w:marTop w:val="0"/>
      <w:marBottom w:val="0"/>
      <w:divBdr>
        <w:top w:val="none" w:sz="0" w:space="0" w:color="auto"/>
        <w:left w:val="none" w:sz="0" w:space="0" w:color="auto"/>
        <w:bottom w:val="none" w:sz="0" w:space="0" w:color="auto"/>
        <w:right w:val="none" w:sz="0" w:space="0" w:color="auto"/>
      </w:divBdr>
    </w:div>
    <w:div w:id="117912810">
      <w:bodyDiv w:val="1"/>
      <w:marLeft w:val="0"/>
      <w:marRight w:val="0"/>
      <w:marTop w:val="0"/>
      <w:marBottom w:val="0"/>
      <w:divBdr>
        <w:top w:val="none" w:sz="0" w:space="0" w:color="auto"/>
        <w:left w:val="none" w:sz="0" w:space="0" w:color="auto"/>
        <w:bottom w:val="none" w:sz="0" w:space="0" w:color="auto"/>
        <w:right w:val="none" w:sz="0" w:space="0" w:color="auto"/>
      </w:divBdr>
    </w:div>
    <w:div w:id="118570834">
      <w:bodyDiv w:val="1"/>
      <w:marLeft w:val="0"/>
      <w:marRight w:val="0"/>
      <w:marTop w:val="0"/>
      <w:marBottom w:val="0"/>
      <w:divBdr>
        <w:top w:val="none" w:sz="0" w:space="0" w:color="auto"/>
        <w:left w:val="none" w:sz="0" w:space="0" w:color="auto"/>
        <w:bottom w:val="none" w:sz="0" w:space="0" w:color="auto"/>
        <w:right w:val="none" w:sz="0" w:space="0" w:color="auto"/>
      </w:divBdr>
    </w:div>
    <w:div w:id="118648272">
      <w:bodyDiv w:val="1"/>
      <w:marLeft w:val="0"/>
      <w:marRight w:val="0"/>
      <w:marTop w:val="0"/>
      <w:marBottom w:val="0"/>
      <w:divBdr>
        <w:top w:val="none" w:sz="0" w:space="0" w:color="auto"/>
        <w:left w:val="none" w:sz="0" w:space="0" w:color="auto"/>
        <w:bottom w:val="none" w:sz="0" w:space="0" w:color="auto"/>
        <w:right w:val="none" w:sz="0" w:space="0" w:color="auto"/>
      </w:divBdr>
    </w:div>
    <w:div w:id="121730809">
      <w:bodyDiv w:val="1"/>
      <w:marLeft w:val="0"/>
      <w:marRight w:val="0"/>
      <w:marTop w:val="0"/>
      <w:marBottom w:val="0"/>
      <w:divBdr>
        <w:top w:val="none" w:sz="0" w:space="0" w:color="auto"/>
        <w:left w:val="none" w:sz="0" w:space="0" w:color="auto"/>
        <w:bottom w:val="none" w:sz="0" w:space="0" w:color="auto"/>
        <w:right w:val="none" w:sz="0" w:space="0" w:color="auto"/>
      </w:divBdr>
    </w:div>
    <w:div w:id="123695982">
      <w:bodyDiv w:val="1"/>
      <w:marLeft w:val="0"/>
      <w:marRight w:val="0"/>
      <w:marTop w:val="0"/>
      <w:marBottom w:val="0"/>
      <w:divBdr>
        <w:top w:val="none" w:sz="0" w:space="0" w:color="auto"/>
        <w:left w:val="none" w:sz="0" w:space="0" w:color="auto"/>
        <w:bottom w:val="none" w:sz="0" w:space="0" w:color="auto"/>
        <w:right w:val="none" w:sz="0" w:space="0" w:color="auto"/>
      </w:divBdr>
    </w:div>
    <w:div w:id="127284278">
      <w:bodyDiv w:val="1"/>
      <w:marLeft w:val="0"/>
      <w:marRight w:val="0"/>
      <w:marTop w:val="0"/>
      <w:marBottom w:val="0"/>
      <w:divBdr>
        <w:top w:val="none" w:sz="0" w:space="0" w:color="auto"/>
        <w:left w:val="none" w:sz="0" w:space="0" w:color="auto"/>
        <w:bottom w:val="none" w:sz="0" w:space="0" w:color="auto"/>
        <w:right w:val="none" w:sz="0" w:space="0" w:color="auto"/>
      </w:divBdr>
    </w:div>
    <w:div w:id="127357124">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31363584">
      <w:bodyDiv w:val="1"/>
      <w:marLeft w:val="0"/>
      <w:marRight w:val="0"/>
      <w:marTop w:val="0"/>
      <w:marBottom w:val="0"/>
      <w:divBdr>
        <w:top w:val="none" w:sz="0" w:space="0" w:color="auto"/>
        <w:left w:val="none" w:sz="0" w:space="0" w:color="auto"/>
        <w:bottom w:val="none" w:sz="0" w:space="0" w:color="auto"/>
        <w:right w:val="none" w:sz="0" w:space="0" w:color="auto"/>
      </w:divBdr>
    </w:div>
    <w:div w:id="132216102">
      <w:bodyDiv w:val="1"/>
      <w:marLeft w:val="0"/>
      <w:marRight w:val="0"/>
      <w:marTop w:val="0"/>
      <w:marBottom w:val="0"/>
      <w:divBdr>
        <w:top w:val="none" w:sz="0" w:space="0" w:color="auto"/>
        <w:left w:val="none" w:sz="0" w:space="0" w:color="auto"/>
        <w:bottom w:val="none" w:sz="0" w:space="0" w:color="auto"/>
        <w:right w:val="none" w:sz="0" w:space="0" w:color="auto"/>
      </w:divBdr>
    </w:div>
    <w:div w:id="132331434">
      <w:bodyDiv w:val="1"/>
      <w:marLeft w:val="0"/>
      <w:marRight w:val="0"/>
      <w:marTop w:val="0"/>
      <w:marBottom w:val="0"/>
      <w:divBdr>
        <w:top w:val="none" w:sz="0" w:space="0" w:color="auto"/>
        <w:left w:val="none" w:sz="0" w:space="0" w:color="auto"/>
        <w:bottom w:val="none" w:sz="0" w:space="0" w:color="auto"/>
        <w:right w:val="none" w:sz="0" w:space="0" w:color="auto"/>
      </w:divBdr>
    </w:div>
    <w:div w:id="135298217">
      <w:bodyDiv w:val="1"/>
      <w:marLeft w:val="0"/>
      <w:marRight w:val="0"/>
      <w:marTop w:val="0"/>
      <w:marBottom w:val="0"/>
      <w:divBdr>
        <w:top w:val="none" w:sz="0" w:space="0" w:color="auto"/>
        <w:left w:val="none" w:sz="0" w:space="0" w:color="auto"/>
        <w:bottom w:val="none" w:sz="0" w:space="0" w:color="auto"/>
        <w:right w:val="none" w:sz="0" w:space="0" w:color="auto"/>
      </w:divBdr>
    </w:div>
    <w:div w:id="135338906">
      <w:bodyDiv w:val="1"/>
      <w:marLeft w:val="0"/>
      <w:marRight w:val="0"/>
      <w:marTop w:val="0"/>
      <w:marBottom w:val="0"/>
      <w:divBdr>
        <w:top w:val="none" w:sz="0" w:space="0" w:color="auto"/>
        <w:left w:val="none" w:sz="0" w:space="0" w:color="auto"/>
        <w:bottom w:val="none" w:sz="0" w:space="0" w:color="auto"/>
        <w:right w:val="none" w:sz="0" w:space="0" w:color="auto"/>
      </w:divBdr>
    </w:div>
    <w:div w:id="137573195">
      <w:bodyDiv w:val="1"/>
      <w:marLeft w:val="0"/>
      <w:marRight w:val="0"/>
      <w:marTop w:val="0"/>
      <w:marBottom w:val="0"/>
      <w:divBdr>
        <w:top w:val="none" w:sz="0" w:space="0" w:color="auto"/>
        <w:left w:val="none" w:sz="0" w:space="0" w:color="auto"/>
        <w:bottom w:val="none" w:sz="0" w:space="0" w:color="auto"/>
        <w:right w:val="none" w:sz="0" w:space="0" w:color="auto"/>
      </w:divBdr>
    </w:div>
    <w:div w:id="138962803">
      <w:bodyDiv w:val="1"/>
      <w:marLeft w:val="0"/>
      <w:marRight w:val="0"/>
      <w:marTop w:val="0"/>
      <w:marBottom w:val="0"/>
      <w:divBdr>
        <w:top w:val="none" w:sz="0" w:space="0" w:color="auto"/>
        <w:left w:val="none" w:sz="0" w:space="0" w:color="auto"/>
        <w:bottom w:val="none" w:sz="0" w:space="0" w:color="auto"/>
        <w:right w:val="none" w:sz="0" w:space="0" w:color="auto"/>
      </w:divBdr>
    </w:div>
    <w:div w:id="139425563">
      <w:bodyDiv w:val="1"/>
      <w:marLeft w:val="0"/>
      <w:marRight w:val="0"/>
      <w:marTop w:val="0"/>
      <w:marBottom w:val="0"/>
      <w:divBdr>
        <w:top w:val="none" w:sz="0" w:space="0" w:color="auto"/>
        <w:left w:val="none" w:sz="0" w:space="0" w:color="auto"/>
        <w:bottom w:val="none" w:sz="0" w:space="0" w:color="auto"/>
        <w:right w:val="none" w:sz="0" w:space="0" w:color="auto"/>
      </w:divBdr>
    </w:div>
    <w:div w:id="140008180">
      <w:bodyDiv w:val="1"/>
      <w:marLeft w:val="0"/>
      <w:marRight w:val="0"/>
      <w:marTop w:val="0"/>
      <w:marBottom w:val="0"/>
      <w:divBdr>
        <w:top w:val="none" w:sz="0" w:space="0" w:color="auto"/>
        <w:left w:val="none" w:sz="0" w:space="0" w:color="auto"/>
        <w:bottom w:val="none" w:sz="0" w:space="0" w:color="auto"/>
        <w:right w:val="none" w:sz="0" w:space="0" w:color="auto"/>
      </w:divBdr>
    </w:div>
    <w:div w:id="140538536">
      <w:bodyDiv w:val="1"/>
      <w:marLeft w:val="0"/>
      <w:marRight w:val="0"/>
      <w:marTop w:val="0"/>
      <w:marBottom w:val="0"/>
      <w:divBdr>
        <w:top w:val="none" w:sz="0" w:space="0" w:color="auto"/>
        <w:left w:val="none" w:sz="0" w:space="0" w:color="auto"/>
        <w:bottom w:val="none" w:sz="0" w:space="0" w:color="auto"/>
        <w:right w:val="none" w:sz="0" w:space="0" w:color="auto"/>
      </w:divBdr>
    </w:div>
    <w:div w:id="141821455">
      <w:bodyDiv w:val="1"/>
      <w:marLeft w:val="0"/>
      <w:marRight w:val="0"/>
      <w:marTop w:val="0"/>
      <w:marBottom w:val="0"/>
      <w:divBdr>
        <w:top w:val="none" w:sz="0" w:space="0" w:color="auto"/>
        <w:left w:val="none" w:sz="0" w:space="0" w:color="auto"/>
        <w:bottom w:val="none" w:sz="0" w:space="0" w:color="auto"/>
        <w:right w:val="none" w:sz="0" w:space="0" w:color="auto"/>
      </w:divBdr>
    </w:div>
    <w:div w:id="142698636">
      <w:bodyDiv w:val="1"/>
      <w:marLeft w:val="0"/>
      <w:marRight w:val="0"/>
      <w:marTop w:val="0"/>
      <w:marBottom w:val="0"/>
      <w:divBdr>
        <w:top w:val="none" w:sz="0" w:space="0" w:color="auto"/>
        <w:left w:val="none" w:sz="0" w:space="0" w:color="auto"/>
        <w:bottom w:val="none" w:sz="0" w:space="0" w:color="auto"/>
        <w:right w:val="none" w:sz="0" w:space="0" w:color="auto"/>
      </w:divBdr>
    </w:div>
    <w:div w:id="144246964">
      <w:bodyDiv w:val="1"/>
      <w:marLeft w:val="0"/>
      <w:marRight w:val="0"/>
      <w:marTop w:val="0"/>
      <w:marBottom w:val="0"/>
      <w:divBdr>
        <w:top w:val="none" w:sz="0" w:space="0" w:color="auto"/>
        <w:left w:val="none" w:sz="0" w:space="0" w:color="auto"/>
        <w:bottom w:val="none" w:sz="0" w:space="0" w:color="auto"/>
        <w:right w:val="none" w:sz="0" w:space="0" w:color="auto"/>
      </w:divBdr>
    </w:div>
    <w:div w:id="145976637">
      <w:bodyDiv w:val="1"/>
      <w:marLeft w:val="0"/>
      <w:marRight w:val="0"/>
      <w:marTop w:val="0"/>
      <w:marBottom w:val="0"/>
      <w:divBdr>
        <w:top w:val="none" w:sz="0" w:space="0" w:color="auto"/>
        <w:left w:val="none" w:sz="0" w:space="0" w:color="auto"/>
        <w:bottom w:val="none" w:sz="0" w:space="0" w:color="auto"/>
        <w:right w:val="none" w:sz="0" w:space="0" w:color="auto"/>
      </w:divBdr>
    </w:div>
    <w:div w:id="146823530">
      <w:bodyDiv w:val="1"/>
      <w:marLeft w:val="0"/>
      <w:marRight w:val="0"/>
      <w:marTop w:val="0"/>
      <w:marBottom w:val="0"/>
      <w:divBdr>
        <w:top w:val="none" w:sz="0" w:space="0" w:color="auto"/>
        <w:left w:val="none" w:sz="0" w:space="0" w:color="auto"/>
        <w:bottom w:val="none" w:sz="0" w:space="0" w:color="auto"/>
        <w:right w:val="none" w:sz="0" w:space="0" w:color="auto"/>
      </w:divBdr>
    </w:div>
    <w:div w:id="147019688">
      <w:bodyDiv w:val="1"/>
      <w:marLeft w:val="0"/>
      <w:marRight w:val="0"/>
      <w:marTop w:val="0"/>
      <w:marBottom w:val="0"/>
      <w:divBdr>
        <w:top w:val="none" w:sz="0" w:space="0" w:color="auto"/>
        <w:left w:val="none" w:sz="0" w:space="0" w:color="auto"/>
        <w:bottom w:val="none" w:sz="0" w:space="0" w:color="auto"/>
        <w:right w:val="none" w:sz="0" w:space="0" w:color="auto"/>
      </w:divBdr>
    </w:div>
    <w:div w:id="147673567">
      <w:bodyDiv w:val="1"/>
      <w:marLeft w:val="0"/>
      <w:marRight w:val="0"/>
      <w:marTop w:val="0"/>
      <w:marBottom w:val="0"/>
      <w:divBdr>
        <w:top w:val="none" w:sz="0" w:space="0" w:color="auto"/>
        <w:left w:val="none" w:sz="0" w:space="0" w:color="auto"/>
        <w:bottom w:val="none" w:sz="0" w:space="0" w:color="auto"/>
        <w:right w:val="none" w:sz="0" w:space="0" w:color="auto"/>
      </w:divBdr>
    </w:div>
    <w:div w:id="147675434">
      <w:bodyDiv w:val="1"/>
      <w:marLeft w:val="0"/>
      <w:marRight w:val="0"/>
      <w:marTop w:val="0"/>
      <w:marBottom w:val="0"/>
      <w:divBdr>
        <w:top w:val="none" w:sz="0" w:space="0" w:color="auto"/>
        <w:left w:val="none" w:sz="0" w:space="0" w:color="auto"/>
        <w:bottom w:val="none" w:sz="0" w:space="0" w:color="auto"/>
        <w:right w:val="none" w:sz="0" w:space="0" w:color="auto"/>
      </w:divBdr>
    </w:div>
    <w:div w:id="152332046">
      <w:bodyDiv w:val="1"/>
      <w:marLeft w:val="0"/>
      <w:marRight w:val="0"/>
      <w:marTop w:val="0"/>
      <w:marBottom w:val="0"/>
      <w:divBdr>
        <w:top w:val="none" w:sz="0" w:space="0" w:color="auto"/>
        <w:left w:val="none" w:sz="0" w:space="0" w:color="auto"/>
        <w:bottom w:val="none" w:sz="0" w:space="0" w:color="auto"/>
        <w:right w:val="none" w:sz="0" w:space="0" w:color="auto"/>
      </w:divBdr>
    </w:div>
    <w:div w:id="155270991">
      <w:bodyDiv w:val="1"/>
      <w:marLeft w:val="0"/>
      <w:marRight w:val="0"/>
      <w:marTop w:val="0"/>
      <w:marBottom w:val="0"/>
      <w:divBdr>
        <w:top w:val="none" w:sz="0" w:space="0" w:color="auto"/>
        <w:left w:val="none" w:sz="0" w:space="0" w:color="auto"/>
        <w:bottom w:val="none" w:sz="0" w:space="0" w:color="auto"/>
        <w:right w:val="none" w:sz="0" w:space="0" w:color="auto"/>
      </w:divBdr>
    </w:div>
    <w:div w:id="157968087">
      <w:bodyDiv w:val="1"/>
      <w:marLeft w:val="0"/>
      <w:marRight w:val="0"/>
      <w:marTop w:val="0"/>
      <w:marBottom w:val="0"/>
      <w:divBdr>
        <w:top w:val="none" w:sz="0" w:space="0" w:color="auto"/>
        <w:left w:val="none" w:sz="0" w:space="0" w:color="auto"/>
        <w:bottom w:val="none" w:sz="0" w:space="0" w:color="auto"/>
        <w:right w:val="none" w:sz="0" w:space="0" w:color="auto"/>
      </w:divBdr>
    </w:div>
    <w:div w:id="161088780">
      <w:bodyDiv w:val="1"/>
      <w:marLeft w:val="0"/>
      <w:marRight w:val="0"/>
      <w:marTop w:val="0"/>
      <w:marBottom w:val="0"/>
      <w:divBdr>
        <w:top w:val="none" w:sz="0" w:space="0" w:color="auto"/>
        <w:left w:val="none" w:sz="0" w:space="0" w:color="auto"/>
        <w:bottom w:val="none" w:sz="0" w:space="0" w:color="auto"/>
        <w:right w:val="none" w:sz="0" w:space="0" w:color="auto"/>
      </w:divBdr>
    </w:div>
    <w:div w:id="163326937">
      <w:bodyDiv w:val="1"/>
      <w:marLeft w:val="0"/>
      <w:marRight w:val="0"/>
      <w:marTop w:val="0"/>
      <w:marBottom w:val="0"/>
      <w:divBdr>
        <w:top w:val="none" w:sz="0" w:space="0" w:color="auto"/>
        <w:left w:val="none" w:sz="0" w:space="0" w:color="auto"/>
        <w:bottom w:val="none" w:sz="0" w:space="0" w:color="auto"/>
        <w:right w:val="none" w:sz="0" w:space="0" w:color="auto"/>
      </w:divBdr>
    </w:div>
    <w:div w:id="164561051">
      <w:bodyDiv w:val="1"/>
      <w:marLeft w:val="0"/>
      <w:marRight w:val="0"/>
      <w:marTop w:val="0"/>
      <w:marBottom w:val="0"/>
      <w:divBdr>
        <w:top w:val="none" w:sz="0" w:space="0" w:color="auto"/>
        <w:left w:val="none" w:sz="0" w:space="0" w:color="auto"/>
        <w:bottom w:val="none" w:sz="0" w:space="0" w:color="auto"/>
        <w:right w:val="none" w:sz="0" w:space="0" w:color="auto"/>
      </w:divBdr>
    </w:div>
    <w:div w:id="165099579">
      <w:bodyDiv w:val="1"/>
      <w:marLeft w:val="0"/>
      <w:marRight w:val="0"/>
      <w:marTop w:val="0"/>
      <w:marBottom w:val="0"/>
      <w:divBdr>
        <w:top w:val="none" w:sz="0" w:space="0" w:color="auto"/>
        <w:left w:val="none" w:sz="0" w:space="0" w:color="auto"/>
        <w:bottom w:val="none" w:sz="0" w:space="0" w:color="auto"/>
        <w:right w:val="none" w:sz="0" w:space="0" w:color="auto"/>
      </w:divBdr>
    </w:div>
    <w:div w:id="167909602">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169639443">
      <w:bodyDiv w:val="1"/>
      <w:marLeft w:val="0"/>
      <w:marRight w:val="0"/>
      <w:marTop w:val="0"/>
      <w:marBottom w:val="0"/>
      <w:divBdr>
        <w:top w:val="none" w:sz="0" w:space="0" w:color="auto"/>
        <w:left w:val="none" w:sz="0" w:space="0" w:color="auto"/>
        <w:bottom w:val="none" w:sz="0" w:space="0" w:color="auto"/>
        <w:right w:val="none" w:sz="0" w:space="0" w:color="auto"/>
      </w:divBdr>
    </w:div>
    <w:div w:id="169951763">
      <w:bodyDiv w:val="1"/>
      <w:marLeft w:val="0"/>
      <w:marRight w:val="0"/>
      <w:marTop w:val="0"/>
      <w:marBottom w:val="0"/>
      <w:divBdr>
        <w:top w:val="none" w:sz="0" w:space="0" w:color="auto"/>
        <w:left w:val="none" w:sz="0" w:space="0" w:color="auto"/>
        <w:bottom w:val="none" w:sz="0" w:space="0" w:color="auto"/>
        <w:right w:val="none" w:sz="0" w:space="0" w:color="auto"/>
      </w:divBdr>
    </w:div>
    <w:div w:id="170722392">
      <w:bodyDiv w:val="1"/>
      <w:marLeft w:val="0"/>
      <w:marRight w:val="0"/>
      <w:marTop w:val="0"/>
      <w:marBottom w:val="0"/>
      <w:divBdr>
        <w:top w:val="none" w:sz="0" w:space="0" w:color="auto"/>
        <w:left w:val="none" w:sz="0" w:space="0" w:color="auto"/>
        <w:bottom w:val="none" w:sz="0" w:space="0" w:color="auto"/>
        <w:right w:val="none" w:sz="0" w:space="0" w:color="auto"/>
      </w:divBdr>
    </w:div>
    <w:div w:id="170878366">
      <w:bodyDiv w:val="1"/>
      <w:marLeft w:val="0"/>
      <w:marRight w:val="0"/>
      <w:marTop w:val="0"/>
      <w:marBottom w:val="0"/>
      <w:divBdr>
        <w:top w:val="none" w:sz="0" w:space="0" w:color="auto"/>
        <w:left w:val="none" w:sz="0" w:space="0" w:color="auto"/>
        <w:bottom w:val="none" w:sz="0" w:space="0" w:color="auto"/>
        <w:right w:val="none" w:sz="0" w:space="0" w:color="auto"/>
      </w:divBdr>
    </w:div>
    <w:div w:id="172695010">
      <w:bodyDiv w:val="1"/>
      <w:marLeft w:val="0"/>
      <w:marRight w:val="0"/>
      <w:marTop w:val="0"/>
      <w:marBottom w:val="0"/>
      <w:divBdr>
        <w:top w:val="none" w:sz="0" w:space="0" w:color="auto"/>
        <w:left w:val="none" w:sz="0" w:space="0" w:color="auto"/>
        <w:bottom w:val="none" w:sz="0" w:space="0" w:color="auto"/>
        <w:right w:val="none" w:sz="0" w:space="0" w:color="auto"/>
      </w:divBdr>
    </w:div>
    <w:div w:id="176845295">
      <w:bodyDiv w:val="1"/>
      <w:marLeft w:val="0"/>
      <w:marRight w:val="0"/>
      <w:marTop w:val="0"/>
      <w:marBottom w:val="0"/>
      <w:divBdr>
        <w:top w:val="none" w:sz="0" w:space="0" w:color="auto"/>
        <w:left w:val="none" w:sz="0" w:space="0" w:color="auto"/>
        <w:bottom w:val="none" w:sz="0" w:space="0" w:color="auto"/>
        <w:right w:val="none" w:sz="0" w:space="0" w:color="auto"/>
      </w:divBdr>
    </w:div>
    <w:div w:id="178205232">
      <w:bodyDiv w:val="1"/>
      <w:marLeft w:val="0"/>
      <w:marRight w:val="0"/>
      <w:marTop w:val="0"/>
      <w:marBottom w:val="0"/>
      <w:divBdr>
        <w:top w:val="none" w:sz="0" w:space="0" w:color="auto"/>
        <w:left w:val="none" w:sz="0" w:space="0" w:color="auto"/>
        <w:bottom w:val="none" w:sz="0" w:space="0" w:color="auto"/>
        <w:right w:val="none" w:sz="0" w:space="0" w:color="auto"/>
      </w:divBdr>
    </w:div>
    <w:div w:id="178550192">
      <w:bodyDiv w:val="1"/>
      <w:marLeft w:val="0"/>
      <w:marRight w:val="0"/>
      <w:marTop w:val="0"/>
      <w:marBottom w:val="0"/>
      <w:divBdr>
        <w:top w:val="none" w:sz="0" w:space="0" w:color="auto"/>
        <w:left w:val="none" w:sz="0" w:space="0" w:color="auto"/>
        <w:bottom w:val="none" w:sz="0" w:space="0" w:color="auto"/>
        <w:right w:val="none" w:sz="0" w:space="0" w:color="auto"/>
      </w:divBdr>
    </w:div>
    <w:div w:id="190579580">
      <w:bodyDiv w:val="1"/>
      <w:marLeft w:val="0"/>
      <w:marRight w:val="0"/>
      <w:marTop w:val="0"/>
      <w:marBottom w:val="0"/>
      <w:divBdr>
        <w:top w:val="none" w:sz="0" w:space="0" w:color="auto"/>
        <w:left w:val="none" w:sz="0" w:space="0" w:color="auto"/>
        <w:bottom w:val="none" w:sz="0" w:space="0" w:color="auto"/>
        <w:right w:val="none" w:sz="0" w:space="0" w:color="auto"/>
      </w:divBdr>
    </w:div>
    <w:div w:id="192614694">
      <w:bodyDiv w:val="1"/>
      <w:marLeft w:val="0"/>
      <w:marRight w:val="0"/>
      <w:marTop w:val="0"/>
      <w:marBottom w:val="0"/>
      <w:divBdr>
        <w:top w:val="none" w:sz="0" w:space="0" w:color="auto"/>
        <w:left w:val="none" w:sz="0" w:space="0" w:color="auto"/>
        <w:bottom w:val="none" w:sz="0" w:space="0" w:color="auto"/>
        <w:right w:val="none" w:sz="0" w:space="0" w:color="auto"/>
      </w:divBdr>
    </w:div>
    <w:div w:id="195048719">
      <w:bodyDiv w:val="1"/>
      <w:marLeft w:val="0"/>
      <w:marRight w:val="0"/>
      <w:marTop w:val="0"/>
      <w:marBottom w:val="0"/>
      <w:divBdr>
        <w:top w:val="none" w:sz="0" w:space="0" w:color="auto"/>
        <w:left w:val="none" w:sz="0" w:space="0" w:color="auto"/>
        <w:bottom w:val="none" w:sz="0" w:space="0" w:color="auto"/>
        <w:right w:val="none" w:sz="0" w:space="0" w:color="auto"/>
      </w:divBdr>
    </w:div>
    <w:div w:id="195579347">
      <w:bodyDiv w:val="1"/>
      <w:marLeft w:val="0"/>
      <w:marRight w:val="0"/>
      <w:marTop w:val="0"/>
      <w:marBottom w:val="0"/>
      <w:divBdr>
        <w:top w:val="none" w:sz="0" w:space="0" w:color="auto"/>
        <w:left w:val="none" w:sz="0" w:space="0" w:color="auto"/>
        <w:bottom w:val="none" w:sz="0" w:space="0" w:color="auto"/>
        <w:right w:val="none" w:sz="0" w:space="0" w:color="auto"/>
      </w:divBdr>
    </w:div>
    <w:div w:id="195853618">
      <w:bodyDiv w:val="1"/>
      <w:marLeft w:val="0"/>
      <w:marRight w:val="0"/>
      <w:marTop w:val="0"/>
      <w:marBottom w:val="0"/>
      <w:divBdr>
        <w:top w:val="none" w:sz="0" w:space="0" w:color="auto"/>
        <w:left w:val="none" w:sz="0" w:space="0" w:color="auto"/>
        <w:bottom w:val="none" w:sz="0" w:space="0" w:color="auto"/>
        <w:right w:val="none" w:sz="0" w:space="0" w:color="auto"/>
      </w:divBdr>
    </w:div>
    <w:div w:id="198592711">
      <w:bodyDiv w:val="1"/>
      <w:marLeft w:val="0"/>
      <w:marRight w:val="0"/>
      <w:marTop w:val="0"/>
      <w:marBottom w:val="0"/>
      <w:divBdr>
        <w:top w:val="none" w:sz="0" w:space="0" w:color="auto"/>
        <w:left w:val="none" w:sz="0" w:space="0" w:color="auto"/>
        <w:bottom w:val="none" w:sz="0" w:space="0" w:color="auto"/>
        <w:right w:val="none" w:sz="0" w:space="0" w:color="auto"/>
      </w:divBdr>
    </w:div>
    <w:div w:id="200215478">
      <w:bodyDiv w:val="1"/>
      <w:marLeft w:val="0"/>
      <w:marRight w:val="0"/>
      <w:marTop w:val="0"/>
      <w:marBottom w:val="0"/>
      <w:divBdr>
        <w:top w:val="none" w:sz="0" w:space="0" w:color="auto"/>
        <w:left w:val="none" w:sz="0" w:space="0" w:color="auto"/>
        <w:bottom w:val="none" w:sz="0" w:space="0" w:color="auto"/>
        <w:right w:val="none" w:sz="0" w:space="0" w:color="auto"/>
      </w:divBdr>
    </w:div>
    <w:div w:id="200362496">
      <w:bodyDiv w:val="1"/>
      <w:marLeft w:val="0"/>
      <w:marRight w:val="0"/>
      <w:marTop w:val="0"/>
      <w:marBottom w:val="0"/>
      <w:divBdr>
        <w:top w:val="none" w:sz="0" w:space="0" w:color="auto"/>
        <w:left w:val="none" w:sz="0" w:space="0" w:color="auto"/>
        <w:bottom w:val="none" w:sz="0" w:space="0" w:color="auto"/>
        <w:right w:val="none" w:sz="0" w:space="0" w:color="auto"/>
      </w:divBdr>
    </w:div>
    <w:div w:id="202790425">
      <w:bodyDiv w:val="1"/>
      <w:marLeft w:val="0"/>
      <w:marRight w:val="0"/>
      <w:marTop w:val="0"/>
      <w:marBottom w:val="0"/>
      <w:divBdr>
        <w:top w:val="none" w:sz="0" w:space="0" w:color="auto"/>
        <w:left w:val="none" w:sz="0" w:space="0" w:color="auto"/>
        <w:bottom w:val="none" w:sz="0" w:space="0" w:color="auto"/>
        <w:right w:val="none" w:sz="0" w:space="0" w:color="auto"/>
      </w:divBdr>
    </w:div>
    <w:div w:id="203450387">
      <w:bodyDiv w:val="1"/>
      <w:marLeft w:val="0"/>
      <w:marRight w:val="0"/>
      <w:marTop w:val="0"/>
      <w:marBottom w:val="0"/>
      <w:divBdr>
        <w:top w:val="none" w:sz="0" w:space="0" w:color="auto"/>
        <w:left w:val="none" w:sz="0" w:space="0" w:color="auto"/>
        <w:bottom w:val="none" w:sz="0" w:space="0" w:color="auto"/>
        <w:right w:val="none" w:sz="0" w:space="0" w:color="auto"/>
      </w:divBdr>
    </w:div>
    <w:div w:id="203833093">
      <w:bodyDiv w:val="1"/>
      <w:marLeft w:val="0"/>
      <w:marRight w:val="0"/>
      <w:marTop w:val="0"/>
      <w:marBottom w:val="0"/>
      <w:divBdr>
        <w:top w:val="none" w:sz="0" w:space="0" w:color="auto"/>
        <w:left w:val="none" w:sz="0" w:space="0" w:color="auto"/>
        <w:bottom w:val="none" w:sz="0" w:space="0" w:color="auto"/>
        <w:right w:val="none" w:sz="0" w:space="0" w:color="auto"/>
      </w:divBdr>
    </w:div>
    <w:div w:id="206184971">
      <w:bodyDiv w:val="1"/>
      <w:marLeft w:val="0"/>
      <w:marRight w:val="0"/>
      <w:marTop w:val="0"/>
      <w:marBottom w:val="0"/>
      <w:divBdr>
        <w:top w:val="none" w:sz="0" w:space="0" w:color="auto"/>
        <w:left w:val="none" w:sz="0" w:space="0" w:color="auto"/>
        <w:bottom w:val="none" w:sz="0" w:space="0" w:color="auto"/>
        <w:right w:val="none" w:sz="0" w:space="0" w:color="auto"/>
      </w:divBdr>
    </w:div>
    <w:div w:id="206768134">
      <w:bodyDiv w:val="1"/>
      <w:marLeft w:val="0"/>
      <w:marRight w:val="0"/>
      <w:marTop w:val="0"/>
      <w:marBottom w:val="0"/>
      <w:divBdr>
        <w:top w:val="none" w:sz="0" w:space="0" w:color="auto"/>
        <w:left w:val="none" w:sz="0" w:space="0" w:color="auto"/>
        <w:bottom w:val="none" w:sz="0" w:space="0" w:color="auto"/>
        <w:right w:val="none" w:sz="0" w:space="0" w:color="auto"/>
      </w:divBdr>
    </w:div>
    <w:div w:id="208305854">
      <w:bodyDiv w:val="1"/>
      <w:marLeft w:val="0"/>
      <w:marRight w:val="0"/>
      <w:marTop w:val="0"/>
      <w:marBottom w:val="0"/>
      <w:divBdr>
        <w:top w:val="none" w:sz="0" w:space="0" w:color="auto"/>
        <w:left w:val="none" w:sz="0" w:space="0" w:color="auto"/>
        <w:bottom w:val="none" w:sz="0" w:space="0" w:color="auto"/>
        <w:right w:val="none" w:sz="0" w:space="0" w:color="auto"/>
      </w:divBdr>
    </w:div>
    <w:div w:id="210002649">
      <w:bodyDiv w:val="1"/>
      <w:marLeft w:val="0"/>
      <w:marRight w:val="0"/>
      <w:marTop w:val="0"/>
      <w:marBottom w:val="0"/>
      <w:divBdr>
        <w:top w:val="none" w:sz="0" w:space="0" w:color="auto"/>
        <w:left w:val="none" w:sz="0" w:space="0" w:color="auto"/>
        <w:bottom w:val="none" w:sz="0" w:space="0" w:color="auto"/>
        <w:right w:val="none" w:sz="0" w:space="0" w:color="auto"/>
      </w:divBdr>
    </w:div>
    <w:div w:id="216943471">
      <w:bodyDiv w:val="1"/>
      <w:marLeft w:val="0"/>
      <w:marRight w:val="0"/>
      <w:marTop w:val="0"/>
      <w:marBottom w:val="0"/>
      <w:divBdr>
        <w:top w:val="none" w:sz="0" w:space="0" w:color="auto"/>
        <w:left w:val="none" w:sz="0" w:space="0" w:color="auto"/>
        <w:bottom w:val="none" w:sz="0" w:space="0" w:color="auto"/>
        <w:right w:val="none" w:sz="0" w:space="0" w:color="auto"/>
      </w:divBdr>
    </w:div>
    <w:div w:id="220867523">
      <w:bodyDiv w:val="1"/>
      <w:marLeft w:val="0"/>
      <w:marRight w:val="0"/>
      <w:marTop w:val="0"/>
      <w:marBottom w:val="0"/>
      <w:divBdr>
        <w:top w:val="none" w:sz="0" w:space="0" w:color="auto"/>
        <w:left w:val="none" w:sz="0" w:space="0" w:color="auto"/>
        <w:bottom w:val="none" w:sz="0" w:space="0" w:color="auto"/>
        <w:right w:val="none" w:sz="0" w:space="0" w:color="auto"/>
      </w:divBdr>
    </w:div>
    <w:div w:id="221523992">
      <w:bodyDiv w:val="1"/>
      <w:marLeft w:val="0"/>
      <w:marRight w:val="0"/>
      <w:marTop w:val="0"/>
      <w:marBottom w:val="0"/>
      <w:divBdr>
        <w:top w:val="none" w:sz="0" w:space="0" w:color="auto"/>
        <w:left w:val="none" w:sz="0" w:space="0" w:color="auto"/>
        <w:bottom w:val="none" w:sz="0" w:space="0" w:color="auto"/>
        <w:right w:val="none" w:sz="0" w:space="0" w:color="auto"/>
      </w:divBdr>
    </w:div>
    <w:div w:id="221790138">
      <w:bodyDiv w:val="1"/>
      <w:marLeft w:val="0"/>
      <w:marRight w:val="0"/>
      <w:marTop w:val="0"/>
      <w:marBottom w:val="0"/>
      <w:divBdr>
        <w:top w:val="none" w:sz="0" w:space="0" w:color="auto"/>
        <w:left w:val="none" w:sz="0" w:space="0" w:color="auto"/>
        <w:bottom w:val="none" w:sz="0" w:space="0" w:color="auto"/>
        <w:right w:val="none" w:sz="0" w:space="0" w:color="auto"/>
      </w:divBdr>
    </w:div>
    <w:div w:id="222521196">
      <w:bodyDiv w:val="1"/>
      <w:marLeft w:val="0"/>
      <w:marRight w:val="0"/>
      <w:marTop w:val="0"/>
      <w:marBottom w:val="0"/>
      <w:divBdr>
        <w:top w:val="none" w:sz="0" w:space="0" w:color="auto"/>
        <w:left w:val="none" w:sz="0" w:space="0" w:color="auto"/>
        <w:bottom w:val="none" w:sz="0" w:space="0" w:color="auto"/>
        <w:right w:val="none" w:sz="0" w:space="0" w:color="auto"/>
      </w:divBdr>
    </w:div>
    <w:div w:id="223879577">
      <w:bodyDiv w:val="1"/>
      <w:marLeft w:val="0"/>
      <w:marRight w:val="0"/>
      <w:marTop w:val="0"/>
      <w:marBottom w:val="0"/>
      <w:divBdr>
        <w:top w:val="none" w:sz="0" w:space="0" w:color="auto"/>
        <w:left w:val="none" w:sz="0" w:space="0" w:color="auto"/>
        <w:bottom w:val="none" w:sz="0" w:space="0" w:color="auto"/>
        <w:right w:val="none" w:sz="0" w:space="0" w:color="auto"/>
      </w:divBdr>
    </w:div>
    <w:div w:id="225071678">
      <w:bodyDiv w:val="1"/>
      <w:marLeft w:val="0"/>
      <w:marRight w:val="0"/>
      <w:marTop w:val="0"/>
      <w:marBottom w:val="0"/>
      <w:divBdr>
        <w:top w:val="none" w:sz="0" w:space="0" w:color="auto"/>
        <w:left w:val="none" w:sz="0" w:space="0" w:color="auto"/>
        <w:bottom w:val="none" w:sz="0" w:space="0" w:color="auto"/>
        <w:right w:val="none" w:sz="0" w:space="0" w:color="auto"/>
      </w:divBdr>
    </w:div>
    <w:div w:id="225918356">
      <w:bodyDiv w:val="1"/>
      <w:marLeft w:val="0"/>
      <w:marRight w:val="0"/>
      <w:marTop w:val="0"/>
      <w:marBottom w:val="0"/>
      <w:divBdr>
        <w:top w:val="none" w:sz="0" w:space="0" w:color="auto"/>
        <w:left w:val="none" w:sz="0" w:space="0" w:color="auto"/>
        <w:bottom w:val="none" w:sz="0" w:space="0" w:color="auto"/>
        <w:right w:val="none" w:sz="0" w:space="0" w:color="auto"/>
      </w:divBdr>
    </w:div>
    <w:div w:id="229853323">
      <w:bodyDiv w:val="1"/>
      <w:marLeft w:val="0"/>
      <w:marRight w:val="0"/>
      <w:marTop w:val="0"/>
      <w:marBottom w:val="0"/>
      <w:divBdr>
        <w:top w:val="none" w:sz="0" w:space="0" w:color="auto"/>
        <w:left w:val="none" w:sz="0" w:space="0" w:color="auto"/>
        <w:bottom w:val="none" w:sz="0" w:space="0" w:color="auto"/>
        <w:right w:val="none" w:sz="0" w:space="0" w:color="auto"/>
      </w:divBdr>
    </w:div>
    <w:div w:id="230426678">
      <w:bodyDiv w:val="1"/>
      <w:marLeft w:val="0"/>
      <w:marRight w:val="0"/>
      <w:marTop w:val="0"/>
      <w:marBottom w:val="0"/>
      <w:divBdr>
        <w:top w:val="none" w:sz="0" w:space="0" w:color="auto"/>
        <w:left w:val="none" w:sz="0" w:space="0" w:color="auto"/>
        <w:bottom w:val="none" w:sz="0" w:space="0" w:color="auto"/>
        <w:right w:val="none" w:sz="0" w:space="0" w:color="auto"/>
      </w:divBdr>
    </w:div>
    <w:div w:id="231357578">
      <w:bodyDiv w:val="1"/>
      <w:marLeft w:val="0"/>
      <w:marRight w:val="0"/>
      <w:marTop w:val="0"/>
      <w:marBottom w:val="0"/>
      <w:divBdr>
        <w:top w:val="none" w:sz="0" w:space="0" w:color="auto"/>
        <w:left w:val="none" w:sz="0" w:space="0" w:color="auto"/>
        <w:bottom w:val="none" w:sz="0" w:space="0" w:color="auto"/>
        <w:right w:val="none" w:sz="0" w:space="0" w:color="auto"/>
      </w:divBdr>
    </w:div>
    <w:div w:id="231818060">
      <w:bodyDiv w:val="1"/>
      <w:marLeft w:val="0"/>
      <w:marRight w:val="0"/>
      <w:marTop w:val="0"/>
      <w:marBottom w:val="0"/>
      <w:divBdr>
        <w:top w:val="none" w:sz="0" w:space="0" w:color="auto"/>
        <w:left w:val="none" w:sz="0" w:space="0" w:color="auto"/>
        <w:bottom w:val="none" w:sz="0" w:space="0" w:color="auto"/>
        <w:right w:val="none" w:sz="0" w:space="0" w:color="auto"/>
      </w:divBdr>
    </w:div>
    <w:div w:id="232587290">
      <w:bodyDiv w:val="1"/>
      <w:marLeft w:val="0"/>
      <w:marRight w:val="0"/>
      <w:marTop w:val="0"/>
      <w:marBottom w:val="0"/>
      <w:divBdr>
        <w:top w:val="none" w:sz="0" w:space="0" w:color="auto"/>
        <w:left w:val="none" w:sz="0" w:space="0" w:color="auto"/>
        <w:bottom w:val="none" w:sz="0" w:space="0" w:color="auto"/>
        <w:right w:val="none" w:sz="0" w:space="0" w:color="auto"/>
      </w:divBdr>
    </w:div>
    <w:div w:id="232661794">
      <w:bodyDiv w:val="1"/>
      <w:marLeft w:val="0"/>
      <w:marRight w:val="0"/>
      <w:marTop w:val="0"/>
      <w:marBottom w:val="0"/>
      <w:divBdr>
        <w:top w:val="none" w:sz="0" w:space="0" w:color="auto"/>
        <w:left w:val="none" w:sz="0" w:space="0" w:color="auto"/>
        <w:bottom w:val="none" w:sz="0" w:space="0" w:color="auto"/>
        <w:right w:val="none" w:sz="0" w:space="0" w:color="auto"/>
      </w:divBdr>
    </w:div>
    <w:div w:id="233126632">
      <w:bodyDiv w:val="1"/>
      <w:marLeft w:val="0"/>
      <w:marRight w:val="0"/>
      <w:marTop w:val="0"/>
      <w:marBottom w:val="0"/>
      <w:divBdr>
        <w:top w:val="none" w:sz="0" w:space="0" w:color="auto"/>
        <w:left w:val="none" w:sz="0" w:space="0" w:color="auto"/>
        <w:bottom w:val="none" w:sz="0" w:space="0" w:color="auto"/>
        <w:right w:val="none" w:sz="0" w:space="0" w:color="auto"/>
      </w:divBdr>
    </w:div>
    <w:div w:id="236015079">
      <w:bodyDiv w:val="1"/>
      <w:marLeft w:val="0"/>
      <w:marRight w:val="0"/>
      <w:marTop w:val="0"/>
      <w:marBottom w:val="0"/>
      <w:divBdr>
        <w:top w:val="none" w:sz="0" w:space="0" w:color="auto"/>
        <w:left w:val="none" w:sz="0" w:space="0" w:color="auto"/>
        <w:bottom w:val="none" w:sz="0" w:space="0" w:color="auto"/>
        <w:right w:val="none" w:sz="0" w:space="0" w:color="auto"/>
      </w:divBdr>
    </w:div>
    <w:div w:id="236402027">
      <w:bodyDiv w:val="1"/>
      <w:marLeft w:val="0"/>
      <w:marRight w:val="0"/>
      <w:marTop w:val="0"/>
      <w:marBottom w:val="0"/>
      <w:divBdr>
        <w:top w:val="none" w:sz="0" w:space="0" w:color="auto"/>
        <w:left w:val="none" w:sz="0" w:space="0" w:color="auto"/>
        <w:bottom w:val="none" w:sz="0" w:space="0" w:color="auto"/>
        <w:right w:val="none" w:sz="0" w:space="0" w:color="auto"/>
      </w:divBdr>
    </w:div>
    <w:div w:id="237331719">
      <w:bodyDiv w:val="1"/>
      <w:marLeft w:val="0"/>
      <w:marRight w:val="0"/>
      <w:marTop w:val="0"/>
      <w:marBottom w:val="0"/>
      <w:divBdr>
        <w:top w:val="none" w:sz="0" w:space="0" w:color="auto"/>
        <w:left w:val="none" w:sz="0" w:space="0" w:color="auto"/>
        <w:bottom w:val="none" w:sz="0" w:space="0" w:color="auto"/>
        <w:right w:val="none" w:sz="0" w:space="0" w:color="auto"/>
      </w:divBdr>
    </w:div>
    <w:div w:id="241912995">
      <w:bodyDiv w:val="1"/>
      <w:marLeft w:val="0"/>
      <w:marRight w:val="0"/>
      <w:marTop w:val="0"/>
      <w:marBottom w:val="0"/>
      <w:divBdr>
        <w:top w:val="none" w:sz="0" w:space="0" w:color="auto"/>
        <w:left w:val="none" w:sz="0" w:space="0" w:color="auto"/>
        <w:bottom w:val="none" w:sz="0" w:space="0" w:color="auto"/>
        <w:right w:val="none" w:sz="0" w:space="0" w:color="auto"/>
      </w:divBdr>
    </w:div>
    <w:div w:id="243104110">
      <w:bodyDiv w:val="1"/>
      <w:marLeft w:val="0"/>
      <w:marRight w:val="0"/>
      <w:marTop w:val="0"/>
      <w:marBottom w:val="0"/>
      <w:divBdr>
        <w:top w:val="none" w:sz="0" w:space="0" w:color="auto"/>
        <w:left w:val="none" w:sz="0" w:space="0" w:color="auto"/>
        <w:bottom w:val="none" w:sz="0" w:space="0" w:color="auto"/>
        <w:right w:val="none" w:sz="0" w:space="0" w:color="auto"/>
      </w:divBdr>
    </w:div>
    <w:div w:id="244726917">
      <w:bodyDiv w:val="1"/>
      <w:marLeft w:val="0"/>
      <w:marRight w:val="0"/>
      <w:marTop w:val="0"/>
      <w:marBottom w:val="0"/>
      <w:divBdr>
        <w:top w:val="none" w:sz="0" w:space="0" w:color="auto"/>
        <w:left w:val="none" w:sz="0" w:space="0" w:color="auto"/>
        <w:bottom w:val="none" w:sz="0" w:space="0" w:color="auto"/>
        <w:right w:val="none" w:sz="0" w:space="0" w:color="auto"/>
      </w:divBdr>
    </w:div>
    <w:div w:id="245696923">
      <w:bodyDiv w:val="1"/>
      <w:marLeft w:val="0"/>
      <w:marRight w:val="0"/>
      <w:marTop w:val="0"/>
      <w:marBottom w:val="0"/>
      <w:divBdr>
        <w:top w:val="none" w:sz="0" w:space="0" w:color="auto"/>
        <w:left w:val="none" w:sz="0" w:space="0" w:color="auto"/>
        <w:bottom w:val="none" w:sz="0" w:space="0" w:color="auto"/>
        <w:right w:val="none" w:sz="0" w:space="0" w:color="auto"/>
      </w:divBdr>
    </w:div>
    <w:div w:id="247271333">
      <w:bodyDiv w:val="1"/>
      <w:marLeft w:val="0"/>
      <w:marRight w:val="0"/>
      <w:marTop w:val="0"/>
      <w:marBottom w:val="0"/>
      <w:divBdr>
        <w:top w:val="none" w:sz="0" w:space="0" w:color="auto"/>
        <w:left w:val="none" w:sz="0" w:space="0" w:color="auto"/>
        <w:bottom w:val="none" w:sz="0" w:space="0" w:color="auto"/>
        <w:right w:val="none" w:sz="0" w:space="0" w:color="auto"/>
      </w:divBdr>
    </w:div>
    <w:div w:id="248856647">
      <w:bodyDiv w:val="1"/>
      <w:marLeft w:val="0"/>
      <w:marRight w:val="0"/>
      <w:marTop w:val="0"/>
      <w:marBottom w:val="0"/>
      <w:divBdr>
        <w:top w:val="none" w:sz="0" w:space="0" w:color="auto"/>
        <w:left w:val="none" w:sz="0" w:space="0" w:color="auto"/>
        <w:bottom w:val="none" w:sz="0" w:space="0" w:color="auto"/>
        <w:right w:val="none" w:sz="0" w:space="0" w:color="auto"/>
      </w:divBdr>
    </w:div>
    <w:div w:id="251668859">
      <w:bodyDiv w:val="1"/>
      <w:marLeft w:val="0"/>
      <w:marRight w:val="0"/>
      <w:marTop w:val="0"/>
      <w:marBottom w:val="0"/>
      <w:divBdr>
        <w:top w:val="none" w:sz="0" w:space="0" w:color="auto"/>
        <w:left w:val="none" w:sz="0" w:space="0" w:color="auto"/>
        <w:bottom w:val="none" w:sz="0" w:space="0" w:color="auto"/>
        <w:right w:val="none" w:sz="0" w:space="0" w:color="auto"/>
      </w:divBdr>
    </w:div>
    <w:div w:id="253588451">
      <w:bodyDiv w:val="1"/>
      <w:marLeft w:val="0"/>
      <w:marRight w:val="0"/>
      <w:marTop w:val="0"/>
      <w:marBottom w:val="0"/>
      <w:divBdr>
        <w:top w:val="none" w:sz="0" w:space="0" w:color="auto"/>
        <w:left w:val="none" w:sz="0" w:space="0" w:color="auto"/>
        <w:bottom w:val="none" w:sz="0" w:space="0" w:color="auto"/>
        <w:right w:val="none" w:sz="0" w:space="0" w:color="auto"/>
      </w:divBdr>
    </w:div>
    <w:div w:id="255940103">
      <w:bodyDiv w:val="1"/>
      <w:marLeft w:val="0"/>
      <w:marRight w:val="0"/>
      <w:marTop w:val="0"/>
      <w:marBottom w:val="0"/>
      <w:divBdr>
        <w:top w:val="none" w:sz="0" w:space="0" w:color="auto"/>
        <w:left w:val="none" w:sz="0" w:space="0" w:color="auto"/>
        <w:bottom w:val="none" w:sz="0" w:space="0" w:color="auto"/>
        <w:right w:val="none" w:sz="0" w:space="0" w:color="auto"/>
      </w:divBdr>
    </w:div>
    <w:div w:id="255990665">
      <w:bodyDiv w:val="1"/>
      <w:marLeft w:val="0"/>
      <w:marRight w:val="0"/>
      <w:marTop w:val="0"/>
      <w:marBottom w:val="0"/>
      <w:divBdr>
        <w:top w:val="none" w:sz="0" w:space="0" w:color="auto"/>
        <w:left w:val="none" w:sz="0" w:space="0" w:color="auto"/>
        <w:bottom w:val="none" w:sz="0" w:space="0" w:color="auto"/>
        <w:right w:val="none" w:sz="0" w:space="0" w:color="auto"/>
      </w:divBdr>
    </w:div>
    <w:div w:id="256518971">
      <w:bodyDiv w:val="1"/>
      <w:marLeft w:val="0"/>
      <w:marRight w:val="0"/>
      <w:marTop w:val="0"/>
      <w:marBottom w:val="0"/>
      <w:divBdr>
        <w:top w:val="none" w:sz="0" w:space="0" w:color="auto"/>
        <w:left w:val="none" w:sz="0" w:space="0" w:color="auto"/>
        <w:bottom w:val="none" w:sz="0" w:space="0" w:color="auto"/>
        <w:right w:val="none" w:sz="0" w:space="0" w:color="auto"/>
      </w:divBdr>
    </w:div>
    <w:div w:id="260989316">
      <w:bodyDiv w:val="1"/>
      <w:marLeft w:val="0"/>
      <w:marRight w:val="0"/>
      <w:marTop w:val="0"/>
      <w:marBottom w:val="0"/>
      <w:divBdr>
        <w:top w:val="none" w:sz="0" w:space="0" w:color="auto"/>
        <w:left w:val="none" w:sz="0" w:space="0" w:color="auto"/>
        <w:bottom w:val="none" w:sz="0" w:space="0" w:color="auto"/>
        <w:right w:val="none" w:sz="0" w:space="0" w:color="auto"/>
      </w:divBdr>
    </w:div>
    <w:div w:id="261691279">
      <w:bodyDiv w:val="1"/>
      <w:marLeft w:val="0"/>
      <w:marRight w:val="0"/>
      <w:marTop w:val="0"/>
      <w:marBottom w:val="0"/>
      <w:divBdr>
        <w:top w:val="none" w:sz="0" w:space="0" w:color="auto"/>
        <w:left w:val="none" w:sz="0" w:space="0" w:color="auto"/>
        <w:bottom w:val="none" w:sz="0" w:space="0" w:color="auto"/>
        <w:right w:val="none" w:sz="0" w:space="0" w:color="auto"/>
      </w:divBdr>
    </w:div>
    <w:div w:id="262886516">
      <w:bodyDiv w:val="1"/>
      <w:marLeft w:val="0"/>
      <w:marRight w:val="0"/>
      <w:marTop w:val="0"/>
      <w:marBottom w:val="0"/>
      <w:divBdr>
        <w:top w:val="none" w:sz="0" w:space="0" w:color="auto"/>
        <w:left w:val="none" w:sz="0" w:space="0" w:color="auto"/>
        <w:bottom w:val="none" w:sz="0" w:space="0" w:color="auto"/>
        <w:right w:val="none" w:sz="0" w:space="0" w:color="auto"/>
      </w:divBdr>
    </w:div>
    <w:div w:id="263617776">
      <w:bodyDiv w:val="1"/>
      <w:marLeft w:val="0"/>
      <w:marRight w:val="0"/>
      <w:marTop w:val="0"/>
      <w:marBottom w:val="0"/>
      <w:divBdr>
        <w:top w:val="none" w:sz="0" w:space="0" w:color="auto"/>
        <w:left w:val="none" w:sz="0" w:space="0" w:color="auto"/>
        <w:bottom w:val="none" w:sz="0" w:space="0" w:color="auto"/>
        <w:right w:val="none" w:sz="0" w:space="0" w:color="auto"/>
      </w:divBdr>
    </w:div>
    <w:div w:id="265311973">
      <w:bodyDiv w:val="1"/>
      <w:marLeft w:val="0"/>
      <w:marRight w:val="0"/>
      <w:marTop w:val="0"/>
      <w:marBottom w:val="0"/>
      <w:divBdr>
        <w:top w:val="none" w:sz="0" w:space="0" w:color="auto"/>
        <w:left w:val="none" w:sz="0" w:space="0" w:color="auto"/>
        <w:bottom w:val="none" w:sz="0" w:space="0" w:color="auto"/>
        <w:right w:val="none" w:sz="0" w:space="0" w:color="auto"/>
      </w:divBdr>
    </w:div>
    <w:div w:id="265506741">
      <w:bodyDiv w:val="1"/>
      <w:marLeft w:val="0"/>
      <w:marRight w:val="0"/>
      <w:marTop w:val="0"/>
      <w:marBottom w:val="0"/>
      <w:divBdr>
        <w:top w:val="none" w:sz="0" w:space="0" w:color="auto"/>
        <w:left w:val="none" w:sz="0" w:space="0" w:color="auto"/>
        <w:bottom w:val="none" w:sz="0" w:space="0" w:color="auto"/>
        <w:right w:val="none" w:sz="0" w:space="0" w:color="auto"/>
      </w:divBdr>
    </w:div>
    <w:div w:id="265576297">
      <w:bodyDiv w:val="1"/>
      <w:marLeft w:val="0"/>
      <w:marRight w:val="0"/>
      <w:marTop w:val="0"/>
      <w:marBottom w:val="0"/>
      <w:divBdr>
        <w:top w:val="none" w:sz="0" w:space="0" w:color="auto"/>
        <w:left w:val="none" w:sz="0" w:space="0" w:color="auto"/>
        <w:bottom w:val="none" w:sz="0" w:space="0" w:color="auto"/>
        <w:right w:val="none" w:sz="0" w:space="0" w:color="auto"/>
      </w:divBdr>
    </w:div>
    <w:div w:id="267853776">
      <w:bodyDiv w:val="1"/>
      <w:marLeft w:val="0"/>
      <w:marRight w:val="0"/>
      <w:marTop w:val="0"/>
      <w:marBottom w:val="0"/>
      <w:divBdr>
        <w:top w:val="none" w:sz="0" w:space="0" w:color="auto"/>
        <w:left w:val="none" w:sz="0" w:space="0" w:color="auto"/>
        <w:bottom w:val="none" w:sz="0" w:space="0" w:color="auto"/>
        <w:right w:val="none" w:sz="0" w:space="0" w:color="auto"/>
      </w:divBdr>
    </w:div>
    <w:div w:id="268664809">
      <w:bodyDiv w:val="1"/>
      <w:marLeft w:val="0"/>
      <w:marRight w:val="0"/>
      <w:marTop w:val="0"/>
      <w:marBottom w:val="0"/>
      <w:divBdr>
        <w:top w:val="none" w:sz="0" w:space="0" w:color="auto"/>
        <w:left w:val="none" w:sz="0" w:space="0" w:color="auto"/>
        <w:bottom w:val="none" w:sz="0" w:space="0" w:color="auto"/>
        <w:right w:val="none" w:sz="0" w:space="0" w:color="auto"/>
      </w:divBdr>
    </w:div>
    <w:div w:id="270359778">
      <w:bodyDiv w:val="1"/>
      <w:marLeft w:val="0"/>
      <w:marRight w:val="0"/>
      <w:marTop w:val="0"/>
      <w:marBottom w:val="0"/>
      <w:divBdr>
        <w:top w:val="none" w:sz="0" w:space="0" w:color="auto"/>
        <w:left w:val="none" w:sz="0" w:space="0" w:color="auto"/>
        <w:bottom w:val="none" w:sz="0" w:space="0" w:color="auto"/>
        <w:right w:val="none" w:sz="0" w:space="0" w:color="auto"/>
      </w:divBdr>
    </w:div>
    <w:div w:id="270821560">
      <w:bodyDiv w:val="1"/>
      <w:marLeft w:val="0"/>
      <w:marRight w:val="0"/>
      <w:marTop w:val="0"/>
      <w:marBottom w:val="0"/>
      <w:divBdr>
        <w:top w:val="none" w:sz="0" w:space="0" w:color="auto"/>
        <w:left w:val="none" w:sz="0" w:space="0" w:color="auto"/>
        <w:bottom w:val="none" w:sz="0" w:space="0" w:color="auto"/>
        <w:right w:val="none" w:sz="0" w:space="0" w:color="auto"/>
      </w:divBdr>
    </w:div>
    <w:div w:id="271285881">
      <w:bodyDiv w:val="1"/>
      <w:marLeft w:val="0"/>
      <w:marRight w:val="0"/>
      <w:marTop w:val="0"/>
      <w:marBottom w:val="0"/>
      <w:divBdr>
        <w:top w:val="none" w:sz="0" w:space="0" w:color="auto"/>
        <w:left w:val="none" w:sz="0" w:space="0" w:color="auto"/>
        <w:bottom w:val="none" w:sz="0" w:space="0" w:color="auto"/>
        <w:right w:val="none" w:sz="0" w:space="0" w:color="auto"/>
      </w:divBdr>
    </w:div>
    <w:div w:id="272907253">
      <w:bodyDiv w:val="1"/>
      <w:marLeft w:val="0"/>
      <w:marRight w:val="0"/>
      <w:marTop w:val="0"/>
      <w:marBottom w:val="0"/>
      <w:divBdr>
        <w:top w:val="none" w:sz="0" w:space="0" w:color="auto"/>
        <w:left w:val="none" w:sz="0" w:space="0" w:color="auto"/>
        <w:bottom w:val="none" w:sz="0" w:space="0" w:color="auto"/>
        <w:right w:val="none" w:sz="0" w:space="0" w:color="auto"/>
      </w:divBdr>
    </w:div>
    <w:div w:id="273051000">
      <w:bodyDiv w:val="1"/>
      <w:marLeft w:val="0"/>
      <w:marRight w:val="0"/>
      <w:marTop w:val="0"/>
      <w:marBottom w:val="0"/>
      <w:divBdr>
        <w:top w:val="none" w:sz="0" w:space="0" w:color="auto"/>
        <w:left w:val="none" w:sz="0" w:space="0" w:color="auto"/>
        <w:bottom w:val="none" w:sz="0" w:space="0" w:color="auto"/>
        <w:right w:val="none" w:sz="0" w:space="0" w:color="auto"/>
      </w:divBdr>
    </w:div>
    <w:div w:id="273945536">
      <w:bodyDiv w:val="1"/>
      <w:marLeft w:val="0"/>
      <w:marRight w:val="0"/>
      <w:marTop w:val="0"/>
      <w:marBottom w:val="0"/>
      <w:divBdr>
        <w:top w:val="none" w:sz="0" w:space="0" w:color="auto"/>
        <w:left w:val="none" w:sz="0" w:space="0" w:color="auto"/>
        <w:bottom w:val="none" w:sz="0" w:space="0" w:color="auto"/>
        <w:right w:val="none" w:sz="0" w:space="0" w:color="auto"/>
      </w:divBdr>
    </w:div>
    <w:div w:id="275019189">
      <w:bodyDiv w:val="1"/>
      <w:marLeft w:val="0"/>
      <w:marRight w:val="0"/>
      <w:marTop w:val="0"/>
      <w:marBottom w:val="0"/>
      <w:divBdr>
        <w:top w:val="none" w:sz="0" w:space="0" w:color="auto"/>
        <w:left w:val="none" w:sz="0" w:space="0" w:color="auto"/>
        <w:bottom w:val="none" w:sz="0" w:space="0" w:color="auto"/>
        <w:right w:val="none" w:sz="0" w:space="0" w:color="auto"/>
      </w:divBdr>
    </w:div>
    <w:div w:id="276638934">
      <w:bodyDiv w:val="1"/>
      <w:marLeft w:val="0"/>
      <w:marRight w:val="0"/>
      <w:marTop w:val="0"/>
      <w:marBottom w:val="0"/>
      <w:divBdr>
        <w:top w:val="none" w:sz="0" w:space="0" w:color="auto"/>
        <w:left w:val="none" w:sz="0" w:space="0" w:color="auto"/>
        <w:bottom w:val="none" w:sz="0" w:space="0" w:color="auto"/>
        <w:right w:val="none" w:sz="0" w:space="0" w:color="auto"/>
      </w:divBdr>
    </w:div>
    <w:div w:id="277220590">
      <w:bodyDiv w:val="1"/>
      <w:marLeft w:val="0"/>
      <w:marRight w:val="0"/>
      <w:marTop w:val="0"/>
      <w:marBottom w:val="0"/>
      <w:divBdr>
        <w:top w:val="none" w:sz="0" w:space="0" w:color="auto"/>
        <w:left w:val="none" w:sz="0" w:space="0" w:color="auto"/>
        <w:bottom w:val="none" w:sz="0" w:space="0" w:color="auto"/>
        <w:right w:val="none" w:sz="0" w:space="0" w:color="auto"/>
      </w:divBdr>
    </w:div>
    <w:div w:id="281034057">
      <w:bodyDiv w:val="1"/>
      <w:marLeft w:val="0"/>
      <w:marRight w:val="0"/>
      <w:marTop w:val="0"/>
      <w:marBottom w:val="0"/>
      <w:divBdr>
        <w:top w:val="none" w:sz="0" w:space="0" w:color="auto"/>
        <w:left w:val="none" w:sz="0" w:space="0" w:color="auto"/>
        <w:bottom w:val="none" w:sz="0" w:space="0" w:color="auto"/>
        <w:right w:val="none" w:sz="0" w:space="0" w:color="auto"/>
      </w:divBdr>
    </w:div>
    <w:div w:id="281545711">
      <w:bodyDiv w:val="1"/>
      <w:marLeft w:val="0"/>
      <w:marRight w:val="0"/>
      <w:marTop w:val="0"/>
      <w:marBottom w:val="0"/>
      <w:divBdr>
        <w:top w:val="none" w:sz="0" w:space="0" w:color="auto"/>
        <w:left w:val="none" w:sz="0" w:space="0" w:color="auto"/>
        <w:bottom w:val="none" w:sz="0" w:space="0" w:color="auto"/>
        <w:right w:val="none" w:sz="0" w:space="0" w:color="auto"/>
      </w:divBdr>
    </w:div>
    <w:div w:id="281613465">
      <w:bodyDiv w:val="1"/>
      <w:marLeft w:val="0"/>
      <w:marRight w:val="0"/>
      <w:marTop w:val="0"/>
      <w:marBottom w:val="0"/>
      <w:divBdr>
        <w:top w:val="none" w:sz="0" w:space="0" w:color="auto"/>
        <w:left w:val="none" w:sz="0" w:space="0" w:color="auto"/>
        <w:bottom w:val="none" w:sz="0" w:space="0" w:color="auto"/>
        <w:right w:val="none" w:sz="0" w:space="0" w:color="auto"/>
      </w:divBdr>
    </w:div>
    <w:div w:id="282811052">
      <w:bodyDiv w:val="1"/>
      <w:marLeft w:val="0"/>
      <w:marRight w:val="0"/>
      <w:marTop w:val="0"/>
      <w:marBottom w:val="0"/>
      <w:divBdr>
        <w:top w:val="none" w:sz="0" w:space="0" w:color="auto"/>
        <w:left w:val="none" w:sz="0" w:space="0" w:color="auto"/>
        <w:bottom w:val="none" w:sz="0" w:space="0" w:color="auto"/>
        <w:right w:val="none" w:sz="0" w:space="0" w:color="auto"/>
      </w:divBdr>
    </w:div>
    <w:div w:id="282813180">
      <w:bodyDiv w:val="1"/>
      <w:marLeft w:val="0"/>
      <w:marRight w:val="0"/>
      <w:marTop w:val="0"/>
      <w:marBottom w:val="0"/>
      <w:divBdr>
        <w:top w:val="none" w:sz="0" w:space="0" w:color="auto"/>
        <w:left w:val="none" w:sz="0" w:space="0" w:color="auto"/>
        <w:bottom w:val="none" w:sz="0" w:space="0" w:color="auto"/>
        <w:right w:val="none" w:sz="0" w:space="0" w:color="auto"/>
      </w:divBdr>
    </w:div>
    <w:div w:id="283197504">
      <w:bodyDiv w:val="1"/>
      <w:marLeft w:val="0"/>
      <w:marRight w:val="0"/>
      <w:marTop w:val="0"/>
      <w:marBottom w:val="0"/>
      <w:divBdr>
        <w:top w:val="none" w:sz="0" w:space="0" w:color="auto"/>
        <w:left w:val="none" w:sz="0" w:space="0" w:color="auto"/>
        <w:bottom w:val="none" w:sz="0" w:space="0" w:color="auto"/>
        <w:right w:val="none" w:sz="0" w:space="0" w:color="auto"/>
      </w:divBdr>
    </w:div>
    <w:div w:id="288630170">
      <w:bodyDiv w:val="1"/>
      <w:marLeft w:val="0"/>
      <w:marRight w:val="0"/>
      <w:marTop w:val="0"/>
      <w:marBottom w:val="0"/>
      <w:divBdr>
        <w:top w:val="none" w:sz="0" w:space="0" w:color="auto"/>
        <w:left w:val="none" w:sz="0" w:space="0" w:color="auto"/>
        <w:bottom w:val="none" w:sz="0" w:space="0" w:color="auto"/>
        <w:right w:val="none" w:sz="0" w:space="0" w:color="auto"/>
      </w:divBdr>
    </w:div>
    <w:div w:id="290328716">
      <w:bodyDiv w:val="1"/>
      <w:marLeft w:val="0"/>
      <w:marRight w:val="0"/>
      <w:marTop w:val="0"/>
      <w:marBottom w:val="0"/>
      <w:divBdr>
        <w:top w:val="none" w:sz="0" w:space="0" w:color="auto"/>
        <w:left w:val="none" w:sz="0" w:space="0" w:color="auto"/>
        <w:bottom w:val="none" w:sz="0" w:space="0" w:color="auto"/>
        <w:right w:val="none" w:sz="0" w:space="0" w:color="auto"/>
      </w:divBdr>
    </w:div>
    <w:div w:id="290521757">
      <w:bodyDiv w:val="1"/>
      <w:marLeft w:val="0"/>
      <w:marRight w:val="0"/>
      <w:marTop w:val="0"/>
      <w:marBottom w:val="0"/>
      <w:divBdr>
        <w:top w:val="none" w:sz="0" w:space="0" w:color="auto"/>
        <w:left w:val="none" w:sz="0" w:space="0" w:color="auto"/>
        <w:bottom w:val="none" w:sz="0" w:space="0" w:color="auto"/>
        <w:right w:val="none" w:sz="0" w:space="0" w:color="auto"/>
      </w:divBdr>
    </w:div>
    <w:div w:id="293293647">
      <w:bodyDiv w:val="1"/>
      <w:marLeft w:val="0"/>
      <w:marRight w:val="0"/>
      <w:marTop w:val="0"/>
      <w:marBottom w:val="0"/>
      <w:divBdr>
        <w:top w:val="none" w:sz="0" w:space="0" w:color="auto"/>
        <w:left w:val="none" w:sz="0" w:space="0" w:color="auto"/>
        <w:bottom w:val="none" w:sz="0" w:space="0" w:color="auto"/>
        <w:right w:val="none" w:sz="0" w:space="0" w:color="auto"/>
      </w:divBdr>
    </w:div>
    <w:div w:id="297954175">
      <w:bodyDiv w:val="1"/>
      <w:marLeft w:val="0"/>
      <w:marRight w:val="0"/>
      <w:marTop w:val="0"/>
      <w:marBottom w:val="0"/>
      <w:divBdr>
        <w:top w:val="none" w:sz="0" w:space="0" w:color="auto"/>
        <w:left w:val="none" w:sz="0" w:space="0" w:color="auto"/>
        <w:bottom w:val="none" w:sz="0" w:space="0" w:color="auto"/>
        <w:right w:val="none" w:sz="0" w:space="0" w:color="auto"/>
      </w:divBdr>
    </w:div>
    <w:div w:id="302391220">
      <w:bodyDiv w:val="1"/>
      <w:marLeft w:val="0"/>
      <w:marRight w:val="0"/>
      <w:marTop w:val="0"/>
      <w:marBottom w:val="0"/>
      <w:divBdr>
        <w:top w:val="none" w:sz="0" w:space="0" w:color="auto"/>
        <w:left w:val="none" w:sz="0" w:space="0" w:color="auto"/>
        <w:bottom w:val="none" w:sz="0" w:space="0" w:color="auto"/>
        <w:right w:val="none" w:sz="0" w:space="0" w:color="auto"/>
      </w:divBdr>
    </w:div>
    <w:div w:id="303243776">
      <w:bodyDiv w:val="1"/>
      <w:marLeft w:val="0"/>
      <w:marRight w:val="0"/>
      <w:marTop w:val="0"/>
      <w:marBottom w:val="0"/>
      <w:divBdr>
        <w:top w:val="none" w:sz="0" w:space="0" w:color="auto"/>
        <w:left w:val="none" w:sz="0" w:space="0" w:color="auto"/>
        <w:bottom w:val="none" w:sz="0" w:space="0" w:color="auto"/>
        <w:right w:val="none" w:sz="0" w:space="0" w:color="auto"/>
      </w:divBdr>
    </w:div>
    <w:div w:id="303313023">
      <w:bodyDiv w:val="1"/>
      <w:marLeft w:val="0"/>
      <w:marRight w:val="0"/>
      <w:marTop w:val="0"/>
      <w:marBottom w:val="0"/>
      <w:divBdr>
        <w:top w:val="none" w:sz="0" w:space="0" w:color="auto"/>
        <w:left w:val="none" w:sz="0" w:space="0" w:color="auto"/>
        <w:bottom w:val="none" w:sz="0" w:space="0" w:color="auto"/>
        <w:right w:val="none" w:sz="0" w:space="0" w:color="auto"/>
      </w:divBdr>
    </w:div>
    <w:div w:id="305623747">
      <w:bodyDiv w:val="1"/>
      <w:marLeft w:val="0"/>
      <w:marRight w:val="0"/>
      <w:marTop w:val="0"/>
      <w:marBottom w:val="0"/>
      <w:divBdr>
        <w:top w:val="none" w:sz="0" w:space="0" w:color="auto"/>
        <w:left w:val="none" w:sz="0" w:space="0" w:color="auto"/>
        <w:bottom w:val="none" w:sz="0" w:space="0" w:color="auto"/>
        <w:right w:val="none" w:sz="0" w:space="0" w:color="auto"/>
      </w:divBdr>
    </w:div>
    <w:div w:id="311568565">
      <w:bodyDiv w:val="1"/>
      <w:marLeft w:val="0"/>
      <w:marRight w:val="0"/>
      <w:marTop w:val="0"/>
      <w:marBottom w:val="0"/>
      <w:divBdr>
        <w:top w:val="none" w:sz="0" w:space="0" w:color="auto"/>
        <w:left w:val="none" w:sz="0" w:space="0" w:color="auto"/>
        <w:bottom w:val="none" w:sz="0" w:space="0" w:color="auto"/>
        <w:right w:val="none" w:sz="0" w:space="0" w:color="auto"/>
      </w:divBdr>
    </w:div>
    <w:div w:id="315308956">
      <w:bodyDiv w:val="1"/>
      <w:marLeft w:val="0"/>
      <w:marRight w:val="0"/>
      <w:marTop w:val="0"/>
      <w:marBottom w:val="0"/>
      <w:divBdr>
        <w:top w:val="none" w:sz="0" w:space="0" w:color="auto"/>
        <w:left w:val="none" w:sz="0" w:space="0" w:color="auto"/>
        <w:bottom w:val="none" w:sz="0" w:space="0" w:color="auto"/>
        <w:right w:val="none" w:sz="0" w:space="0" w:color="auto"/>
      </w:divBdr>
    </w:div>
    <w:div w:id="319891782">
      <w:bodyDiv w:val="1"/>
      <w:marLeft w:val="0"/>
      <w:marRight w:val="0"/>
      <w:marTop w:val="0"/>
      <w:marBottom w:val="0"/>
      <w:divBdr>
        <w:top w:val="none" w:sz="0" w:space="0" w:color="auto"/>
        <w:left w:val="none" w:sz="0" w:space="0" w:color="auto"/>
        <w:bottom w:val="none" w:sz="0" w:space="0" w:color="auto"/>
        <w:right w:val="none" w:sz="0" w:space="0" w:color="auto"/>
      </w:divBdr>
    </w:div>
    <w:div w:id="320426094">
      <w:bodyDiv w:val="1"/>
      <w:marLeft w:val="0"/>
      <w:marRight w:val="0"/>
      <w:marTop w:val="0"/>
      <w:marBottom w:val="0"/>
      <w:divBdr>
        <w:top w:val="none" w:sz="0" w:space="0" w:color="auto"/>
        <w:left w:val="none" w:sz="0" w:space="0" w:color="auto"/>
        <w:bottom w:val="none" w:sz="0" w:space="0" w:color="auto"/>
        <w:right w:val="none" w:sz="0" w:space="0" w:color="auto"/>
      </w:divBdr>
    </w:div>
    <w:div w:id="321278633">
      <w:bodyDiv w:val="1"/>
      <w:marLeft w:val="0"/>
      <w:marRight w:val="0"/>
      <w:marTop w:val="0"/>
      <w:marBottom w:val="0"/>
      <w:divBdr>
        <w:top w:val="none" w:sz="0" w:space="0" w:color="auto"/>
        <w:left w:val="none" w:sz="0" w:space="0" w:color="auto"/>
        <w:bottom w:val="none" w:sz="0" w:space="0" w:color="auto"/>
        <w:right w:val="none" w:sz="0" w:space="0" w:color="auto"/>
      </w:divBdr>
    </w:div>
    <w:div w:id="322203825">
      <w:bodyDiv w:val="1"/>
      <w:marLeft w:val="0"/>
      <w:marRight w:val="0"/>
      <w:marTop w:val="0"/>
      <w:marBottom w:val="0"/>
      <w:divBdr>
        <w:top w:val="none" w:sz="0" w:space="0" w:color="auto"/>
        <w:left w:val="none" w:sz="0" w:space="0" w:color="auto"/>
        <w:bottom w:val="none" w:sz="0" w:space="0" w:color="auto"/>
        <w:right w:val="none" w:sz="0" w:space="0" w:color="auto"/>
      </w:divBdr>
    </w:div>
    <w:div w:id="326253478">
      <w:bodyDiv w:val="1"/>
      <w:marLeft w:val="0"/>
      <w:marRight w:val="0"/>
      <w:marTop w:val="0"/>
      <w:marBottom w:val="0"/>
      <w:divBdr>
        <w:top w:val="none" w:sz="0" w:space="0" w:color="auto"/>
        <w:left w:val="none" w:sz="0" w:space="0" w:color="auto"/>
        <w:bottom w:val="none" w:sz="0" w:space="0" w:color="auto"/>
        <w:right w:val="none" w:sz="0" w:space="0" w:color="auto"/>
      </w:divBdr>
    </w:div>
    <w:div w:id="327054111">
      <w:bodyDiv w:val="1"/>
      <w:marLeft w:val="0"/>
      <w:marRight w:val="0"/>
      <w:marTop w:val="0"/>
      <w:marBottom w:val="0"/>
      <w:divBdr>
        <w:top w:val="none" w:sz="0" w:space="0" w:color="auto"/>
        <w:left w:val="none" w:sz="0" w:space="0" w:color="auto"/>
        <w:bottom w:val="none" w:sz="0" w:space="0" w:color="auto"/>
        <w:right w:val="none" w:sz="0" w:space="0" w:color="auto"/>
      </w:divBdr>
    </w:div>
    <w:div w:id="327712636">
      <w:bodyDiv w:val="1"/>
      <w:marLeft w:val="0"/>
      <w:marRight w:val="0"/>
      <w:marTop w:val="0"/>
      <w:marBottom w:val="0"/>
      <w:divBdr>
        <w:top w:val="none" w:sz="0" w:space="0" w:color="auto"/>
        <w:left w:val="none" w:sz="0" w:space="0" w:color="auto"/>
        <w:bottom w:val="none" w:sz="0" w:space="0" w:color="auto"/>
        <w:right w:val="none" w:sz="0" w:space="0" w:color="auto"/>
      </w:divBdr>
    </w:div>
    <w:div w:id="330566571">
      <w:bodyDiv w:val="1"/>
      <w:marLeft w:val="0"/>
      <w:marRight w:val="0"/>
      <w:marTop w:val="0"/>
      <w:marBottom w:val="0"/>
      <w:divBdr>
        <w:top w:val="none" w:sz="0" w:space="0" w:color="auto"/>
        <w:left w:val="none" w:sz="0" w:space="0" w:color="auto"/>
        <w:bottom w:val="none" w:sz="0" w:space="0" w:color="auto"/>
        <w:right w:val="none" w:sz="0" w:space="0" w:color="auto"/>
      </w:divBdr>
    </w:div>
    <w:div w:id="332033246">
      <w:bodyDiv w:val="1"/>
      <w:marLeft w:val="0"/>
      <w:marRight w:val="0"/>
      <w:marTop w:val="0"/>
      <w:marBottom w:val="0"/>
      <w:divBdr>
        <w:top w:val="none" w:sz="0" w:space="0" w:color="auto"/>
        <w:left w:val="none" w:sz="0" w:space="0" w:color="auto"/>
        <w:bottom w:val="none" w:sz="0" w:space="0" w:color="auto"/>
        <w:right w:val="none" w:sz="0" w:space="0" w:color="auto"/>
      </w:divBdr>
    </w:div>
    <w:div w:id="333847289">
      <w:bodyDiv w:val="1"/>
      <w:marLeft w:val="0"/>
      <w:marRight w:val="0"/>
      <w:marTop w:val="0"/>
      <w:marBottom w:val="0"/>
      <w:divBdr>
        <w:top w:val="none" w:sz="0" w:space="0" w:color="auto"/>
        <w:left w:val="none" w:sz="0" w:space="0" w:color="auto"/>
        <w:bottom w:val="none" w:sz="0" w:space="0" w:color="auto"/>
        <w:right w:val="none" w:sz="0" w:space="0" w:color="auto"/>
      </w:divBdr>
    </w:div>
    <w:div w:id="334233991">
      <w:bodyDiv w:val="1"/>
      <w:marLeft w:val="0"/>
      <w:marRight w:val="0"/>
      <w:marTop w:val="0"/>
      <w:marBottom w:val="0"/>
      <w:divBdr>
        <w:top w:val="none" w:sz="0" w:space="0" w:color="auto"/>
        <w:left w:val="none" w:sz="0" w:space="0" w:color="auto"/>
        <w:bottom w:val="none" w:sz="0" w:space="0" w:color="auto"/>
        <w:right w:val="none" w:sz="0" w:space="0" w:color="auto"/>
      </w:divBdr>
    </w:div>
    <w:div w:id="334260083">
      <w:bodyDiv w:val="1"/>
      <w:marLeft w:val="0"/>
      <w:marRight w:val="0"/>
      <w:marTop w:val="0"/>
      <w:marBottom w:val="0"/>
      <w:divBdr>
        <w:top w:val="none" w:sz="0" w:space="0" w:color="auto"/>
        <w:left w:val="none" w:sz="0" w:space="0" w:color="auto"/>
        <w:bottom w:val="none" w:sz="0" w:space="0" w:color="auto"/>
        <w:right w:val="none" w:sz="0" w:space="0" w:color="auto"/>
      </w:divBdr>
    </w:div>
    <w:div w:id="335696400">
      <w:bodyDiv w:val="1"/>
      <w:marLeft w:val="0"/>
      <w:marRight w:val="0"/>
      <w:marTop w:val="0"/>
      <w:marBottom w:val="0"/>
      <w:divBdr>
        <w:top w:val="none" w:sz="0" w:space="0" w:color="auto"/>
        <w:left w:val="none" w:sz="0" w:space="0" w:color="auto"/>
        <w:bottom w:val="none" w:sz="0" w:space="0" w:color="auto"/>
        <w:right w:val="none" w:sz="0" w:space="0" w:color="auto"/>
      </w:divBdr>
    </w:div>
    <w:div w:id="336033467">
      <w:bodyDiv w:val="1"/>
      <w:marLeft w:val="0"/>
      <w:marRight w:val="0"/>
      <w:marTop w:val="0"/>
      <w:marBottom w:val="0"/>
      <w:divBdr>
        <w:top w:val="none" w:sz="0" w:space="0" w:color="auto"/>
        <w:left w:val="none" w:sz="0" w:space="0" w:color="auto"/>
        <w:bottom w:val="none" w:sz="0" w:space="0" w:color="auto"/>
        <w:right w:val="none" w:sz="0" w:space="0" w:color="auto"/>
      </w:divBdr>
    </w:div>
    <w:div w:id="336422213">
      <w:bodyDiv w:val="1"/>
      <w:marLeft w:val="0"/>
      <w:marRight w:val="0"/>
      <w:marTop w:val="0"/>
      <w:marBottom w:val="0"/>
      <w:divBdr>
        <w:top w:val="none" w:sz="0" w:space="0" w:color="auto"/>
        <w:left w:val="none" w:sz="0" w:space="0" w:color="auto"/>
        <w:bottom w:val="none" w:sz="0" w:space="0" w:color="auto"/>
        <w:right w:val="none" w:sz="0" w:space="0" w:color="auto"/>
      </w:divBdr>
    </w:div>
    <w:div w:id="338504732">
      <w:bodyDiv w:val="1"/>
      <w:marLeft w:val="0"/>
      <w:marRight w:val="0"/>
      <w:marTop w:val="0"/>
      <w:marBottom w:val="0"/>
      <w:divBdr>
        <w:top w:val="none" w:sz="0" w:space="0" w:color="auto"/>
        <w:left w:val="none" w:sz="0" w:space="0" w:color="auto"/>
        <w:bottom w:val="none" w:sz="0" w:space="0" w:color="auto"/>
        <w:right w:val="none" w:sz="0" w:space="0" w:color="auto"/>
      </w:divBdr>
    </w:div>
    <w:div w:id="340083167">
      <w:bodyDiv w:val="1"/>
      <w:marLeft w:val="0"/>
      <w:marRight w:val="0"/>
      <w:marTop w:val="0"/>
      <w:marBottom w:val="0"/>
      <w:divBdr>
        <w:top w:val="none" w:sz="0" w:space="0" w:color="auto"/>
        <w:left w:val="none" w:sz="0" w:space="0" w:color="auto"/>
        <w:bottom w:val="none" w:sz="0" w:space="0" w:color="auto"/>
        <w:right w:val="none" w:sz="0" w:space="0" w:color="auto"/>
      </w:divBdr>
    </w:div>
    <w:div w:id="341662586">
      <w:bodyDiv w:val="1"/>
      <w:marLeft w:val="0"/>
      <w:marRight w:val="0"/>
      <w:marTop w:val="0"/>
      <w:marBottom w:val="0"/>
      <w:divBdr>
        <w:top w:val="none" w:sz="0" w:space="0" w:color="auto"/>
        <w:left w:val="none" w:sz="0" w:space="0" w:color="auto"/>
        <w:bottom w:val="none" w:sz="0" w:space="0" w:color="auto"/>
        <w:right w:val="none" w:sz="0" w:space="0" w:color="auto"/>
      </w:divBdr>
    </w:div>
    <w:div w:id="343867856">
      <w:bodyDiv w:val="1"/>
      <w:marLeft w:val="0"/>
      <w:marRight w:val="0"/>
      <w:marTop w:val="0"/>
      <w:marBottom w:val="0"/>
      <w:divBdr>
        <w:top w:val="none" w:sz="0" w:space="0" w:color="auto"/>
        <w:left w:val="none" w:sz="0" w:space="0" w:color="auto"/>
        <w:bottom w:val="none" w:sz="0" w:space="0" w:color="auto"/>
        <w:right w:val="none" w:sz="0" w:space="0" w:color="auto"/>
      </w:divBdr>
    </w:div>
    <w:div w:id="344285953">
      <w:bodyDiv w:val="1"/>
      <w:marLeft w:val="0"/>
      <w:marRight w:val="0"/>
      <w:marTop w:val="0"/>
      <w:marBottom w:val="0"/>
      <w:divBdr>
        <w:top w:val="none" w:sz="0" w:space="0" w:color="auto"/>
        <w:left w:val="none" w:sz="0" w:space="0" w:color="auto"/>
        <w:bottom w:val="none" w:sz="0" w:space="0" w:color="auto"/>
        <w:right w:val="none" w:sz="0" w:space="0" w:color="auto"/>
      </w:divBdr>
    </w:div>
    <w:div w:id="346761436">
      <w:bodyDiv w:val="1"/>
      <w:marLeft w:val="0"/>
      <w:marRight w:val="0"/>
      <w:marTop w:val="0"/>
      <w:marBottom w:val="0"/>
      <w:divBdr>
        <w:top w:val="none" w:sz="0" w:space="0" w:color="auto"/>
        <w:left w:val="none" w:sz="0" w:space="0" w:color="auto"/>
        <w:bottom w:val="none" w:sz="0" w:space="0" w:color="auto"/>
        <w:right w:val="none" w:sz="0" w:space="0" w:color="auto"/>
      </w:divBdr>
    </w:div>
    <w:div w:id="346828382">
      <w:bodyDiv w:val="1"/>
      <w:marLeft w:val="0"/>
      <w:marRight w:val="0"/>
      <w:marTop w:val="0"/>
      <w:marBottom w:val="0"/>
      <w:divBdr>
        <w:top w:val="none" w:sz="0" w:space="0" w:color="auto"/>
        <w:left w:val="none" w:sz="0" w:space="0" w:color="auto"/>
        <w:bottom w:val="none" w:sz="0" w:space="0" w:color="auto"/>
        <w:right w:val="none" w:sz="0" w:space="0" w:color="auto"/>
      </w:divBdr>
    </w:div>
    <w:div w:id="349569670">
      <w:bodyDiv w:val="1"/>
      <w:marLeft w:val="0"/>
      <w:marRight w:val="0"/>
      <w:marTop w:val="0"/>
      <w:marBottom w:val="0"/>
      <w:divBdr>
        <w:top w:val="none" w:sz="0" w:space="0" w:color="auto"/>
        <w:left w:val="none" w:sz="0" w:space="0" w:color="auto"/>
        <w:bottom w:val="none" w:sz="0" w:space="0" w:color="auto"/>
        <w:right w:val="none" w:sz="0" w:space="0" w:color="auto"/>
      </w:divBdr>
    </w:div>
    <w:div w:id="350690417">
      <w:bodyDiv w:val="1"/>
      <w:marLeft w:val="0"/>
      <w:marRight w:val="0"/>
      <w:marTop w:val="0"/>
      <w:marBottom w:val="0"/>
      <w:divBdr>
        <w:top w:val="none" w:sz="0" w:space="0" w:color="auto"/>
        <w:left w:val="none" w:sz="0" w:space="0" w:color="auto"/>
        <w:bottom w:val="none" w:sz="0" w:space="0" w:color="auto"/>
        <w:right w:val="none" w:sz="0" w:space="0" w:color="auto"/>
      </w:divBdr>
    </w:div>
    <w:div w:id="352534427">
      <w:bodyDiv w:val="1"/>
      <w:marLeft w:val="0"/>
      <w:marRight w:val="0"/>
      <w:marTop w:val="0"/>
      <w:marBottom w:val="0"/>
      <w:divBdr>
        <w:top w:val="none" w:sz="0" w:space="0" w:color="auto"/>
        <w:left w:val="none" w:sz="0" w:space="0" w:color="auto"/>
        <w:bottom w:val="none" w:sz="0" w:space="0" w:color="auto"/>
        <w:right w:val="none" w:sz="0" w:space="0" w:color="auto"/>
      </w:divBdr>
    </w:div>
    <w:div w:id="355545630">
      <w:bodyDiv w:val="1"/>
      <w:marLeft w:val="0"/>
      <w:marRight w:val="0"/>
      <w:marTop w:val="0"/>
      <w:marBottom w:val="0"/>
      <w:divBdr>
        <w:top w:val="none" w:sz="0" w:space="0" w:color="auto"/>
        <w:left w:val="none" w:sz="0" w:space="0" w:color="auto"/>
        <w:bottom w:val="none" w:sz="0" w:space="0" w:color="auto"/>
        <w:right w:val="none" w:sz="0" w:space="0" w:color="auto"/>
      </w:divBdr>
    </w:div>
    <w:div w:id="356351952">
      <w:bodyDiv w:val="1"/>
      <w:marLeft w:val="0"/>
      <w:marRight w:val="0"/>
      <w:marTop w:val="0"/>
      <w:marBottom w:val="0"/>
      <w:divBdr>
        <w:top w:val="none" w:sz="0" w:space="0" w:color="auto"/>
        <w:left w:val="none" w:sz="0" w:space="0" w:color="auto"/>
        <w:bottom w:val="none" w:sz="0" w:space="0" w:color="auto"/>
        <w:right w:val="none" w:sz="0" w:space="0" w:color="auto"/>
      </w:divBdr>
    </w:div>
    <w:div w:id="356854039">
      <w:bodyDiv w:val="1"/>
      <w:marLeft w:val="0"/>
      <w:marRight w:val="0"/>
      <w:marTop w:val="0"/>
      <w:marBottom w:val="0"/>
      <w:divBdr>
        <w:top w:val="none" w:sz="0" w:space="0" w:color="auto"/>
        <w:left w:val="none" w:sz="0" w:space="0" w:color="auto"/>
        <w:bottom w:val="none" w:sz="0" w:space="0" w:color="auto"/>
        <w:right w:val="none" w:sz="0" w:space="0" w:color="auto"/>
      </w:divBdr>
    </w:div>
    <w:div w:id="356930362">
      <w:bodyDiv w:val="1"/>
      <w:marLeft w:val="0"/>
      <w:marRight w:val="0"/>
      <w:marTop w:val="0"/>
      <w:marBottom w:val="0"/>
      <w:divBdr>
        <w:top w:val="none" w:sz="0" w:space="0" w:color="auto"/>
        <w:left w:val="none" w:sz="0" w:space="0" w:color="auto"/>
        <w:bottom w:val="none" w:sz="0" w:space="0" w:color="auto"/>
        <w:right w:val="none" w:sz="0" w:space="0" w:color="auto"/>
      </w:divBdr>
    </w:div>
    <w:div w:id="357850355">
      <w:bodyDiv w:val="1"/>
      <w:marLeft w:val="0"/>
      <w:marRight w:val="0"/>
      <w:marTop w:val="0"/>
      <w:marBottom w:val="0"/>
      <w:divBdr>
        <w:top w:val="none" w:sz="0" w:space="0" w:color="auto"/>
        <w:left w:val="none" w:sz="0" w:space="0" w:color="auto"/>
        <w:bottom w:val="none" w:sz="0" w:space="0" w:color="auto"/>
        <w:right w:val="none" w:sz="0" w:space="0" w:color="auto"/>
      </w:divBdr>
    </w:div>
    <w:div w:id="359823971">
      <w:bodyDiv w:val="1"/>
      <w:marLeft w:val="0"/>
      <w:marRight w:val="0"/>
      <w:marTop w:val="0"/>
      <w:marBottom w:val="0"/>
      <w:divBdr>
        <w:top w:val="none" w:sz="0" w:space="0" w:color="auto"/>
        <w:left w:val="none" w:sz="0" w:space="0" w:color="auto"/>
        <w:bottom w:val="none" w:sz="0" w:space="0" w:color="auto"/>
        <w:right w:val="none" w:sz="0" w:space="0" w:color="auto"/>
      </w:divBdr>
    </w:div>
    <w:div w:id="361708988">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363022781">
      <w:bodyDiv w:val="1"/>
      <w:marLeft w:val="0"/>
      <w:marRight w:val="0"/>
      <w:marTop w:val="0"/>
      <w:marBottom w:val="0"/>
      <w:divBdr>
        <w:top w:val="none" w:sz="0" w:space="0" w:color="auto"/>
        <w:left w:val="none" w:sz="0" w:space="0" w:color="auto"/>
        <w:bottom w:val="none" w:sz="0" w:space="0" w:color="auto"/>
        <w:right w:val="none" w:sz="0" w:space="0" w:color="auto"/>
      </w:divBdr>
    </w:div>
    <w:div w:id="364409005">
      <w:bodyDiv w:val="1"/>
      <w:marLeft w:val="0"/>
      <w:marRight w:val="0"/>
      <w:marTop w:val="0"/>
      <w:marBottom w:val="0"/>
      <w:divBdr>
        <w:top w:val="none" w:sz="0" w:space="0" w:color="auto"/>
        <w:left w:val="none" w:sz="0" w:space="0" w:color="auto"/>
        <w:bottom w:val="none" w:sz="0" w:space="0" w:color="auto"/>
        <w:right w:val="none" w:sz="0" w:space="0" w:color="auto"/>
      </w:divBdr>
    </w:div>
    <w:div w:id="365175506">
      <w:bodyDiv w:val="1"/>
      <w:marLeft w:val="0"/>
      <w:marRight w:val="0"/>
      <w:marTop w:val="0"/>
      <w:marBottom w:val="0"/>
      <w:divBdr>
        <w:top w:val="none" w:sz="0" w:space="0" w:color="auto"/>
        <w:left w:val="none" w:sz="0" w:space="0" w:color="auto"/>
        <w:bottom w:val="none" w:sz="0" w:space="0" w:color="auto"/>
        <w:right w:val="none" w:sz="0" w:space="0" w:color="auto"/>
      </w:divBdr>
    </w:div>
    <w:div w:id="366180362">
      <w:bodyDiv w:val="1"/>
      <w:marLeft w:val="0"/>
      <w:marRight w:val="0"/>
      <w:marTop w:val="0"/>
      <w:marBottom w:val="0"/>
      <w:divBdr>
        <w:top w:val="none" w:sz="0" w:space="0" w:color="auto"/>
        <w:left w:val="none" w:sz="0" w:space="0" w:color="auto"/>
        <w:bottom w:val="none" w:sz="0" w:space="0" w:color="auto"/>
        <w:right w:val="none" w:sz="0" w:space="0" w:color="auto"/>
      </w:divBdr>
    </w:div>
    <w:div w:id="366830972">
      <w:bodyDiv w:val="1"/>
      <w:marLeft w:val="0"/>
      <w:marRight w:val="0"/>
      <w:marTop w:val="0"/>
      <w:marBottom w:val="0"/>
      <w:divBdr>
        <w:top w:val="none" w:sz="0" w:space="0" w:color="auto"/>
        <w:left w:val="none" w:sz="0" w:space="0" w:color="auto"/>
        <w:bottom w:val="none" w:sz="0" w:space="0" w:color="auto"/>
        <w:right w:val="none" w:sz="0" w:space="0" w:color="auto"/>
      </w:divBdr>
    </w:div>
    <w:div w:id="366836380">
      <w:bodyDiv w:val="1"/>
      <w:marLeft w:val="0"/>
      <w:marRight w:val="0"/>
      <w:marTop w:val="0"/>
      <w:marBottom w:val="0"/>
      <w:divBdr>
        <w:top w:val="none" w:sz="0" w:space="0" w:color="auto"/>
        <w:left w:val="none" w:sz="0" w:space="0" w:color="auto"/>
        <w:bottom w:val="none" w:sz="0" w:space="0" w:color="auto"/>
        <w:right w:val="none" w:sz="0" w:space="0" w:color="auto"/>
      </w:divBdr>
    </w:div>
    <w:div w:id="368456133">
      <w:bodyDiv w:val="1"/>
      <w:marLeft w:val="0"/>
      <w:marRight w:val="0"/>
      <w:marTop w:val="0"/>
      <w:marBottom w:val="0"/>
      <w:divBdr>
        <w:top w:val="none" w:sz="0" w:space="0" w:color="auto"/>
        <w:left w:val="none" w:sz="0" w:space="0" w:color="auto"/>
        <w:bottom w:val="none" w:sz="0" w:space="0" w:color="auto"/>
        <w:right w:val="none" w:sz="0" w:space="0" w:color="auto"/>
      </w:divBdr>
    </w:div>
    <w:div w:id="369696475">
      <w:bodyDiv w:val="1"/>
      <w:marLeft w:val="0"/>
      <w:marRight w:val="0"/>
      <w:marTop w:val="0"/>
      <w:marBottom w:val="0"/>
      <w:divBdr>
        <w:top w:val="none" w:sz="0" w:space="0" w:color="auto"/>
        <w:left w:val="none" w:sz="0" w:space="0" w:color="auto"/>
        <w:bottom w:val="none" w:sz="0" w:space="0" w:color="auto"/>
        <w:right w:val="none" w:sz="0" w:space="0" w:color="auto"/>
      </w:divBdr>
    </w:div>
    <w:div w:id="370151919">
      <w:bodyDiv w:val="1"/>
      <w:marLeft w:val="0"/>
      <w:marRight w:val="0"/>
      <w:marTop w:val="0"/>
      <w:marBottom w:val="0"/>
      <w:divBdr>
        <w:top w:val="none" w:sz="0" w:space="0" w:color="auto"/>
        <w:left w:val="none" w:sz="0" w:space="0" w:color="auto"/>
        <w:bottom w:val="none" w:sz="0" w:space="0" w:color="auto"/>
        <w:right w:val="none" w:sz="0" w:space="0" w:color="auto"/>
      </w:divBdr>
    </w:div>
    <w:div w:id="370299682">
      <w:bodyDiv w:val="1"/>
      <w:marLeft w:val="0"/>
      <w:marRight w:val="0"/>
      <w:marTop w:val="0"/>
      <w:marBottom w:val="0"/>
      <w:divBdr>
        <w:top w:val="none" w:sz="0" w:space="0" w:color="auto"/>
        <w:left w:val="none" w:sz="0" w:space="0" w:color="auto"/>
        <w:bottom w:val="none" w:sz="0" w:space="0" w:color="auto"/>
        <w:right w:val="none" w:sz="0" w:space="0" w:color="auto"/>
      </w:divBdr>
    </w:div>
    <w:div w:id="372661245">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3585519">
      <w:bodyDiv w:val="1"/>
      <w:marLeft w:val="0"/>
      <w:marRight w:val="0"/>
      <w:marTop w:val="0"/>
      <w:marBottom w:val="0"/>
      <w:divBdr>
        <w:top w:val="none" w:sz="0" w:space="0" w:color="auto"/>
        <w:left w:val="none" w:sz="0" w:space="0" w:color="auto"/>
        <w:bottom w:val="none" w:sz="0" w:space="0" w:color="auto"/>
        <w:right w:val="none" w:sz="0" w:space="0" w:color="auto"/>
      </w:divBdr>
    </w:div>
    <w:div w:id="376861095">
      <w:bodyDiv w:val="1"/>
      <w:marLeft w:val="0"/>
      <w:marRight w:val="0"/>
      <w:marTop w:val="0"/>
      <w:marBottom w:val="0"/>
      <w:divBdr>
        <w:top w:val="none" w:sz="0" w:space="0" w:color="auto"/>
        <w:left w:val="none" w:sz="0" w:space="0" w:color="auto"/>
        <w:bottom w:val="none" w:sz="0" w:space="0" w:color="auto"/>
        <w:right w:val="none" w:sz="0" w:space="0" w:color="auto"/>
      </w:divBdr>
    </w:div>
    <w:div w:id="378752369">
      <w:bodyDiv w:val="1"/>
      <w:marLeft w:val="0"/>
      <w:marRight w:val="0"/>
      <w:marTop w:val="0"/>
      <w:marBottom w:val="0"/>
      <w:divBdr>
        <w:top w:val="none" w:sz="0" w:space="0" w:color="auto"/>
        <w:left w:val="none" w:sz="0" w:space="0" w:color="auto"/>
        <w:bottom w:val="none" w:sz="0" w:space="0" w:color="auto"/>
        <w:right w:val="none" w:sz="0" w:space="0" w:color="auto"/>
      </w:divBdr>
    </w:div>
    <w:div w:id="381682428">
      <w:bodyDiv w:val="1"/>
      <w:marLeft w:val="0"/>
      <w:marRight w:val="0"/>
      <w:marTop w:val="0"/>
      <w:marBottom w:val="0"/>
      <w:divBdr>
        <w:top w:val="none" w:sz="0" w:space="0" w:color="auto"/>
        <w:left w:val="none" w:sz="0" w:space="0" w:color="auto"/>
        <w:bottom w:val="none" w:sz="0" w:space="0" w:color="auto"/>
        <w:right w:val="none" w:sz="0" w:space="0" w:color="auto"/>
      </w:divBdr>
    </w:div>
    <w:div w:id="383068460">
      <w:bodyDiv w:val="1"/>
      <w:marLeft w:val="0"/>
      <w:marRight w:val="0"/>
      <w:marTop w:val="0"/>
      <w:marBottom w:val="0"/>
      <w:divBdr>
        <w:top w:val="none" w:sz="0" w:space="0" w:color="auto"/>
        <w:left w:val="none" w:sz="0" w:space="0" w:color="auto"/>
        <w:bottom w:val="none" w:sz="0" w:space="0" w:color="auto"/>
        <w:right w:val="none" w:sz="0" w:space="0" w:color="auto"/>
      </w:divBdr>
    </w:div>
    <w:div w:id="385110097">
      <w:bodyDiv w:val="1"/>
      <w:marLeft w:val="0"/>
      <w:marRight w:val="0"/>
      <w:marTop w:val="0"/>
      <w:marBottom w:val="0"/>
      <w:divBdr>
        <w:top w:val="none" w:sz="0" w:space="0" w:color="auto"/>
        <w:left w:val="none" w:sz="0" w:space="0" w:color="auto"/>
        <w:bottom w:val="none" w:sz="0" w:space="0" w:color="auto"/>
        <w:right w:val="none" w:sz="0" w:space="0" w:color="auto"/>
      </w:divBdr>
    </w:div>
    <w:div w:id="388385665">
      <w:bodyDiv w:val="1"/>
      <w:marLeft w:val="0"/>
      <w:marRight w:val="0"/>
      <w:marTop w:val="0"/>
      <w:marBottom w:val="0"/>
      <w:divBdr>
        <w:top w:val="none" w:sz="0" w:space="0" w:color="auto"/>
        <w:left w:val="none" w:sz="0" w:space="0" w:color="auto"/>
        <w:bottom w:val="none" w:sz="0" w:space="0" w:color="auto"/>
        <w:right w:val="none" w:sz="0" w:space="0" w:color="auto"/>
      </w:divBdr>
    </w:div>
    <w:div w:id="390885707">
      <w:bodyDiv w:val="1"/>
      <w:marLeft w:val="0"/>
      <w:marRight w:val="0"/>
      <w:marTop w:val="0"/>
      <w:marBottom w:val="0"/>
      <w:divBdr>
        <w:top w:val="none" w:sz="0" w:space="0" w:color="auto"/>
        <w:left w:val="none" w:sz="0" w:space="0" w:color="auto"/>
        <w:bottom w:val="none" w:sz="0" w:space="0" w:color="auto"/>
        <w:right w:val="none" w:sz="0" w:space="0" w:color="auto"/>
      </w:divBdr>
    </w:div>
    <w:div w:id="395590620">
      <w:bodyDiv w:val="1"/>
      <w:marLeft w:val="0"/>
      <w:marRight w:val="0"/>
      <w:marTop w:val="0"/>
      <w:marBottom w:val="0"/>
      <w:divBdr>
        <w:top w:val="none" w:sz="0" w:space="0" w:color="auto"/>
        <w:left w:val="none" w:sz="0" w:space="0" w:color="auto"/>
        <w:bottom w:val="none" w:sz="0" w:space="0" w:color="auto"/>
        <w:right w:val="none" w:sz="0" w:space="0" w:color="auto"/>
      </w:divBdr>
    </w:div>
    <w:div w:id="396325633">
      <w:bodyDiv w:val="1"/>
      <w:marLeft w:val="0"/>
      <w:marRight w:val="0"/>
      <w:marTop w:val="0"/>
      <w:marBottom w:val="0"/>
      <w:divBdr>
        <w:top w:val="none" w:sz="0" w:space="0" w:color="auto"/>
        <w:left w:val="none" w:sz="0" w:space="0" w:color="auto"/>
        <w:bottom w:val="none" w:sz="0" w:space="0" w:color="auto"/>
        <w:right w:val="none" w:sz="0" w:space="0" w:color="auto"/>
      </w:divBdr>
    </w:div>
    <w:div w:id="397436788">
      <w:bodyDiv w:val="1"/>
      <w:marLeft w:val="0"/>
      <w:marRight w:val="0"/>
      <w:marTop w:val="0"/>
      <w:marBottom w:val="0"/>
      <w:divBdr>
        <w:top w:val="none" w:sz="0" w:space="0" w:color="auto"/>
        <w:left w:val="none" w:sz="0" w:space="0" w:color="auto"/>
        <w:bottom w:val="none" w:sz="0" w:space="0" w:color="auto"/>
        <w:right w:val="none" w:sz="0" w:space="0" w:color="auto"/>
      </w:divBdr>
    </w:div>
    <w:div w:id="397827847">
      <w:bodyDiv w:val="1"/>
      <w:marLeft w:val="0"/>
      <w:marRight w:val="0"/>
      <w:marTop w:val="0"/>
      <w:marBottom w:val="0"/>
      <w:divBdr>
        <w:top w:val="none" w:sz="0" w:space="0" w:color="auto"/>
        <w:left w:val="none" w:sz="0" w:space="0" w:color="auto"/>
        <w:bottom w:val="none" w:sz="0" w:space="0" w:color="auto"/>
        <w:right w:val="none" w:sz="0" w:space="0" w:color="auto"/>
      </w:divBdr>
    </w:div>
    <w:div w:id="398091819">
      <w:bodyDiv w:val="1"/>
      <w:marLeft w:val="0"/>
      <w:marRight w:val="0"/>
      <w:marTop w:val="0"/>
      <w:marBottom w:val="0"/>
      <w:divBdr>
        <w:top w:val="none" w:sz="0" w:space="0" w:color="auto"/>
        <w:left w:val="none" w:sz="0" w:space="0" w:color="auto"/>
        <w:bottom w:val="none" w:sz="0" w:space="0" w:color="auto"/>
        <w:right w:val="none" w:sz="0" w:space="0" w:color="auto"/>
      </w:divBdr>
    </w:div>
    <w:div w:id="406728207">
      <w:bodyDiv w:val="1"/>
      <w:marLeft w:val="0"/>
      <w:marRight w:val="0"/>
      <w:marTop w:val="0"/>
      <w:marBottom w:val="0"/>
      <w:divBdr>
        <w:top w:val="none" w:sz="0" w:space="0" w:color="auto"/>
        <w:left w:val="none" w:sz="0" w:space="0" w:color="auto"/>
        <w:bottom w:val="none" w:sz="0" w:space="0" w:color="auto"/>
        <w:right w:val="none" w:sz="0" w:space="0" w:color="auto"/>
      </w:divBdr>
    </w:div>
    <w:div w:id="407384709">
      <w:bodyDiv w:val="1"/>
      <w:marLeft w:val="0"/>
      <w:marRight w:val="0"/>
      <w:marTop w:val="0"/>
      <w:marBottom w:val="0"/>
      <w:divBdr>
        <w:top w:val="none" w:sz="0" w:space="0" w:color="auto"/>
        <w:left w:val="none" w:sz="0" w:space="0" w:color="auto"/>
        <w:bottom w:val="none" w:sz="0" w:space="0" w:color="auto"/>
        <w:right w:val="none" w:sz="0" w:space="0" w:color="auto"/>
      </w:divBdr>
    </w:div>
    <w:div w:id="408580129">
      <w:bodyDiv w:val="1"/>
      <w:marLeft w:val="0"/>
      <w:marRight w:val="0"/>
      <w:marTop w:val="0"/>
      <w:marBottom w:val="0"/>
      <w:divBdr>
        <w:top w:val="none" w:sz="0" w:space="0" w:color="auto"/>
        <w:left w:val="none" w:sz="0" w:space="0" w:color="auto"/>
        <w:bottom w:val="none" w:sz="0" w:space="0" w:color="auto"/>
        <w:right w:val="none" w:sz="0" w:space="0" w:color="auto"/>
      </w:divBdr>
    </w:div>
    <w:div w:id="410322835">
      <w:bodyDiv w:val="1"/>
      <w:marLeft w:val="0"/>
      <w:marRight w:val="0"/>
      <w:marTop w:val="0"/>
      <w:marBottom w:val="0"/>
      <w:divBdr>
        <w:top w:val="none" w:sz="0" w:space="0" w:color="auto"/>
        <w:left w:val="none" w:sz="0" w:space="0" w:color="auto"/>
        <w:bottom w:val="none" w:sz="0" w:space="0" w:color="auto"/>
        <w:right w:val="none" w:sz="0" w:space="0" w:color="auto"/>
      </w:divBdr>
    </w:div>
    <w:div w:id="414785826">
      <w:bodyDiv w:val="1"/>
      <w:marLeft w:val="0"/>
      <w:marRight w:val="0"/>
      <w:marTop w:val="0"/>
      <w:marBottom w:val="0"/>
      <w:divBdr>
        <w:top w:val="none" w:sz="0" w:space="0" w:color="auto"/>
        <w:left w:val="none" w:sz="0" w:space="0" w:color="auto"/>
        <w:bottom w:val="none" w:sz="0" w:space="0" w:color="auto"/>
        <w:right w:val="none" w:sz="0" w:space="0" w:color="auto"/>
      </w:divBdr>
    </w:div>
    <w:div w:id="416364171">
      <w:bodyDiv w:val="1"/>
      <w:marLeft w:val="0"/>
      <w:marRight w:val="0"/>
      <w:marTop w:val="0"/>
      <w:marBottom w:val="0"/>
      <w:divBdr>
        <w:top w:val="none" w:sz="0" w:space="0" w:color="auto"/>
        <w:left w:val="none" w:sz="0" w:space="0" w:color="auto"/>
        <w:bottom w:val="none" w:sz="0" w:space="0" w:color="auto"/>
        <w:right w:val="none" w:sz="0" w:space="0" w:color="auto"/>
      </w:divBdr>
    </w:div>
    <w:div w:id="416558681">
      <w:bodyDiv w:val="1"/>
      <w:marLeft w:val="0"/>
      <w:marRight w:val="0"/>
      <w:marTop w:val="0"/>
      <w:marBottom w:val="0"/>
      <w:divBdr>
        <w:top w:val="none" w:sz="0" w:space="0" w:color="auto"/>
        <w:left w:val="none" w:sz="0" w:space="0" w:color="auto"/>
        <w:bottom w:val="none" w:sz="0" w:space="0" w:color="auto"/>
        <w:right w:val="none" w:sz="0" w:space="0" w:color="auto"/>
      </w:divBdr>
    </w:div>
    <w:div w:id="419445485">
      <w:bodyDiv w:val="1"/>
      <w:marLeft w:val="0"/>
      <w:marRight w:val="0"/>
      <w:marTop w:val="0"/>
      <w:marBottom w:val="0"/>
      <w:divBdr>
        <w:top w:val="none" w:sz="0" w:space="0" w:color="auto"/>
        <w:left w:val="none" w:sz="0" w:space="0" w:color="auto"/>
        <w:bottom w:val="none" w:sz="0" w:space="0" w:color="auto"/>
        <w:right w:val="none" w:sz="0" w:space="0" w:color="auto"/>
      </w:divBdr>
    </w:div>
    <w:div w:id="419790115">
      <w:bodyDiv w:val="1"/>
      <w:marLeft w:val="0"/>
      <w:marRight w:val="0"/>
      <w:marTop w:val="0"/>
      <w:marBottom w:val="0"/>
      <w:divBdr>
        <w:top w:val="none" w:sz="0" w:space="0" w:color="auto"/>
        <w:left w:val="none" w:sz="0" w:space="0" w:color="auto"/>
        <w:bottom w:val="none" w:sz="0" w:space="0" w:color="auto"/>
        <w:right w:val="none" w:sz="0" w:space="0" w:color="auto"/>
      </w:divBdr>
    </w:div>
    <w:div w:id="422607726">
      <w:bodyDiv w:val="1"/>
      <w:marLeft w:val="0"/>
      <w:marRight w:val="0"/>
      <w:marTop w:val="0"/>
      <w:marBottom w:val="0"/>
      <w:divBdr>
        <w:top w:val="none" w:sz="0" w:space="0" w:color="auto"/>
        <w:left w:val="none" w:sz="0" w:space="0" w:color="auto"/>
        <w:bottom w:val="none" w:sz="0" w:space="0" w:color="auto"/>
        <w:right w:val="none" w:sz="0" w:space="0" w:color="auto"/>
      </w:divBdr>
    </w:div>
    <w:div w:id="423116072">
      <w:bodyDiv w:val="1"/>
      <w:marLeft w:val="0"/>
      <w:marRight w:val="0"/>
      <w:marTop w:val="0"/>
      <w:marBottom w:val="0"/>
      <w:divBdr>
        <w:top w:val="none" w:sz="0" w:space="0" w:color="auto"/>
        <w:left w:val="none" w:sz="0" w:space="0" w:color="auto"/>
        <w:bottom w:val="none" w:sz="0" w:space="0" w:color="auto"/>
        <w:right w:val="none" w:sz="0" w:space="0" w:color="auto"/>
      </w:divBdr>
    </w:div>
    <w:div w:id="427889463">
      <w:bodyDiv w:val="1"/>
      <w:marLeft w:val="0"/>
      <w:marRight w:val="0"/>
      <w:marTop w:val="0"/>
      <w:marBottom w:val="0"/>
      <w:divBdr>
        <w:top w:val="none" w:sz="0" w:space="0" w:color="auto"/>
        <w:left w:val="none" w:sz="0" w:space="0" w:color="auto"/>
        <w:bottom w:val="none" w:sz="0" w:space="0" w:color="auto"/>
        <w:right w:val="none" w:sz="0" w:space="0" w:color="auto"/>
      </w:divBdr>
    </w:div>
    <w:div w:id="429547161">
      <w:bodyDiv w:val="1"/>
      <w:marLeft w:val="0"/>
      <w:marRight w:val="0"/>
      <w:marTop w:val="0"/>
      <w:marBottom w:val="0"/>
      <w:divBdr>
        <w:top w:val="none" w:sz="0" w:space="0" w:color="auto"/>
        <w:left w:val="none" w:sz="0" w:space="0" w:color="auto"/>
        <w:bottom w:val="none" w:sz="0" w:space="0" w:color="auto"/>
        <w:right w:val="none" w:sz="0" w:space="0" w:color="auto"/>
      </w:divBdr>
    </w:div>
    <w:div w:id="431516726">
      <w:bodyDiv w:val="1"/>
      <w:marLeft w:val="0"/>
      <w:marRight w:val="0"/>
      <w:marTop w:val="0"/>
      <w:marBottom w:val="0"/>
      <w:divBdr>
        <w:top w:val="none" w:sz="0" w:space="0" w:color="auto"/>
        <w:left w:val="none" w:sz="0" w:space="0" w:color="auto"/>
        <w:bottom w:val="none" w:sz="0" w:space="0" w:color="auto"/>
        <w:right w:val="none" w:sz="0" w:space="0" w:color="auto"/>
      </w:divBdr>
    </w:div>
    <w:div w:id="433986826">
      <w:bodyDiv w:val="1"/>
      <w:marLeft w:val="0"/>
      <w:marRight w:val="0"/>
      <w:marTop w:val="0"/>
      <w:marBottom w:val="0"/>
      <w:divBdr>
        <w:top w:val="none" w:sz="0" w:space="0" w:color="auto"/>
        <w:left w:val="none" w:sz="0" w:space="0" w:color="auto"/>
        <w:bottom w:val="none" w:sz="0" w:space="0" w:color="auto"/>
        <w:right w:val="none" w:sz="0" w:space="0" w:color="auto"/>
      </w:divBdr>
    </w:div>
    <w:div w:id="437068881">
      <w:bodyDiv w:val="1"/>
      <w:marLeft w:val="0"/>
      <w:marRight w:val="0"/>
      <w:marTop w:val="0"/>
      <w:marBottom w:val="0"/>
      <w:divBdr>
        <w:top w:val="none" w:sz="0" w:space="0" w:color="auto"/>
        <w:left w:val="none" w:sz="0" w:space="0" w:color="auto"/>
        <w:bottom w:val="none" w:sz="0" w:space="0" w:color="auto"/>
        <w:right w:val="none" w:sz="0" w:space="0" w:color="auto"/>
      </w:divBdr>
    </w:div>
    <w:div w:id="438722670">
      <w:bodyDiv w:val="1"/>
      <w:marLeft w:val="0"/>
      <w:marRight w:val="0"/>
      <w:marTop w:val="0"/>
      <w:marBottom w:val="0"/>
      <w:divBdr>
        <w:top w:val="none" w:sz="0" w:space="0" w:color="auto"/>
        <w:left w:val="none" w:sz="0" w:space="0" w:color="auto"/>
        <w:bottom w:val="none" w:sz="0" w:space="0" w:color="auto"/>
        <w:right w:val="none" w:sz="0" w:space="0" w:color="auto"/>
      </w:divBdr>
    </w:div>
    <w:div w:id="439300836">
      <w:bodyDiv w:val="1"/>
      <w:marLeft w:val="0"/>
      <w:marRight w:val="0"/>
      <w:marTop w:val="0"/>
      <w:marBottom w:val="0"/>
      <w:divBdr>
        <w:top w:val="none" w:sz="0" w:space="0" w:color="auto"/>
        <w:left w:val="none" w:sz="0" w:space="0" w:color="auto"/>
        <w:bottom w:val="none" w:sz="0" w:space="0" w:color="auto"/>
        <w:right w:val="none" w:sz="0" w:space="0" w:color="auto"/>
      </w:divBdr>
    </w:div>
    <w:div w:id="439419712">
      <w:bodyDiv w:val="1"/>
      <w:marLeft w:val="0"/>
      <w:marRight w:val="0"/>
      <w:marTop w:val="0"/>
      <w:marBottom w:val="0"/>
      <w:divBdr>
        <w:top w:val="none" w:sz="0" w:space="0" w:color="auto"/>
        <w:left w:val="none" w:sz="0" w:space="0" w:color="auto"/>
        <w:bottom w:val="none" w:sz="0" w:space="0" w:color="auto"/>
        <w:right w:val="none" w:sz="0" w:space="0" w:color="auto"/>
      </w:divBdr>
    </w:div>
    <w:div w:id="439640813">
      <w:bodyDiv w:val="1"/>
      <w:marLeft w:val="0"/>
      <w:marRight w:val="0"/>
      <w:marTop w:val="0"/>
      <w:marBottom w:val="0"/>
      <w:divBdr>
        <w:top w:val="none" w:sz="0" w:space="0" w:color="auto"/>
        <w:left w:val="none" w:sz="0" w:space="0" w:color="auto"/>
        <w:bottom w:val="none" w:sz="0" w:space="0" w:color="auto"/>
        <w:right w:val="none" w:sz="0" w:space="0" w:color="auto"/>
      </w:divBdr>
    </w:div>
    <w:div w:id="444887475">
      <w:bodyDiv w:val="1"/>
      <w:marLeft w:val="0"/>
      <w:marRight w:val="0"/>
      <w:marTop w:val="0"/>
      <w:marBottom w:val="0"/>
      <w:divBdr>
        <w:top w:val="none" w:sz="0" w:space="0" w:color="auto"/>
        <w:left w:val="none" w:sz="0" w:space="0" w:color="auto"/>
        <w:bottom w:val="none" w:sz="0" w:space="0" w:color="auto"/>
        <w:right w:val="none" w:sz="0" w:space="0" w:color="auto"/>
      </w:divBdr>
    </w:div>
    <w:div w:id="446317039">
      <w:bodyDiv w:val="1"/>
      <w:marLeft w:val="0"/>
      <w:marRight w:val="0"/>
      <w:marTop w:val="0"/>
      <w:marBottom w:val="0"/>
      <w:divBdr>
        <w:top w:val="none" w:sz="0" w:space="0" w:color="auto"/>
        <w:left w:val="none" w:sz="0" w:space="0" w:color="auto"/>
        <w:bottom w:val="none" w:sz="0" w:space="0" w:color="auto"/>
        <w:right w:val="none" w:sz="0" w:space="0" w:color="auto"/>
      </w:divBdr>
    </w:div>
    <w:div w:id="448472533">
      <w:bodyDiv w:val="1"/>
      <w:marLeft w:val="0"/>
      <w:marRight w:val="0"/>
      <w:marTop w:val="0"/>
      <w:marBottom w:val="0"/>
      <w:divBdr>
        <w:top w:val="none" w:sz="0" w:space="0" w:color="auto"/>
        <w:left w:val="none" w:sz="0" w:space="0" w:color="auto"/>
        <w:bottom w:val="none" w:sz="0" w:space="0" w:color="auto"/>
        <w:right w:val="none" w:sz="0" w:space="0" w:color="auto"/>
      </w:divBdr>
    </w:div>
    <w:div w:id="448856874">
      <w:bodyDiv w:val="1"/>
      <w:marLeft w:val="0"/>
      <w:marRight w:val="0"/>
      <w:marTop w:val="0"/>
      <w:marBottom w:val="0"/>
      <w:divBdr>
        <w:top w:val="none" w:sz="0" w:space="0" w:color="auto"/>
        <w:left w:val="none" w:sz="0" w:space="0" w:color="auto"/>
        <w:bottom w:val="none" w:sz="0" w:space="0" w:color="auto"/>
        <w:right w:val="none" w:sz="0" w:space="0" w:color="auto"/>
      </w:divBdr>
    </w:div>
    <w:div w:id="449327647">
      <w:bodyDiv w:val="1"/>
      <w:marLeft w:val="0"/>
      <w:marRight w:val="0"/>
      <w:marTop w:val="0"/>
      <w:marBottom w:val="0"/>
      <w:divBdr>
        <w:top w:val="none" w:sz="0" w:space="0" w:color="auto"/>
        <w:left w:val="none" w:sz="0" w:space="0" w:color="auto"/>
        <w:bottom w:val="none" w:sz="0" w:space="0" w:color="auto"/>
        <w:right w:val="none" w:sz="0" w:space="0" w:color="auto"/>
      </w:divBdr>
    </w:div>
    <w:div w:id="451367227">
      <w:bodyDiv w:val="1"/>
      <w:marLeft w:val="0"/>
      <w:marRight w:val="0"/>
      <w:marTop w:val="0"/>
      <w:marBottom w:val="0"/>
      <w:divBdr>
        <w:top w:val="none" w:sz="0" w:space="0" w:color="auto"/>
        <w:left w:val="none" w:sz="0" w:space="0" w:color="auto"/>
        <w:bottom w:val="none" w:sz="0" w:space="0" w:color="auto"/>
        <w:right w:val="none" w:sz="0" w:space="0" w:color="auto"/>
      </w:divBdr>
    </w:div>
    <w:div w:id="454180729">
      <w:bodyDiv w:val="1"/>
      <w:marLeft w:val="0"/>
      <w:marRight w:val="0"/>
      <w:marTop w:val="0"/>
      <w:marBottom w:val="0"/>
      <w:divBdr>
        <w:top w:val="none" w:sz="0" w:space="0" w:color="auto"/>
        <w:left w:val="none" w:sz="0" w:space="0" w:color="auto"/>
        <w:bottom w:val="none" w:sz="0" w:space="0" w:color="auto"/>
        <w:right w:val="none" w:sz="0" w:space="0" w:color="auto"/>
      </w:divBdr>
    </w:div>
    <w:div w:id="455685969">
      <w:bodyDiv w:val="1"/>
      <w:marLeft w:val="0"/>
      <w:marRight w:val="0"/>
      <w:marTop w:val="0"/>
      <w:marBottom w:val="0"/>
      <w:divBdr>
        <w:top w:val="none" w:sz="0" w:space="0" w:color="auto"/>
        <w:left w:val="none" w:sz="0" w:space="0" w:color="auto"/>
        <w:bottom w:val="none" w:sz="0" w:space="0" w:color="auto"/>
        <w:right w:val="none" w:sz="0" w:space="0" w:color="auto"/>
      </w:divBdr>
    </w:div>
    <w:div w:id="455873065">
      <w:bodyDiv w:val="1"/>
      <w:marLeft w:val="0"/>
      <w:marRight w:val="0"/>
      <w:marTop w:val="0"/>
      <w:marBottom w:val="0"/>
      <w:divBdr>
        <w:top w:val="none" w:sz="0" w:space="0" w:color="auto"/>
        <w:left w:val="none" w:sz="0" w:space="0" w:color="auto"/>
        <w:bottom w:val="none" w:sz="0" w:space="0" w:color="auto"/>
        <w:right w:val="none" w:sz="0" w:space="0" w:color="auto"/>
      </w:divBdr>
    </w:div>
    <w:div w:id="455951276">
      <w:bodyDiv w:val="1"/>
      <w:marLeft w:val="0"/>
      <w:marRight w:val="0"/>
      <w:marTop w:val="0"/>
      <w:marBottom w:val="0"/>
      <w:divBdr>
        <w:top w:val="none" w:sz="0" w:space="0" w:color="auto"/>
        <w:left w:val="none" w:sz="0" w:space="0" w:color="auto"/>
        <w:bottom w:val="none" w:sz="0" w:space="0" w:color="auto"/>
        <w:right w:val="none" w:sz="0" w:space="0" w:color="auto"/>
      </w:divBdr>
    </w:div>
    <w:div w:id="456801939">
      <w:bodyDiv w:val="1"/>
      <w:marLeft w:val="0"/>
      <w:marRight w:val="0"/>
      <w:marTop w:val="0"/>
      <w:marBottom w:val="0"/>
      <w:divBdr>
        <w:top w:val="none" w:sz="0" w:space="0" w:color="auto"/>
        <w:left w:val="none" w:sz="0" w:space="0" w:color="auto"/>
        <w:bottom w:val="none" w:sz="0" w:space="0" w:color="auto"/>
        <w:right w:val="none" w:sz="0" w:space="0" w:color="auto"/>
      </w:divBdr>
    </w:div>
    <w:div w:id="457917119">
      <w:bodyDiv w:val="1"/>
      <w:marLeft w:val="0"/>
      <w:marRight w:val="0"/>
      <w:marTop w:val="0"/>
      <w:marBottom w:val="0"/>
      <w:divBdr>
        <w:top w:val="none" w:sz="0" w:space="0" w:color="auto"/>
        <w:left w:val="none" w:sz="0" w:space="0" w:color="auto"/>
        <w:bottom w:val="none" w:sz="0" w:space="0" w:color="auto"/>
        <w:right w:val="none" w:sz="0" w:space="0" w:color="auto"/>
      </w:divBdr>
    </w:div>
    <w:div w:id="459303782">
      <w:bodyDiv w:val="1"/>
      <w:marLeft w:val="0"/>
      <w:marRight w:val="0"/>
      <w:marTop w:val="0"/>
      <w:marBottom w:val="0"/>
      <w:divBdr>
        <w:top w:val="none" w:sz="0" w:space="0" w:color="auto"/>
        <w:left w:val="none" w:sz="0" w:space="0" w:color="auto"/>
        <w:bottom w:val="none" w:sz="0" w:space="0" w:color="auto"/>
        <w:right w:val="none" w:sz="0" w:space="0" w:color="auto"/>
      </w:divBdr>
    </w:div>
    <w:div w:id="459343495">
      <w:bodyDiv w:val="1"/>
      <w:marLeft w:val="0"/>
      <w:marRight w:val="0"/>
      <w:marTop w:val="0"/>
      <w:marBottom w:val="0"/>
      <w:divBdr>
        <w:top w:val="none" w:sz="0" w:space="0" w:color="auto"/>
        <w:left w:val="none" w:sz="0" w:space="0" w:color="auto"/>
        <w:bottom w:val="none" w:sz="0" w:space="0" w:color="auto"/>
        <w:right w:val="none" w:sz="0" w:space="0" w:color="auto"/>
      </w:divBdr>
    </w:div>
    <w:div w:id="463036721">
      <w:bodyDiv w:val="1"/>
      <w:marLeft w:val="0"/>
      <w:marRight w:val="0"/>
      <w:marTop w:val="0"/>
      <w:marBottom w:val="0"/>
      <w:divBdr>
        <w:top w:val="none" w:sz="0" w:space="0" w:color="auto"/>
        <w:left w:val="none" w:sz="0" w:space="0" w:color="auto"/>
        <w:bottom w:val="none" w:sz="0" w:space="0" w:color="auto"/>
        <w:right w:val="none" w:sz="0" w:space="0" w:color="auto"/>
      </w:divBdr>
    </w:div>
    <w:div w:id="465783899">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466974409">
      <w:bodyDiv w:val="1"/>
      <w:marLeft w:val="0"/>
      <w:marRight w:val="0"/>
      <w:marTop w:val="0"/>
      <w:marBottom w:val="0"/>
      <w:divBdr>
        <w:top w:val="none" w:sz="0" w:space="0" w:color="auto"/>
        <w:left w:val="none" w:sz="0" w:space="0" w:color="auto"/>
        <w:bottom w:val="none" w:sz="0" w:space="0" w:color="auto"/>
        <w:right w:val="none" w:sz="0" w:space="0" w:color="auto"/>
      </w:divBdr>
    </w:div>
    <w:div w:id="469858095">
      <w:bodyDiv w:val="1"/>
      <w:marLeft w:val="0"/>
      <w:marRight w:val="0"/>
      <w:marTop w:val="0"/>
      <w:marBottom w:val="0"/>
      <w:divBdr>
        <w:top w:val="none" w:sz="0" w:space="0" w:color="auto"/>
        <w:left w:val="none" w:sz="0" w:space="0" w:color="auto"/>
        <w:bottom w:val="none" w:sz="0" w:space="0" w:color="auto"/>
        <w:right w:val="none" w:sz="0" w:space="0" w:color="auto"/>
      </w:divBdr>
    </w:div>
    <w:div w:id="470364989">
      <w:bodyDiv w:val="1"/>
      <w:marLeft w:val="0"/>
      <w:marRight w:val="0"/>
      <w:marTop w:val="0"/>
      <w:marBottom w:val="0"/>
      <w:divBdr>
        <w:top w:val="none" w:sz="0" w:space="0" w:color="auto"/>
        <w:left w:val="none" w:sz="0" w:space="0" w:color="auto"/>
        <w:bottom w:val="none" w:sz="0" w:space="0" w:color="auto"/>
        <w:right w:val="none" w:sz="0" w:space="0" w:color="auto"/>
      </w:divBdr>
    </w:div>
    <w:div w:id="471098224">
      <w:bodyDiv w:val="1"/>
      <w:marLeft w:val="0"/>
      <w:marRight w:val="0"/>
      <w:marTop w:val="0"/>
      <w:marBottom w:val="0"/>
      <w:divBdr>
        <w:top w:val="none" w:sz="0" w:space="0" w:color="auto"/>
        <w:left w:val="none" w:sz="0" w:space="0" w:color="auto"/>
        <w:bottom w:val="none" w:sz="0" w:space="0" w:color="auto"/>
        <w:right w:val="none" w:sz="0" w:space="0" w:color="auto"/>
      </w:divBdr>
    </w:div>
    <w:div w:id="473527594">
      <w:bodyDiv w:val="1"/>
      <w:marLeft w:val="0"/>
      <w:marRight w:val="0"/>
      <w:marTop w:val="0"/>
      <w:marBottom w:val="0"/>
      <w:divBdr>
        <w:top w:val="none" w:sz="0" w:space="0" w:color="auto"/>
        <w:left w:val="none" w:sz="0" w:space="0" w:color="auto"/>
        <w:bottom w:val="none" w:sz="0" w:space="0" w:color="auto"/>
        <w:right w:val="none" w:sz="0" w:space="0" w:color="auto"/>
      </w:divBdr>
    </w:div>
    <w:div w:id="476383932">
      <w:bodyDiv w:val="1"/>
      <w:marLeft w:val="0"/>
      <w:marRight w:val="0"/>
      <w:marTop w:val="0"/>
      <w:marBottom w:val="0"/>
      <w:divBdr>
        <w:top w:val="none" w:sz="0" w:space="0" w:color="auto"/>
        <w:left w:val="none" w:sz="0" w:space="0" w:color="auto"/>
        <w:bottom w:val="none" w:sz="0" w:space="0" w:color="auto"/>
        <w:right w:val="none" w:sz="0" w:space="0" w:color="auto"/>
      </w:divBdr>
    </w:div>
    <w:div w:id="478038270">
      <w:bodyDiv w:val="1"/>
      <w:marLeft w:val="0"/>
      <w:marRight w:val="0"/>
      <w:marTop w:val="0"/>
      <w:marBottom w:val="0"/>
      <w:divBdr>
        <w:top w:val="none" w:sz="0" w:space="0" w:color="auto"/>
        <w:left w:val="none" w:sz="0" w:space="0" w:color="auto"/>
        <w:bottom w:val="none" w:sz="0" w:space="0" w:color="auto"/>
        <w:right w:val="none" w:sz="0" w:space="0" w:color="auto"/>
      </w:divBdr>
    </w:div>
    <w:div w:id="478159047">
      <w:bodyDiv w:val="1"/>
      <w:marLeft w:val="0"/>
      <w:marRight w:val="0"/>
      <w:marTop w:val="0"/>
      <w:marBottom w:val="0"/>
      <w:divBdr>
        <w:top w:val="none" w:sz="0" w:space="0" w:color="auto"/>
        <w:left w:val="none" w:sz="0" w:space="0" w:color="auto"/>
        <w:bottom w:val="none" w:sz="0" w:space="0" w:color="auto"/>
        <w:right w:val="none" w:sz="0" w:space="0" w:color="auto"/>
      </w:divBdr>
    </w:div>
    <w:div w:id="479729606">
      <w:bodyDiv w:val="1"/>
      <w:marLeft w:val="0"/>
      <w:marRight w:val="0"/>
      <w:marTop w:val="0"/>
      <w:marBottom w:val="0"/>
      <w:divBdr>
        <w:top w:val="none" w:sz="0" w:space="0" w:color="auto"/>
        <w:left w:val="none" w:sz="0" w:space="0" w:color="auto"/>
        <w:bottom w:val="none" w:sz="0" w:space="0" w:color="auto"/>
        <w:right w:val="none" w:sz="0" w:space="0" w:color="auto"/>
      </w:divBdr>
    </w:div>
    <w:div w:id="484470415">
      <w:bodyDiv w:val="1"/>
      <w:marLeft w:val="0"/>
      <w:marRight w:val="0"/>
      <w:marTop w:val="0"/>
      <w:marBottom w:val="0"/>
      <w:divBdr>
        <w:top w:val="none" w:sz="0" w:space="0" w:color="auto"/>
        <w:left w:val="none" w:sz="0" w:space="0" w:color="auto"/>
        <w:bottom w:val="none" w:sz="0" w:space="0" w:color="auto"/>
        <w:right w:val="none" w:sz="0" w:space="0" w:color="auto"/>
      </w:divBdr>
    </w:div>
    <w:div w:id="485366073">
      <w:bodyDiv w:val="1"/>
      <w:marLeft w:val="0"/>
      <w:marRight w:val="0"/>
      <w:marTop w:val="0"/>
      <w:marBottom w:val="0"/>
      <w:divBdr>
        <w:top w:val="none" w:sz="0" w:space="0" w:color="auto"/>
        <w:left w:val="none" w:sz="0" w:space="0" w:color="auto"/>
        <w:bottom w:val="none" w:sz="0" w:space="0" w:color="auto"/>
        <w:right w:val="none" w:sz="0" w:space="0" w:color="auto"/>
      </w:divBdr>
    </w:div>
    <w:div w:id="488594024">
      <w:bodyDiv w:val="1"/>
      <w:marLeft w:val="0"/>
      <w:marRight w:val="0"/>
      <w:marTop w:val="0"/>
      <w:marBottom w:val="0"/>
      <w:divBdr>
        <w:top w:val="none" w:sz="0" w:space="0" w:color="auto"/>
        <w:left w:val="none" w:sz="0" w:space="0" w:color="auto"/>
        <w:bottom w:val="none" w:sz="0" w:space="0" w:color="auto"/>
        <w:right w:val="none" w:sz="0" w:space="0" w:color="auto"/>
      </w:divBdr>
    </w:div>
    <w:div w:id="490029049">
      <w:bodyDiv w:val="1"/>
      <w:marLeft w:val="0"/>
      <w:marRight w:val="0"/>
      <w:marTop w:val="0"/>
      <w:marBottom w:val="0"/>
      <w:divBdr>
        <w:top w:val="none" w:sz="0" w:space="0" w:color="auto"/>
        <w:left w:val="none" w:sz="0" w:space="0" w:color="auto"/>
        <w:bottom w:val="none" w:sz="0" w:space="0" w:color="auto"/>
        <w:right w:val="none" w:sz="0" w:space="0" w:color="auto"/>
      </w:divBdr>
    </w:div>
    <w:div w:id="491336131">
      <w:bodyDiv w:val="1"/>
      <w:marLeft w:val="0"/>
      <w:marRight w:val="0"/>
      <w:marTop w:val="0"/>
      <w:marBottom w:val="0"/>
      <w:divBdr>
        <w:top w:val="none" w:sz="0" w:space="0" w:color="auto"/>
        <w:left w:val="none" w:sz="0" w:space="0" w:color="auto"/>
        <w:bottom w:val="none" w:sz="0" w:space="0" w:color="auto"/>
        <w:right w:val="none" w:sz="0" w:space="0" w:color="auto"/>
      </w:divBdr>
    </w:div>
    <w:div w:id="491606110">
      <w:bodyDiv w:val="1"/>
      <w:marLeft w:val="0"/>
      <w:marRight w:val="0"/>
      <w:marTop w:val="0"/>
      <w:marBottom w:val="0"/>
      <w:divBdr>
        <w:top w:val="none" w:sz="0" w:space="0" w:color="auto"/>
        <w:left w:val="none" w:sz="0" w:space="0" w:color="auto"/>
        <w:bottom w:val="none" w:sz="0" w:space="0" w:color="auto"/>
        <w:right w:val="none" w:sz="0" w:space="0" w:color="auto"/>
      </w:divBdr>
    </w:div>
    <w:div w:id="491718860">
      <w:bodyDiv w:val="1"/>
      <w:marLeft w:val="0"/>
      <w:marRight w:val="0"/>
      <w:marTop w:val="0"/>
      <w:marBottom w:val="0"/>
      <w:divBdr>
        <w:top w:val="none" w:sz="0" w:space="0" w:color="auto"/>
        <w:left w:val="none" w:sz="0" w:space="0" w:color="auto"/>
        <w:bottom w:val="none" w:sz="0" w:space="0" w:color="auto"/>
        <w:right w:val="none" w:sz="0" w:space="0" w:color="auto"/>
      </w:divBdr>
    </w:div>
    <w:div w:id="492796299">
      <w:bodyDiv w:val="1"/>
      <w:marLeft w:val="0"/>
      <w:marRight w:val="0"/>
      <w:marTop w:val="0"/>
      <w:marBottom w:val="0"/>
      <w:divBdr>
        <w:top w:val="none" w:sz="0" w:space="0" w:color="auto"/>
        <w:left w:val="none" w:sz="0" w:space="0" w:color="auto"/>
        <w:bottom w:val="none" w:sz="0" w:space="0" w:color="auto"/>
        <w:right w:val="none" w:sz="0" w:space="0" w:color="auto"/>
      </w:divBdr>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494692151">
      <w:bodyDiv w:val="1"/>
      <w:marLeft w:val="0"/>
      <w:marRight w:val="0"/>
      <w:marTop w:val="0"/>
      <w:marBottom w:val="0"/>
      <w:divBdr>
        <w:top w:val="none" w:sz="0" w:space="0" w:color="auto"/>
        <w:left w:val="none" w:sz="0" w:space="0" w:color="auto"/>
        <w:bottom w:val="none" w:sz="0" w:space="0" w:color="auto"/>
        <w:right w:val="none" w:sz="0" w:space="0" w:color="auto"/>
      </w:divBdr>
    </w:div>
    <w:div w:id="497504949">
      <w:bodyDiv w:val="1"/>
      <w:marLeft w:val="0"/>
      <w:marRight w:val="0"/>
      <w:marTop w:val="0"/>
      <w:marBottom w:val="0"/>
      <w:divBdr>
        <w:top w:val="none" w:sz="0" w:space="0" w:color="auto"/>
        <w:left w:val="none" w:sz="0" w:space="0" w:color="auto"/>
        <w:bottom w:val="none" w:sz="0" w:space="0" w:color="auto"/>
        <w:right w:val="none" w:sz="0" w:space="0" w:color="auto"/>
      </w:divBdr>
    </w:div>
    <w:div w:id="498617823">
      <w:bodyDiv w:val="1"/>
      <w:marLeft w:val="0"/>
      <w:marRight w:val="0"/>
      <w:marTop w:val="0"/>
      <w:marBottom w:val="0"/>
      <w:divBdr>
        <w:top w:val="none" w:sz="0" w:space="0" w:color="auto"/>
        <w:left w:val="none" w:sz="0" w:space="0" w:color="auto"/>
        <w:bottom w:val="none" w:sz="0" w:space="0" w:color="auto"/>
        <w:right w:val="none" w:sz="0" w:space="0" w:color="auto"/>
      </w:divBdr>
    </w:div>
    <w:div w:id="500127596">
      <w:bodyDiv w:val="1"/>
      <w:marLeft w:val="0"/>
      <w:marRight w:val="0"/>
      <w:marTop w:val="0"/>
      <w:marBottom w:val="0"/>
      <w:divBdr>
        <w:top w:val="none" w:sz="0" w:space="0" w:color="auto"/>
        <w:left w:val="none" w:sz="0" w:space="0" w:color="auto"/>
        <w:bottom w:val="none" w:sz="0" w:space="0" w:color="auto"/>
        <w:right w:val="none" w:sz="0" w:space="0" w:color="auto"/>
      </w:divBdr>
    </w:div>
    <w:div w:id="501430749">
      <w:bodyDiv w:val="1"/>
      <w:marLeft w:val="0"/>
      <w:marRight w:val="0"/>
      <w:marTop w:val="0"/>
      <w:marBottom w:val="0"/>
      <w:divBdr>
        <w:top w:val="none" w:sz="0" w:space="0" w:color="auto"/>
        <w:left w:val="none" w:sz="0" w:space="0" w:color="auto"/>
        <w:bottom w:val="none" w:sz="0" w:space="0" w:color="auto"/>
        <w:right w:val="none" w:sz="0" w:space="0" w:color="auto"/>
      </w:divBdr>
    </w:div>
    <w:div w:id="501966627">
      <w:bodyDiv w:val="1"/>
      <w:marLeft w:val="0"/>
      <w:marRight w:val="0"/>
      <w:marTop w:val="0"/>
      <w:marBottom w:val="0"/>
      <w:divBdr>
        <w:top w:val="none" w:sz="0" w:space="0" w:color="auto"/>
        <w:left w:val="none" w:sz="0" w:space="0" w:color="auto"/>
        <w:bottom w:val="none" w:sz="0" w:space="0" w:color="auto"/>
        <w:right w:val="none" w:sz="0" w:space="0" w:color="auto"/>
      </w:divBdr>
    </w:div>
    <w:div w:id="502165109">
      <w:bodyDiv w:val="1"/>
      <w:marLeft w:val="0"/>
      <w:marRight w:val="0"/>
      <w:marTop w:val="0"/>
      <w:marBottom w:val="0"/>
      <w:divBdr>
        <w:top w:val="none" w:sz="0" w:space="0" w:color="auto"/>
        <w:left w:val="none" w:sz="0" w:space="0" w:color="auto"/>
        <w:bottom w:val="none" w:sz="0" w:space="0" w:color="auto"/>
        <w:right w:val="none" w:sz="0" w:space="0" w:color="auto"/>
      </w:divBdr>
    </w:div>
    <w:div w:id="507255542">
      <w:bodyDiv w:val="1"/>
      <w:marLeft w:val="0"/>
      <w:marRight w:val="0"/>
      <w:marTop w:val="0"/>
      <w:marBottom w:val="0"/>
      <w:divBdr>
        <w:top w:val="none" w:sz="0" w:space="0" w:color="auto"/>
        <w:left w:val="none" w:sz="0" w:space="0" w:color="auto"/>
        <w:bottom w:val="none" w:sz="0" w:space="0" w:color="auto"/>
        <w:right w:val="none" w:sz="0" w:space="0" w:color="auto"/>
      </w:divBdr>
    </w:div>
    <w:div w:id="508638825">
      <w:bodyDiv w:val="1"/>
      <w:marLeft w:val="0"/>
      <w:marRight w:val="0"/>
      <w:marTop w:val="0"/>
      <w:marBottom w:val="0"/>
      <w:divBdr>
        <w:top w:val="none" w:sz="0" w:space="0" w:color="auto"/>
        <w:left w:val="none" w:sz="0" w:space="0" w:color="auto"/>
        <w:bottom w:val="none" w:sz="0" w:space="0" w:color="auto"/>
        <w:right w:val="none" w:sz="0" w:space="0" w:color="auto"/>
      </w:divBdr>
    </w:div>
    <w:div w:id="508833496">
      <w:bodyDiv w:val="1"/>
      <w:marLeft w:val="0"/>
      <w:marRight w:val="0"/>
      <w:marTop w:val="0"/>
      <w:marBottom w:val="0"/>
      <w:divBdr>
        <w:top w:val="none" w:sz="0" w:space="0" w:color="auto"/>
        <w:left w:val="none" w:sz="0" w:space="0" w:color="auto"/>
        <w:bottom w:val="none" w:sz="0" w:space="0" w:color="auto"/>
        <w:right w:val="none" w:sz="0" w:space="0" w:color="auto"/>
      </w:divBdr>
    </w:div>
    <w:div w:id="509177595">
      <w:bodyDiv w:val="1"/>
      <w:marLeft w:val="0"/>
      <w:marRight w:val="0"/>
      <w:marTop w:val="0"/>
      <w:marBottom w:val="0"/>
      <w:divBdr>
        <w:top w:val="none" w:sz="0" w:space="0" w:color="auto"/>
        <w:left w:val="none" w:sz="0" w:space="0" w:color="auto"/>
        <w:bottom w:val="none" w:sz="0" w:space="0" w:color="auto"/>
        <w:right w:val="none" w:sz="0" w:space="0" w:color="auto"/>
      </w:divBdr>
    </w:div>
    <w:div w:id="511073986">
      <w:bodyDiv w:val="1"/>
      <w:marLeft w:val="0"/>
      <w:marRight w:val="0"/>
      <w:marTop w:val="0"/>
      <w:marBottom w:val="0"/>
      <w:divBdr>
        <w:top w:val="none" w:sz="0" w:space="0" w:color="auto"/>
        <w:left w:val="none" w:sz="0" w:space="0" w:color="auto"/>
        <w:bottom w:val="none" w:sz="0" w:space="0" w:color="auto"/>
        <w:right w:val="none" w:sz="0" w:space="0" w:color="auto"/>
      </w:divBdr>
    </w:div>
    <w:div w:id="514077614">
      <w:bodyDiv w:val="1"/>
      <w:marLeft w:val="0"/>
      <w:marRight w:val="0"/>
      <w:marTop w:val="0"/>
      <w:marBottom w:val="0"/>
      <w:divBdr>
        <w:top w:val="none" w:sz="0" w:space="0" w:color="auto"/>
        <w:left w:val="none" w:sz="0" w:space="0" w:color="auto"/>
        <w:bottom w:val="none" w:sz="0" w:space="0" w:color="auto"/>
        <w:right w:val="none" w:sz="0" w:space="0" w:color="auto"/>
      </w:divBdr>
    </w:div>
    <w:div w:id="516120328">
      <w:bodyDiv w:val="1"/>
      <w:marLeft w:val="0"/>
      <w:marRight w:val="0"/>
      <w:marTop w:val="0"/>
      <w:marBottom w:val="0"/>
      <w:divBdr>
        <w:top w:val="none" w:sz="0" w:space="0" w:color="auto"/>
        <w:left w:val="none" w:sz="0" w:space="0" w:color="auto"/>
        <w:bottom w:val="none" w:sz="0" w:space="0" w:color="auto"/>
        <w:right w:val="none" w:sz="0" w:space="0" w:color="auto"/>
      </w:divBdr>
    </w:div>
    <w:div w:id="519242749">
      <w:bodyDiv w:val="1"/>
      <w:marLeft w:val="0"/>
      <w:marRight w:val="0"/>
      <w:marTop w:val="0"/>
      <w:marBottom w:val="0"/>
      <w:divBdr>
        <w:top w:val="none" w:sz="0" w:space="0" w:color="auto"/>
        <w:left w:val="none" w:sz="0" w:space="0" w:color="auto"/>
        <w:bottom w:val="none" w:sz="0" w:space="0" w:color="auto"/>
        <w:right w:val="none" w:sz="0" w:space="0" w:color="auto"/>
      </w:divBdr>
    </w:div>
    <w:div w:id="519271905">
      <w:bodyDiv w:val="1"/>
      <w:marLeft w:val="0"/>
      <w:marRight w:val="0"/>
      <w:marTop w:val="0"/>
      <w:marBottom w:val="0"/>
      <w:divBdr>
        <w:top w:val="none" w:sz="0" w:space="0" w:color="auto"/>
        <w:left w:val="none" w:sz="0" w:space="0" w:color="auto"/>
        <w:bottom w:val="none" w:sz="0" w:space="0" w:color="auto"/>
        <w:right w:val="none" w:sz="0" w:space="0" w:color="auto"/>
      </w:divBdr>
    </w:div>
    <w:div w:id="520777068">
      <w:bodyDiv w:val="1"/>
      <w:marLeft w:val="0"/>
      <w:marRight w:val="0"/>
      <w:marTop w:val="0"/>
      <w:marBottom w:val="0"/>
      <w:divBdr>
        <w:top w:val="none" w:sz="0" w:space="0" w:color="auto"/>
        <w:left w:val="none" w:sz="0" w:space="0" w:color="auto"/>
        <w:bottom w:val="none" w:sz="0" w:space="0" w:color="auto"/>
        <w:right w:val="none" w:sz="0" w:space="0" w:color="auto"/>
      </w:divBdr>
    </w:div>
    <w:div w:id="521208750">
      <w:bodyDiv w:val="1"/>
      <w:marLeft w:val="0"/>
      <w:marRight w:val="0"/>
      <w:marTop w:val="0"/>
      <w:marBottom w:val="0"/>
      <w:divBdr>
        <w:top w:val="none" w:sz="0" w:space="0" w:color="auto"/>
        <w:left w:val="none" w:sz="0" w:space="0" w:color="auto"/>
        <w:bottom w:val="none" w:sz="0" w:space="0" w:color="auto"/>
        <w:right w:val="none" w:sz="0" w:space="0" w:color="auto"/>
      </w:divBdr>
    </w:div>
    <w:div w:id="521868709">
      <w:bodyDiv w:val="1"/>
      <w:marLeft w:val="0"/>
      <w:marRight w:val="0"/>
      <w:marTop w:val="0"/>
      <w:marBottom w:val="0"/>
      <w:divBdr>
        <w:top w:val="none" w:sz="0" w:space="0" w:color="auto"/>
        <w:left w:val="none" w:sz="0" w:space="0" w:color="auto"/>
        <w:bottom w:val="none" w:sz="0" w:space="0" w:color="auto"/>
        <w:right w:val="none" w:sz="0" w:space="0" w:color="auto"/>
      </w:divBdr>
    </w:div>
    <w:div w:id="523522647">
      <w:bodyDiv w:val="1"/>
      <w:marLeft w:val="0"/>
      <w:marRight w:val="0"/>
      <w:marTop w:val="0"/>
      <w:marBottom w:val="0"/>
      <w:divBdr>
        <w:top w:val="none" w:sz="0" w:space="0" w:color="auto"/>
        <w:left w:val="none" w:sz="0" w:space="0" w:color="auto"/>
        <w:bottom w:val="none" w:sz="0" w:space="0" w:color="auto"/>
        <w:right w:val="none" w:sz="0" w:space="0" w:color="auto"/>
      </w:divBdr>
    </w:div>
    <w:div w:id="524638995">
      <w:bodyDiv w:val="1"/>
      <w:marLeft w:val="0"/>
      <w:marRight w:val="0"/>
      <w:marTop w:val="0"/>
      <w:marBottom w:val="0"/>
      <w:divBdr>
        <w:top w:val="none" w:sz="0" w:space="0" w:color="auto"/>
        <w:left w:val="none" w:sz="0" w:space="0" w:color="auto"/>
        <w:bottom w:val="none" w:sz="0" w:space="0" w:color="auto"/>
        <w:right w:val="none" w:sz="0" w:space="0" w:color="auto"/>
      </w:divBdr>
    </w:div>
    <w:div w:id="524709942">
      <w:bodyDiv w:val="1"/>
      <w:marLeft w:val="0"/>
      <w:marRight w:val="0"/>
      <w:marTop w:val="0"/>
      <w:marBottom w:val="0"/>
      <w:divBdr>
        <w:top w:val="none" w:sz="0" w:space="0" w:color="auto"/>
        <w:left w:val="none" w:sz="0" w:space="0" w:color="auto"/>
        <w:bottom w:val="none" w:sz="0" w:space="0" w:color="auto"/>
        <w:right w:val="none" w:sz="0" w:space="0" w:color="auto"/>
      </w:divBdr>
    </w:div>
    <w:div w:id="524750708">
      <w:bodyDiv w:val="1"/>
      <w:marLeft w:val="0"/>
      <w:marRight w:val="0"/>
      <w:marTop w:val="0"/>
      <w:marBottom w:val="0"/>
      <w:divBdr>
        <w:top w:val="none" w:sz="0" w:space="0" w:color="auto"/>
        <w:left w:val="none" w:sz="0" w:space="0" w:color="auto"/>
        <w:bottom w:val="none" w:sz="0" w:space="0" w:color="auto"/>
        <w:right w:val="none" w:sz="0" w:space="0" w:color="auto"/>
      </w:divBdr>
    </w:div>
    <w:div w:id="525102153">
      <w:bodyDiv w:val="1"/>
      <w:marLeft w:val="0"/>
      <w:marRight w:val="0"/>
      <w:marTop w:val="0"/>
      <w:marBottom w:val="0"/>
      <w:divBdr>
        <w:top w:val="none" w:sz="0" w:space="0" w:color="auto"/>
        <w:left w:val="none" w:sz="0" w:space="0" w:color="auto"/>
        <w:bottom w:val="none" w:sz="0" w:space="0" w:color="auto"/>
        <w:right w:val="none" w:sz="0" w:space="0" w:color="auto"/>
      </w:divBdr>
    </w:div>
    <w:div w:id="526531647">
      <w:bodyDiv w:val="1"/>
      <w:marLeft w:val="0"/>
      <w:marRight w:val="0"/>
      <w:marTop w:val="0"/>
      <w:marBottom w:val="0"/>
      <w:divBdr>
        <w:top w:val="none" w:sz="0" w:space="0" w:color="auto"/>
        <w:left w:val="none" w:sz="0" w:space="0" w:color="auto"/>
        <w:bottom w:val="none" w:sz="0" w:space="0" w:color="auto"/>
        <w:right w:val="none" w:sz="0" w:space="0" w:color="auto"/>
      </w:divBdr>
    </w:div>
    <w:div w:id="526795710">
      <w:bodyDiv w:val="1"/>
      <w:marLeft w:val="0"/>
      <w:marRight w:val="0"/>
      <w:marTop w:val="0"/>
      <w:marBottom w:val="0"/>
      <w:divBdr>
        <w:top w:val="none" w:sz="0" w:space="0" w:color="auto"/>
        <w:left w:val="none" w:sz="0" w:space="0" w:color="auto"/>
        <w:bottom w:val="none" w:sz="0" w:space="0" w:color="auto"/>
        <w:right w:val="none" w:sz="0" w:space="0" w:color="auto"/>
      </w:divBdr>
    </w:div>
    <w:div w:id="532302461">
      <w:bodyDiv w:val="1"/>
      <w:marLeft w:val="0"/>
      <w:marRight w:val="0"/>
      <w:marTop w:val="0"/>
      <w:marBottom w:val="0"/>
      <w:divBdr>
        <w:top w:val="none" w:sz="0" w:space="0" w:color="auto"/>
        <w:left w:val="none" w:sz="0" w:space="0" w:color="auto"/>
        <w:bottom w:val="none" w:sz="0" w:space="0" w:color="auto"/>
        <w:right w:val="none" w:sz="0" w:space="0" w:color="auto"/>
      </w:divBdr>
    </w:div>
    <w:div w:id="535310084">
      <w:bodyDiv w:val="1"/>
      <w:marLeft w:val="0"/>
      <w:marRight w:val="0"/>
      <w:marTop w:val="0"/>
      <w:marBottom w:val="0"/>
      <w:divBdr>
        <w:top w:val="none" w:sz="0" w:space="0" w:color="auto"/>
        <w:left w:val="none" w:sz="0" w:space="0" w:color="auto"/>
        <w:bottom w:val="none" w:sz="0" w:space="0" w:color="auto"/>
        <w:right w:val="none" w:sz="0" w:space="0" w:color="auto"/>
      </w:divBdr>
    </w:div>
    <w:div w:id="536741972">
      <w:bodyDiv w:val="1"/>
      <w:marLeft w:val="0"/>
      <w:marRight w:val="0"/>
      <w:marTop w:val="0"/>
      <w:marBottom w:val="0"/>
      <w:divBdr>
        <w:top w:val="none" w:sz="0" w:space="0" w:color="auto"/>
        <w:left w:val="none" w:sz="0" w:space="0" w:color="auto"/>
        <w:bottom w:val="none" w:sz="0" w:space="0" w:color="auto"/>
        <w:right w:val="none" w:sz="0" w:space="0" w:color="auto"/>
      </w:divBdr>
    </w:div>
    <w:div w:id="540561135">
      <w:bodyDiv w:val="1"/>
      <w:marLeft w:val="0"/>
      <w:marRight w:val="0"/>
      <w:marTop w:val="0"/>
      <w:marBottom w:val="0"/>
      <w:divBdr>
        <w:top w:val="none" w:sz="0" w:space="0" w:color="auto"/>
        <w:left w:val="none" w:sz="0" w:space="0" w:color="auto"/>
        <w:bottom w:val="none" w:sz="0" w:space="0" w:color="auto"/>
        <w:right w:val="none" w:sz="0" w:space="0" w:color="auto"/>
      </w:divBdr>
    </w:div>
    <w:div w:id="542522217">
      <w:bodyDiv w:val="1"/>
      <w:marLeft w:val="0"/>
      <w:marRight w:val="0"/>
      <w:marTop w:val="0"/>
      <w:marBottom w:val="0"/>
      <w:divBdr>
        <w:top w:val="none" w:sz="0" w:space="0" w:color="auto"/>
        <w:left w:val="none" w:sz="0" w:space="0" w:color="auto"/>
        <w:bottom w:val="none" w:sz="0" w:space="0" w:color="auto"/>
        <w:right w:val="none" w:sz="0" w:space="0" w:color="auto"/>
      </w:divBdr>
    </w:div>
    <w:div w:id="542980036">
      <w:bodyDiv w:val="1"/>
      <w:marLeft w:val="0"/>
      <w:marRight w:val="0"/>
      <w:marTop w:val="0"/>
      <w:marBottom w:val="0"/>
      <w:divBdr>
        <w:top w:val="none" w:sz="0" w:space="0" w:color="auto"/>
        <w:left w:val="none" w:sz="0" w:space="0" w:color="auto"/>
        <w:bottom w:val="none" w:sz="0" w:space="0" w:color="auto"/>
        <w:right w:val="none" w:sz="0" w:space="0" w:color="auto"/>
      </w:divBdr>
    </w:div>
    <w:div w:id="543756802">
      <w:bodyDiv w:val="1"/>
      <w:marLeft w:val="0"/>
      <w:marRight w:val="0"/>
      <w:marTop w:val="0"/>
      <w:marBottom w:val="0"/>
      <w:divBdr>
        <w:top w:val="none" w:sz="0" w:space="0" w:color="auto"/>
        <w:left w:val="none" w:sz="0" w:space="0" w:color="auto"/>
        <w:bottom w:val="none" w:sz="0" w:space="0" w:color="auto"/>
        <w:right w:val="none" w:sz="0" w:space="0" w:color="auto"/>
      </w:divBdr>
    </w:div>
    <w:div w:id="548693097">
      <w:bodyDiv w:val="1"/>
      <w:marLeft w:val="0"/>
      <w:marRight w:val="0"/>
      <w:marTop w:val="0"/>
      <w:marBottom w:val="0"/>
      <w:divBdr>
        <w:top w:val="none" w:sz="0" w:space="0" w:color="auto"/>
        <w:left w:val="none" w:sz="0" w:space="0" w:color="auto"/>
        <w:bottom w:val="none" w:sz="0" w:space="0" w:color="auto"/>
        <w:right w:val="none" w:sz="0" w:space="0" w:color="auto"/>
      </w:divBdr>
    </w:div>
    <w:div w:id="551116304">
      <w:bodyDiv w:val="1"/>
      <w:marLeft w:val="0"/>
      <w:marRight w:val="0"/>
      <w:marTop w:val="0"/>
      <w:marBottom w:val="0"/>
      <w:divBdr>
        <w:top w:val="none" w:sz="0" w:space="0" w:color="auto"/>
        <w:left w:val="none" w:sz="0" w:space="0" w:color="auto"/>
        <w:bottom w:val="none" w:sz="0" w:space="0" w:color="auto"/>
        <w:right w:val="none" w:sz="0" w:space="0" w:color="auto"/>
      </w:divBdr>
    </w:div>
    <w:div w:id="551891826">
      <w:bodyDiv w:val="1"/>
      <w:marLeft w:val="0"/>
      <w:marRight w:val="0"/>
      <w:marTop w:val="0"/>
      <w:marBottom w:val="0"/>
      <w:divBdr>
        <w:top w:val="none" w:sz="0" w:space="0" w:color="auto"/>
        <w:left w:val="none" w:sz="0" w:space="0" w:color="auto"/>
        <w:bottom w:val="none" w:sz="0" w:space="0" w:color="auto"/>
        <w:right w:val="none" w:sz="0" w:space="0" w:color="auto"/>
      </w:divBdr>
    </w:div>
    <w:div w:id="553590483">
      <w:bodyDiv w:val="1"/>
      <w:marLeft w:val="0"/>
      <w:marRight w:val="0"/>
      <w:marTop w:val="0"/>
      <w:marBottom w:val="0"/>
      <w:divBdr>
        <w:top w:val="none" w:sz="0" w:space="0" w:color="auto"/>
        <w:left w:val="none" w:sz="0" w:space="0" w:color="auto"/>
        <w:bottom w:val="none" w:sz="0" w:space="0" w:color="auto"/>
        <w:right w:val="none" w:sz="0" w:space="0" w:color="auto"/>
      </w:divBdr>
    </w:div>
    <w:div w:id="553857640">
      <w:bodyDiv w:val="1"/>
      <w:marLeft w:val="0"/>
      <w:marRight w:val="0"/>
      <w:marTop w:val="0"/>
      <w:marBottom w:val="0"/>
      <w:divBdr>
        <w:top w:val="none" w:sz="0" w:space="0" w:color="auto"/>
        <w:left w:val="none" w:sz="0" w:space="0" w:color="auto"/>
        <w:bottom w:val="none" w:sz="0" w:space="0" w:color="auto"/>
        <w:right w:val="none" w:sz="0" w:space="0" w:color="auto"/>
      </w:divBdr>
    </w:div>
    <w:div w:id="557322821">
      <w:bodyDiv w:val="1"/>
      <w:marLeft w:val="0"/>
      <w:marRight w:val="0"/>
      <w:marTop w:val="0"/>
      <w:marBottom w:val="0"/>
      <w:divBdr>
        <w:top w:val="none" w:sz="0" w:space="0" w:color="auto"/>
        <w:left w:val="none" w:sz="0" w:space="0" w:color="auto"/>
        <w:bottom w:val="none" w:sz="0" w:space="0" w:color="auto"/>
        <w:right w:val="none" w:sz="0" w:space="0" w:color="auto"/>
      </w:divBdr>
    </w:div>
    <w:div w:id="558516668">
      <w:bodyDiv w:val="1"/>
      <w:marLeft w:val="0"/>
      <w:marRight w:val="0"/>
      <w:marTop w:val="0"/>
      <w:marBottom w:val="0"/>
      <w:divBdr>
        <w:top w:val="none" w:sz="0" w:space="0" w:color="auto"/>
        <w:left w:val="none" w:sz="0" w:space="0" w:color="auto"/>
        <w:bottom w:val="none" w:sz="0" w:space="0" w:color="auto"/>
        <w:right w:val="none" w:sz="0" w:space="0" w:color="auto"/>
      </w:divBdr>
    </w:div>
    <w:div w:id="559288339">
      <w:bodyDiv w:val="1"/>
      <w:marLeft w:val="0"/>
      <w:marRight w:val="0"/>
      <w:marTop w:val="0"/>
      <w:marBottom w:val="0"/>
      <w:divBdr>
        <w:top w:val="none" w:sz="0" w:space="0" w:color="auto"/>
        <w:left w:val="none" w:sz="0" w:space="0" w:color="auto"/>
        <w:bottom w:val="none" w:sz="0" w:space="0" w:color="auto"/>
        <w:right w:val="none" w:sz="0" w:space="0" w:color="auto"/>
      </w:divBdr>
    </w:div>
    <w:div w:id="560018086">
      <w:bodyDiv w:val="1"/>
      <w:marLeft w:val="0"/>
      <w:marRight w:val="0"/>
      <w:marTop w:val="0"/>
      <w:marBottom w:val="0"/>
      <w:divBdr>
        <w:top w:val="none" w:sz="0" w:space="0" w:color="auto"/>
        <w:left w:val="none" w:sz="0" w:space="0" w:color="auto"/>
        <w:bottom w:val="none" w:sz="0" w:space="0" w:color="auto"/>
        <w:right w:val="none" w:sz="0" w:space="0" w:color="auto"/>
      </w:divBdr>
    </w:div>
    <w:div w:id="560336057">
      <w:bodyDiv w:val="1"/>
      <w:marLeft w:val="0"/>
      <w:marRight w:val="0"/>
      <w:marTop w:val="0"/>
      <w:marBottom w:val="0"/>
      <w:divBdr>
        <w:top w:val="none" w:sz="0" w:space="0" w:color="auto"/>
        <w:left w:val="none" w:sz="0" w:space="0" w:color="auto"/>
        <w:bottom w:val="none" w:sz="0" w:space="0" w:color="auto"/>
        <w:right w:val="none" w:sz="0" w:space="0" w:color="auto"/>
      </w:divBdr>
    </w:div>
    <w:div w:id="568004399">
      <w:bodyDiv w:val="1"/>
      <w:marLeft w:val="0"/>
      <w:marRight w:val="0"/>
      <w:marTop w:val="0"/>
      <w:marBottom w:val="0"/>
      <w:divBdr>
        <w:top w:val="none" w:sz="0" w:space="0" w:color="auto"/>
        <w:left w:val="none" w:sz="0" w:space="0" w:color="auto"/>
        <w:bottom w:val="none" w:sz="0" w:space="0" w:color="auto"/>
        <w:right w:val="none" w:sz="0" w:space="0" w:color="auto"/>
      </w:divBdr>
    </w:div>
    <w:div w:id="570386561">
      <w:bodyDiv w:val="1"/>
      <w:marLeft w:val="0"/>
      <w:marRight w:val="0"/>
      <w:marTop w:val="0"/>
      <w:marBottom w:val="0"/>
      <w:divBdr>
        <w:top w:val="none" w:sz="0" w:space="0" w:color="auto"/>
        <w:left w:val="none" w:sz="0" w:space="0" w:color="auto"/>
        <w:bottom w:val="none" w:sz="0" w:space="0" w:color="auto"/>
        <w:right w:val="none" w:sz="0" w:space="0" w:color="auto"/>
      </w:divBdr>
    </w:div>
    <w:div w:id="571964691">
      <w:bodyDiv w:val="1"/>
      <w:marLeft w:val="0"/>
      <w:marRight w:val="0"/>
      <w:marTop w:val="0"/>
      <w:marBottom w:val="0"/>
      <w:divBdr>
        <w:top w:val="none" w:sz="0" w:space="0" w:color="auto"/>
        <w:left w:val="none" w:sz="0" w:space="0" w:color="auto"/>
        <w:bottom w:val="none" w:sz="0" w:space="0" w:color="auto"/>
        <w:right w:val="none" w:sz="0" w:space="0" w:color="auto"/>
      </w:divBdr>
    </w:div>
    <w:div w:id="573508971">
      <w:bodyDiv w:val="1"/>
      <w:marLeft w:val="0"/>
      <w:marRight w:val="0"/>
      <w:marTop w:val="0"/>
      <w:marBottom w:val="0"/>
      <w:divBdr>
        <w:top w:val="none" w:sz="0" w:space="0" w:color="auto"/>
        <w:left w:val="none" w:sz="0" w:space="0" w:color="auto"/>
        <w:bottom w:val="none" w:sz="0" w:space="0" w:color="auto"/>
        <w:right w:val="none" w:sz="0" w:space="0" w:color="auto"/>
      </w:divBdr>
    </w:div>
    <w:div w:id="574633037">
      <w:bodyDiv w:val="1"/>
      <w:marLeft w:val="0"/>
      <w:marRight w:val="0"/>
      <w:marTop w:val="0"/>
      <w:marBottom w:val="0"/>
      <w:divBdr>
        <w:top w:val="none" w:sz="0" w:space="0" w:color="auto"/>
        <w:left w:val="none" w:sz="0" w:space="0" w:color="auto"/>
        <w:bottom w:val="none" w:sz="0" w:space="0" w:color="auto"/>
        <w:right w:val="none" w:sz="0" w:space="0" w:color="auto"/>
      </w:divBdr>
    </w:div>
    <w:div w:id="579607865">
      <w:bodyDiv w:val="1"/>
      <w:marLeft w:val="0"/>
      <w:marRight w:val="0"/>
      <w:marTop w:val="0"/>
      <w:marBottom w:val="0"/>
      <w:divBdr>
        <w:top w:val="none" w:sz="0" w:space="0" w:color="auto"/>
        <w:left w:val="none" w:sz="0" w:space="0" w:color="auto"/>
        <w:bottom w:val="none" w:sz="0" w:space="0" w:color="auto"/>
        <w:right w:val="none" w:sz="0" w:space="0" w:color="auto"/>
      </w:divBdr>
    </w:div>
    <w:div w:id="580599189">
      <w:bodyDiv w:val="1"/>
      <w:marLeft w:val="0"/>
      <w:marRight w:val="0"/>
      <w:marTop w:val="0"/>
      <w:marBottom w:val="0"/>
      <w:divBdr>
        <w:top w:val="none" w:sz="0" w:space="0" w:color="auto"/>
        <w:left w:val="none" w:sz="0" w:space="0" w:color="auto"/>
        <w:bottom w:val="none" w:sz="0" w:space="0" w:color="auto"/>
        <w:right w:val="none" w:sz="0" w:space="0" w:color="auto"/>
      </w:divBdr>
    </w:div>
    <w:div w:id="581794760">
      <w:bodyDiv w:val="1"/>
      <w:marLeft w:val="0"/>
      <w:marRight w:val="0"/>
      <w:marTop w:val="0"/>
      <w:marBottom w:val="0"/>
      <w:divBdr>
        <w:top w:val="none" w:sz="0" w:space="0" w:color="auto"/>
        <w:left w:val="none" w:sz="0" w:space="0" w:color="auto"/>
        <w:bottom w:val="none" w:sz="0" w:space="0" w:color="auto"/>
        <w:right w:val="none" w:sz="0" w:space="0" w:color="auto"/>
      </w:divBdr>
    </w:div>
    <w:div w:id="582028507">
      <w:bodyDiv w:val="1"/>
      <w:marLeft w:val="0"/>
      <w:marRight w:val="0"/>
      <w:marTop w:val="0"/>
      <w:marBottom w:val="0"/>
      <w:divBdr>
        <w:top w:val="none" w:sz="0" w:space="0" w:color="auto"/>
        <w:left w:val="none" w:sz="0" w:space="0" w:color="auto"/>
        <w:bottom w:val="none" w:sz="0" w:space="0" w:color="auto"/>
        <w:right w:val="none" w:sz="0" w:space="0" w:color="auto"/>
      </w:divBdr>
    </w:div>
    <w:div w:id="582380056">
      <w:bodyDiv w:val="1"/>
      <w:marLeft w:val="0"/>
      <w:marRight w:val="0"/>
      <w:marTop w:val="0"/>
      <w:marBottom w:val="0"/>
      <w:divBdr>
        <w:top w:val="none" w:sz="0" w:space="0" w:color="auto"/>
        <w:left w:val="none" w:sz="0" w:space="0" w:color="auto"/>
        <w:bottom w:val="none" w:sz="0" w:space="0" w:color="auto"/>
        <w:right w:val="none" w:sz="0" w:space="0" w:color="auto"/>
      </w:divBdr>
    </w:div>
    <w:div w:id="583875893">
      <w:bodyDiv w:val="1"/>
      <w:marLeft w:val="0"/>
      <w:marRight w:val="0"/>
      <w:marTop w:val="0"/>
      <w:marBottom w:val="0"/>
      <w:divBdr>
        <w:top w:val="none" w:sz="0" w:space="0" w:color="auto"/>
        <w:left w:val="none" w:sz="0" w:space="0" w:color="auto"/>
        <w:bottom w:val="none" w:sz="0" w:space="0" w:color="auto"/>
        <w:right w:val="none" w:sz="0" w:space="0" w:color="auto"/>
      </w:divBdr>
    </w:div>
    <w:div w:id="584539480">
      <w:bodyDiv w:val="1"/>
      <w:marLeft w:val="0"/>
      <w:marRight w:val="0"/>
      <w:marTop w:val="0"/>
      <w:marBottom w:val="0"/>
      <w:divBdr>
        <w:top w:val="none" w:sz="0" w:space="0" w:color="auto"/>
        <w:left w:val="none" w:sz="0" w:space="0" w:color="auto"/>
        <w:bottom w:val="none" w:sz="0" w:space="0" w:color="auto"/>
        <w:right w:val="none" w:sz="0" w:space="0" w:color="auto"/>
      </w:divBdr>
    </w:div>
    <w:div w:id="585454331">
      <w:bodyDiv w:val="1"/>
      <w:marLeft w:val="0"/>
      <w:marRight w:val="0"/>
      <w:marTop w:val="0"/>
      <w:marBottom w:val="0"/>
      <w:divBdr>
        <w:top w:val="none" w:sz="0" w:space="0" w:color="auto"/>
        <w:left w:val="none" w:sz="0" w:space="0" w:color="auto"/>
        <w:bottom w:val="none" w:sz="0" w:space="0" w:color="auto"/>
        <w:right w:val="none" w:sz="0" w:space="0" w:color="auto"/>
      </w:divBdr>
    </w:div>
    <w:div w:id="588151135">
      <w:bodyDiv w:val="1"/>
      <w:marLeft w:val="0"/>
      <w:marRight w:val="0"/>
      <w:marTop w:val="0"/>
      <w:marBottom w:val="0"/>
      <w:divBdr>
        <w:top w:val="none" w:sz="0" w:space="0" w:color="auto"/>
        <w:left w:val="none" w:sz="0" w:space="0" w:color="auto"/>
        <w:bottom w:val="none" w:sz="0" w:space="0" w:color="auto"/>
        <w:right w:val="none" w:sz="0" w:space="0" w:color="auto"/>
      </w:divBdr>
    </w:div>
    <w:div w:id="592586730">
      <w:bodyDiv w:val="1"/>
      <w:marLeft w:val="0"/>
      <w:marRight w:val="0"/>
      <w:marTop w:val="0"/>
      <w:marBottom w:val="0"/>
      <w:divBdr>
        <w:top w:val="none" w:sz="0" w:space="0" w:color="auto"/>
        <w:left w:val="none" w:sz="0" w:space="0" w:color="auto"/>
        <w:bottom w:val="none" w:sz="0" w:space="0" w:color="auto"/>
        <w:right w:val="none" w:sz="0" w:space="0" w:color="auto"/>
      </w:divBdr>
    </w:div>
    <w:div w:id="596600238">
      <w:bodyDiv w:val="1"/>
      <w:marLeft w:val="0"/>
      <w:marRight w:val="0"/>
      <w:marTop w:val="0"/>
      <w:marBottom w:val="0"/>
      <w:divBdr>
        <w:top w:val="none" w:sz="0" w:space="0" w:color="auto"/>
        <w:left w:val="none" w:sz="0" w:space="0" w:color="auto"/>
        <w:bottom w:val="none" w:sz="0" w:space="0" w:color="auto"/>
        <w:right w:val="none" w:sz="0" w:space="0" w:color="auto"/>
      </w:divBdr>
    </w:div>
    <w:div w:id="596601923">
      <w:bodyDiv w:val="1"/>
      <w:marLeft w:val="0"/>
      <w:marRight w:val="0"/>
      <w:marTop w:val="0"/>
      <w:marBottom w:val="0"/>
      <w:divBdr>
        <w:top w:val="none" w:sz="0" w:space="0" w:color="auto"/>
        <w:left w:val="none" w:sz="0" w:space="0" w:color="auto"/>
        <w:bottom w:val="none" w:sz="0" w:space="0" w:color="auto"/>
        <w:right w:val="none" w:sz="0" w:space="0" w:color="auto"/>
      </w:divBdr>
    </w:div>
    <w:div w:id="597951619">
      <w:bodyDiv w:val="1"/>
      <w:marLeft w:val="0"/>
      <w:marRight w:val="0"/>
      <w:marTop w:val="0"/>
      <w:marBottom w:val="0"/>
      <w:divBdr>
        <w:top w:val="none" w:sz="0" w:space="0" w:color="auto"/>
        <w:left w:val="none" w:sz="0" w:space="0" w:color="auto"/>
        <w:bottom w:val="none" w:sz="0" w:space="0" w:color="auto"/>
        <w:right w:val="none" w:sz="0" w:space="0" w:color="auto"/>
      </w:divBdr>
    </w:div>
    <w:div w:id="599681638">
      <w:bodyDiv w:val="1"/>
      <w:marLeft w:val="0"/>
      <w:marRight w:val="0"/>
      <w:marTop w:val="0"/>
      <w:marBottom w:val="0"/>
      <w:divBdr>
        <w:top w:val="none" w:sz="0" w:space="0" w:color="auto"/>
        <w:left w:val="none" w:sz="0" w:space="0" w:color="auto"/>
        <w:bottom w:val="none" w:sz="0" w:space="0" w:color="auto"/>
        <w:right w:val="none" w:sz="0" w:space="0" w:color="auto"/>
      </w:divBdr>
    </w:div>
    <w:div w:id="601374525">
      <w:bodyDiv w:val="1"/>
      <w:marLeft w:val="0"/>
      <w:marRight w:val="0"/>
      <w:marTop w:val="0"/>
      <w:marBottom w:val="0"/>
      <w:divBdr>
        <w:top w:val="none" w:sz="0" w:space="0" w:color="auto"/>
        <w:left w:val="none" w:sz="0" w:space="0" w:color="auto"/>
        <w:bottom w:val="none" w:sz="0" w:space="0" w:color="auto"/>
        <w:right w:val="none" w:sz="0" w:space="0" w:color="auto"/>
      </w:divBdr>
    </w:div>
    <w:div w:id="602154421">
      <w:bodyDiv w:val="1"/>
      <w:marLeft w:val="0"/>
      <w:marRight w:val="0"/>
      <w:marTop w:val="0"/>
      <w:marBottom w:val="0"/>
      <w:divBdr>
        <w:top w:val="none" w:sz="0" w:space="0" w:color="auto"/>
        <w:left w:val="none" w:sz="0" w:space="0" w:color="auto"/>
        <w:bottom w:val="none" w:sz="0" w:space="0" w:color="auto"/>
        <w:right w:val="none" w:sz="0" w:space="0" w:color="auto"/>
      </w:divBdr>
    </w:div>
    <w:div w:id="603271371">
      <w:bodyDiv w:val="1"/>
      <w:marLeft w:val="0"/>
      <w:marRight w:val="0"/>
      <w:marTop w:val="0"/>
      <w:marBottom w:val="0"/>
      <w:divBdr>
        <w:top w:val="none" w:sz="0" w:space="0" w:color="auto"/>
        <w:left w:val="none" w:sz="0" w:space="0" w:color="auto"/>
        <w:bottom w:val="none" w:sz="0" w:space="0" w:color="auto"/>
        <w:right w:val="none" w:sz="0" w:space="0" w:color="auto"/>
      </w:divBdr>
    </w:div>
    <w:div w:id="604725393">
      <w:bodyDiv w:val="1"/>
      <w:marLeft w:val="0"/>
      <w:marRight w:val="0"/>
      <w:marTop w:val="0"/>
      <w:marBottom w:val="0"/>
      <w:divBdr>
        <w:top w:val="none" w:sz="0" w:space="0" w:color="auto"/>
        <w:left w:val="none" w:sz="0" w:space="0" w:color="auto"/>
        <w:bottom w:val="none" w:sz="0" w:space="0" w:color="auto"/>
        <w:right w:val="none" w:sz="0" w:space="0" w:color="auto"/>
      </w:divBdr>
    </w:div>
    <w:div w:id="605503426">
      <w:bodyDiv w:val="1"/>
      <w:marLeft w:val="0"/>
      <w:marRight w:val="0"/>
      <w:marTop w:val="0"/>
      <w:marBottom w:val="0"/>
      <w:divBdr>
        <w:top w:val="none" w:sz="0" w:space="0" w:color="auto"/>
        <w:left w:val="none" w:sz="0" w:space="0" w:color="auto"/>
        <w:bottom w:val="none" w:sz="0" w:space="0" w:color="auto"/>
        <w:right w:val="none" w:sz="0" w:space="0" w:color="auto"/>
      </w:divBdr>
    </w:div>
    <w:div w:id="606623361">
      <w:bodyDiv w:val="1"/>
      <w:marLeft w:val="0"/>
      <w:marRight w:val="0"/>
      <w:marTop w:val="0"/>
      <w:marBottom w:val="0"/>
      <w:divBdr>
        <w:top w:val="none" w:sz="0" w:space="0" w:color="auto"/>
        <w:left w:val="none" w:sz="0" w:space="0" w:color="auto"/>
        <w:bottom w:val="none" w:sz="0" w:space="0" w:color="auto"/>
        <w:right w:val="none" w:sz="0" w:space="0" w:color="auto"/>
      </w:divBdr>
    </w:div>
    <w:div w:id="607615195">
      <w:bodyDiv w:val="1"/>
      <w:marLeft w:val="0"/>
      <w:marRight w:val="0"/>
      <w:marTop w:val="0"/>
      <w:marBottom w:val="0"/>
      <w:divBdr>
        <w:top w:val="none" w:sz="0" w:space="0" w:color="auto"/>
        <w:left w:val="none" w:sz="0" w:space="0" w:color="auto"/>
        <w:bottom w:val="none" w:sz="0" w:space="0" w:color="auto"/>
        <w:right w:val="none" w:sz="0" w:space="0" w:color="auto"/>
      </w:divBdr>
    </w:div>
    <w:div w:id="608509268">
      <w:bodyDiv w:val="1"/>
      <w:marLeft w:val="0"/>
      <w:marRight w:val="0"/>
      <w:marTop w:val="0"/>
      <w:marBottom w:val="0"/>
      <w:divBdr>
        <w:top w:val="none" w:sz="0" w:space="0" w:color="auto"/>
        <w:left w:val="none" w:sz="0" w:space="0" w:color="auto"/>
        <w:bottom w:val="none" w:sz="0" w:space="0" w:color="auto"/>
        <w:right w:val="none" w:sz="0" w:space="0" w:color="auto"/>
      </w:divBdr>
    </w:div>
    <w:div w:id="609358586">
      <w:bodyDiv w:val="1"/>
      <w:marLeft w:val="0"/>
      <w:marRight w:val="0"/>
      <w:marTop w:val="0"/>
      <w:marBottom w:val="0"/>
      <w:divBdr>
        <w:top w:val="none" w:sz="0" w:space="0" w:color="auto"/>
        <w:left w:val="none" w:sz="0" w:space="0" w:color="auto"/>
        <w:bottom w:val="none" w:sz="0" w:space="0" w:color="auto"/>
        <w:right w:val="none" w:sz="0" w:space="0" w:color="auto"/>
      </w:divBdr>
    </w:div>
    <w:div w:id="609512168">
      <w:bodyDiv w:val="1"/>
      <w:marLeft w:val="0"/>
      <w:marRight w:val="0"/>
      <w:marTop w:val="0"/>
      <w:marBottom w:val="0"/>
      <w:divBdr>
        <w:top w:val="none" w:sz="0" w:space="0" w:color="auto"/>
        <w:left w:val="none" w:sz="0" w:space="0" w:color="auto"/>
        <w:bottom w:val="none" w:sz="0" w:space="0" w:color="auto"/>
        <w:right w:val="none" w:sz="0" w:space="0" w:color="auto"/>
      </w:divBdr>
    </w:div>
    <w:div w:id="610360642">
      <w:bodyDiv w:val="1"/>
      <w:marLeft w:val="0"/>
      <w:marRight w:val="0"/>
      <w:marTop w:val="0"/>
      <w:marBottom w:val="0"/>
      <w:divBdr>
        <w:top w:val="none" w:sz="0" w:space="0" w:color="auto"/>
        <w:left w:val="none" w:sz="0" w:space="0" w:color="auto"/>
        <w:bottom w:val="none" w:sz="0" w:space="0" w:color="auto"/>
        <w:right w:val="none" w:sz="0" w:space="0" w:color="auto"/>
      </w:divBdr>
    </w:div>
    <w:div w:id="611324797">
      <w:bodyDiv w:val="1"/>
      <w:marLeft w:val="0"/>
      <w:marRight w:val="0"/>
      <w:marTop w:val="0"/>
      <w:marBottom w:val="0"/>
      <w:divBdr>
        <w:top w:val="none" w:sz="0" w:space="0" w:color="auto"/>
        <w:left w:val="none" w:sz="0" w:space="0" w:color="auto"/>
        <w:bottom w:val="none" w:sz="0" w:space="0" w:color="auto"/>
        <w:right w:val="none" w:sz="0" w:space="0" w:color="auto"/>
      </w:divBdr>
    </w:div>
    <w:div w:id="613484318">
      <w:bodyDiv w:val="1"/>
      <w:marLeft w:val="0"/>
      <w:marRight w:val="0"/>
      <w:marTop w:val="0"/>
      <w:marBottom w:val="0"/>
      <w:divBdr>
        <w:top w:val="none" w:sz="0" w:space="0" w:color="auto"/>
        <w:left w:val="none" w:sz="0" w:space="0" w:color="auto"/>
        <w:bottom w:val="none" w:sz="0" w:space="0" w:color="auto"/>
        <w:right w:val="none" w:sz="0" w:space="0" w:color="auto"/>
      </w:divBdr>
    </w:div>
    <w:div w:id="614485399">
      <w:bodyDiv w:val="1"/>
      <w:marLeft w:val="0"/>
      <w:marRight w:val="0"/>
      <w:marTop w:val="0"/>
      <w:marBottom w:val="0"/>
      <w:divBdr>
        <w:top w:val="none" w:sz="0" w:space="0" w:color="auto"/>
        <w:left w:val="none" w:sz="0" w:space="0" w:color="auto"/>
        <w:bottom w:val="none" w:sz="0" w:space="0" w:color="auto"/>
        <w:right w:val="none" w:sz="0" w:space="0" w:color="auto"/>
      </w:divBdr>
    </w:div>
    <w:div w:id="614945427">
      <w:bodyDiv w:val="1"/>
      <w:marLeft w:val="0"/>
      <w:marRight w:val="0"/>
      <w:marTop w:val="0"/>
      <w:marBottom w:val="0"/>
      <w:divBdr>
        <w:top w:val="none" w:sz="0" w:space="0" w:color="auto"/>
        <w:left w:val="none" w:sz="0" w:space="0" w:color="auto"/>
        <w:bottom w:val="none" w:sz="0" w:space="0" w:color="auto"/>
        <w:right w:val="none" w:sz="0" w:space="0" w:color="auto"/>
      </w:divBdr>
    </w:div>
    <w:div w:id="618102543">
      <w:bodyDiv w:val="1"/>
      <w:marLeft w:val="0"/>
      <w:marRight w:val="0"/>
      <w:marTop w:val="0"/>
      <w:marBottom w:val="0"/>
      <w:divBdr>
        <w:top w:val="none" w:sz="0" w:space="0" w:color="auto"/>
        <w:left w:val="none" w:sz="0" w:space="0" w:color="auto"/>
        <w:bottom w:val="none" w:sz="0" w:space="0" w:color="auto"/>
        <w:right w:val="none" w:sz="0" w:space="0" w:color="auto"/>
      </w:divBdr>
    </w:div>
    <w:div w:id="620264928">
      <w:bodyDiv w:val="1"/>
      <w:marLeft w:val="0"/>
      <w:marRight w:val="0"/>
      <w:marTop w:val="0"/>
      <w:marBottom w:val="0"/>
      <w:divBdr>
        <w:top w:val="none" w:sz="0" w:space="0" w:color="auto"/>
        <w:left w:val="none" w:sz="0" w:space="0" w:color="auto"/>
        <w:bottom w:val="none" w:sz="0" w:space="0" w:color="auto"/>
        <w:right w:val="none" w:sz="0" w:space="0" w:color="auto"/>
      </w:divBdr>
    </w:div>
    <w:div w:id="620382244">
      <w:bodyDiv w:val="1"/>
      <w:marLeft w:val="0"/>
      <w:marRight w:val="0"/>
      <w:marTop w:val="0"/>
      <w:marBottom w:val="0"/>
      <w:divBdr>
        <w:top w:val="none" w:sz="0" w:space="0" w:color="auto"/>
        <w:left w:val="none" w:sz="0" w:space="0" w:color="auto"/>
        <w:bottom w:val="none" w:sz="0" w:space="0" w:color="auto"/>
        <w:right w:val="none" w:sz="0" w:space="0" w:color="auto"/>
      </w:divBdr>
    </w:div>
    <w:div w:id="620452993">
      <w:bodyDiv w:val="1"/>
      <w:marLeft w:val="0"/>
      <w:marRight w:val="0"/>
      <w:marTop w:val="0"/>
      <w:marBottom w:val="0"/>
      <w:divBdr>
        <w:top w:val="none" w:sz="0" w:space="0" w:color="auto"/>
        <w:left w:val="none" w:sz="0" w:space="0" w:color="auto"/>
        <w:bottom w:val="none" w:sz="0" w:space="0" w:color="auto"/>
        <w:right w:val="none" w:sz="0" w:space="0" w:color="auto"/>
      </w:divBdr>
    </w:div>
    <w:div w:id="620572293">
      <w:bodyDiv w:val="1"/>
      <w:marLeft w:val="0"/>
      <w:marRight w:val="0"/>
      <w:marTop w:val="0"/>
      <w:marBottom w:val="0"/>
      <w:divBdr>
        <w:top w:val="none" w:sz="0" w:space="0" w:color="auto"/>
        <w:left w:val="none" w:sz="0" w:space="0" w:color="auto"/>
        <w:bottom w:val="none" w:sz="0" w:space="0" w:color="auto"/>
        <w:right w:val="none" w:sz="0" w:space="0" w:color="auto"/>
      </w:divBdr>
    </w:div>
    <w:div w:id="621496158">
      <w:bodyDiv w:val="1"/>
      <w:marLeft w:val="0"/>
      <w:marRight w:val="0"/>
      <w:marTop w:val="0"/>
      <w:marBottom w:val="0"/>
      <w:divBdr>
        <w:top w:val="none" w:sz="0" w:space="0" w:color="auto"/>
        <w:left w:val="none" w:sz="0" w:space="0" w:color="auto"/>
        <w:bottom w:val="none" w:sz="0" w:space="0" w:color="auto"/>
        <w:right w:val="none" w:sz="0" w:space="0" w:color="auto"/>
      </w:divBdr>
    </w:div>
    <w:div w:id="628978791">
      <w:bodyDiv w:val="1"/>
      <w:marLeft w:val="0"/>
      <w:marRight w:val="0"/>
      <w:marTop w:val="0"/>
      <w:marBottom w:val="0"/>
      <w:divBdr>
        <w:top w:val="none" w:sz="0" w:space="0" w:color="auto"/>
        <w:left w:val="none" w:sz="0" w:space="0" w:color="auto"/>
        <w:bottom w:val="none" w:sz="0" w:space="0" w:color="auto"/>
        <w:right w:val="none" w:sz="0" w:space="0" w:color="auto"/>
      </w:divBdr>
    </w:div>
    <w:div w:id="629243885">
      <w:bodyDiv w:val="1"/>
      <w:marLeft w:val="0"/>
      <w:marRight w:val="0"/>
      <w:marTop w:val="0"/>
      <w:marBottom w:val="0"/>
      <w:divBdr>
        <w:top w:val="none" w:sz="0" w:space="0" w:color="auto"/>
        <w:left w:val="none" w:sz="0" w:space="0" w:color="auto"/>
        <w:bottom w:val="none" w:sz="0" w:space="0" w:color="auto"/>
        <w:right w:val="none" w:sz="0" w:space="0" w:color="auto"/>
      </w:divBdr>
    </w:div>
    <w:div w:id="632949313">
      <w:bodyDiv w:val="1"/>
      <w:marLeft w:val="0"/>
      <w:marRight w:val="0"/>
      <w:marTop w:val="0"/>
      <w:marBottom w:val="0"/>
      <w:divBdr>
        <w:top w:val="none" w:sz="0" w:space="0" w:color="auto"/>
        <w:left w:val="none" w:sz="0" w:space="0" w:color="auto"/>
        <w:bottom w:val="none" w:sz="0" w:space="0" w:color="auto"/>
        <w:right w:val="none" w:sz="0" w:space="0" w:color="auto"/>
      </w:divBdr>
    </w:div>
    <w:div w:id="635137611">
      <w:bodyDiv w:val="1"/>
      <w:marLeft w:val="0"/>
      <w:marRight w:val="0"/>
      <w:marTop w:val="0"/>
      <w:marBottom w:val="0"/>
      <w:divBdr>
        <w:top w:val="none" w:sz="0" w:space="0" w:color="auto"/>
        <w:left w:val="none" w:sz="0" w:space="0" w:color="auto"/>
        <w:bottom w:val="none" w:sz="0" w:space="0" w:color="auto"/>
        <w:right w:val="none" w:sz="0" w:space="0" w:color="auto"/>
      </w:divBdr>
    </w:div>
    <w:div w:id="636452695">
      <w:bodyDiv w:val="1"/>
      <w:marLeft w:val="0"/>
      <w:marRight w:val="0"/>
      <w:marTop w:val="0"/>
      <w:marBottom w:val="0"/>
      <w:divBdr>
        <w:top w:val="none" w:sz="0" w:space="0" w:color="auto"/>
        <w:left w:val="none" w:sz="0" w:space="0" w:color="auto"/>
        <w:bottom w:val="none" w:sz="0" w:space="0" w:color="auto"/>
        <w:right w:val="none" w:sz="0" w:space="0" w:color="auto"/>
      </w:divBdr>
    </w:div>
    <w:div w:id="638531225">
      <w:bodyDiv w:val="1"/>
      <w:marLeft w:val="0"/>
      <w:marRight w:val="0"/>
      <w:marTop w:val="0"/>
      <w:marBottom w:val="0"/>
      <w:divBdr>
        <w:top w:val="none" w:sz="0" w:space="0" w:color="auto"/>
        <w:left w:val="none" w:sz="0" w:space="0" w:color="auto"/>
        <w:bottom w:val="none" w:sz="0" w:space="0" w:color="auto"/>
        <w:right w:val="none" w:sz="0" w:space="0" w:color="auto"/>
      </w:divBdr>
    </w:div>
    <w:div w:id="641078646">
      <w:bodyDiv w:val="1"/>
      <w:marLeft w:val="0"/>
      <w:marRight w:val="0"/>
      <w:marTop w:val="0"/>
      <w:marBottom w:val="0"/>
      <w:divBdr>
        <w:top w:val="none" w:sz="0" w:space="0" w:color="auto"/>
        <w:left w:val="none" w:sz="0" w:space="0" w:color="auto"/>
        <w:bottom w:val="none" w:sz="0" w:space="0" w:color="auto"/>
        <w:right w:val="none" w:sz="0" w:space="0" w:color="auto"/>
      </w:divBdr>
    </w:div>
    <w:div w:id="641466460">
      <w:bodyDiv w:val="1"/>
      <w:marLeft w:val="0"/>
      <w:marRight w:val="0"/>
      <w:marTop w:val="0"/>
      <w:marBottom w:val="0"/>
      <w:divBdr>
        <w:top w:val="none" w:sz="0" w:space="0" w:color="auto"/>
        <w:left w:val="none" w:sz="0" w:space="0" w:color="auto"/>
        <w:bottom w:val="none" w:sz="0" w:space="0" w:color="auto"/>
        <w:right w:val="none" w:sz="0" w:space="0" w:color="auto"/>
      </w:divBdr>
    </w:div>
    <w:div w:id="642848839">
      <w:bodyDiv w:val="1"/>
      <w:marLeft w:val="0"/>
      <w:marRight w:val="0"/>
      <w:marTop w:val="0"/>
      <w:marBottom w:val="0"/>
      <w:divBdr>
        <w:top w:val="none" w:sz="0" w:space="0" w:color="auto"/>
        <w:left w:val="none" w:sz="0" w:space="0" w:color="auto"/>
        <w:bottom w:val="none" w:sz="0" w:space="0" w:color="auto"/>
        <w:right w:val="none" w:sz="0" w:space="0" w:color="auto"/>
      </w:divBdr>
    </w:div>
    <w:div w:id="644314835">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46591993">
      <w:bodyDiv w:val="1"/>
      <w:marLeft w:val="0"/>
      <w:marRight w:val="0"/>
      <w:marTop w:val="0"/>
      <w:marBottom w:val="0"/>
      <w:divBdr>
        <w:top w:val="none" w:sz="0" w:space="0" w:color="auto"/>
        <w:left w:val="none" w:sz="0" w:space="0" w:color="auto"/>
        <w:bottom w:val="none" w:sz="0" w:space="0" w:color="auto"/>
        <w:right w:val="none" w:sz="0" w:space="0" w:color="auto"/>
      </w:divBdr>
    </w:div>
    <w:div w:id="651300710">
      <w:bodyDiv w:val="1"/>
      <w:marLeft w:val="0"/>
      <w:marRight w:val="0"/>
      <w:marTop w:val="0"/>
      <w:marBottom w:val="0"/>
      <w:divBdr>
        <w:top w:val="none" w:sz="0" w:space="0" w:color="auto"/>
        <w:left w:val="none" w:sz="0" w:space="0" w:color="auto"/>
        <w:bottom w:val="none" w:sz="0" w:space="0" w:color="auto"/>
        <w:right w:val="none" w:sz="0" w:space="0" w:color="auto"/>
      </w:divBdr>
    </w:div>
    <w:div w:id="656765162">
      <w:bodyDiv w:val="1"/>
      <w:marLeft w:val="0"/>
      <w:marRight w:val="0"/>
      <w:marTop w:val="0"/>
      <w:marBottom w:val="0"/>
      <w:divBdr>
        <w:top w:val="none" w:sz="0" w:space="0" w:color="auto"/>
        <w:left w:val="none" w:sz="0" w:space="0" w:color="auto"/>
        <w:bottom w:val="none" w:sz="0" w:space="0" w:color="auto"/>
        <w:right w:val="none" w:sz="0" w:space="0" w:color="auto"/>
      </w:divBdr>
    </w:div>
    <w:div w:id="657000490">
      <w:bodyDiv w:val="1"/>
      <w:marLeft w:val="0"/>
      <w:marRight w:val="0"/>
      <w:marTop w:val="0"/>
      <w:marBottom w:val="0"/>
      <w:divBdr>
        <w:top w:val="none" w:sz="0" w:space="0" w:color="auto"/>
        <w:left w:val="none" w:sz="0" w:space="0" w:color="auto"/>
        <w:bottom w:val="none" w:sz="0" w:space="0" w:color="auto"/>
        <w:right w:val="none" w:sz="0" w:space="0" w:color="auto"/>
      </w:divBdr>
    </w:div>
    <w:div w:id="657538932">
      <w:bodyDiv w:val="1"/>
      <w:marLeft w:val="0"/>
      <w:marRight w:val="0"/>
      <w:marTop w:val="0"/>
      <w:marBottom w:val="0"/>
      <w:divBdr>
        <w:top w:val="none" w:sz="0" w:space="0" w:color="auto"/>
        <w:left w:val="none" w:sz="0" w:space="0" w:color="auto"/>
        <w:bottom w:val="none" w:sz="0" w:space="0" w:color="auto"/>
        <w:right w:val="none" w:sz="0" w:space="0" w:color="auto"/>
      </w:divBdr>
    </w:div>
    <w:div w:id="658467014">
      <w:bodyDiv w:val="1"/>
      <w:marLeft w:val="0"/>
      <w:marRight w:val="0"/>
      <w:marTop w:val="0"/>
      <w:marBottom w:val="0"/>
      <w:divBdr>
        <w:top w:val="none" w:sz="0" w:space="0" w:color="auto"/>
        <w:left w:val="none" w:sz="0" w:space="0" w:color="auto"/>
        <w:bottom w:val="none" w:sz="0" w:space="0" w:color="auto"/>
        <w:right w:val="none" w:sz="0" w:space="0" w:color="auto"/>
      </w:divBdr>
    </w:div>
    <w:div w:id="669060490">
      <w:bodyDiv w:val="1"/>
      <w:marLeft w:val="0"/>
      <w:marRight w:val="0"/>
      <w:marTop w:val="0"/>
      <w:marBottom w:val="0"/>
      <w:divBdr>
        <w:top w:val="none" w:sz="0" w:space="0" w:color="auto"/>
        <w:left w:val="none" w:sz="0" w:space="0" w:color="auto"/>
        <w:bottom w:val="none" w:sz="0" w:space="0" w:color="auto"/>
        <w:right w:val="none" w:sz="0" w:space="0" w:color="auto"/>
      </w:divBdr>
    </w:div>
    <w:div w:id="669143773">
      <w:bodyDiv w:val="1"/>
      <w:marLeft w:val="0"/>
      <w:marRight w:val="0"/>
      <w:marTop w:val="0"/>
      <w:marBottom w:val="0"/>
      <w:divBdr>
        <w:top w:val="none" w:sz="0" w:space="0" w:color="auto"/>
        <w:left w:val="none" w:sz="0" w:space="0" w:color="auto"/>
        <w:bottom w:val="none" w:sz="0" w:space="0" w:color="auto"/>
        <w:right w:val="none" w:sz="0" w:space="0" w:color="auto"/>
      </w:divBdr>
    </w:div>
    <w:div w:id="669217867">
      <w:bodyDiv w:val="1"/>
      <w:marLeft w:val="0"/>
      <w:marRight w:val="0"/>
      <w:marTop w:val="0"/>
      <w:marBottom w:val="0"/>
      <w:divBdr>
        <w:top w:val="none" w:sz="0" w:space="0" w:color="auto"/>
        <w:left w:val="none" w:sz="0" w:space="0" w:color="auto"/>
        <w:bottom w:val="none" w:sz="0" w:space="0" w:color="auto"/>
        <w:right w:val="none" w:sz="0" w:space="0" w:color="auto"/>
      </w:divBdr>
    </w:div>
    <w:div w:id="670186120">
      <w:bodyDiv w:val="1"/>
      <w:marLeft w:val="0"/>
      <w:marRight w:val="0"/>
      <w:marTop w:val="0"/>
      <w:marBottom w:val="0"/>
      <w:divBdr>
        <w:top w:val="none" w:sz="0" w:space="0" w:color="auto"/>
        <w:left w:val="none" w:sz="0" w:space="0" w:color="auto"/>
        <w:bottom w:val="none" w:sz="0" w:space="0" w:color="auto"/>
        <w:right w:val="none" w:sz="0" w:space="0" w:color="auto"/>
      </w:divBdr>
    </w:div>
    <w:div w:id="671369722">
      <w:bodyDiv w:val="1"/>
      <w:marLeft w:val="0"/>
      <w:marRight w:val="0"/>
      <w:marTop w:val="0"/>
      <w:marBottom w:val="0"/>
      <w:divBdr>
        <w:top w:val="none" w:sz="0" w:space="0" w:color="auto"/>
        <w:left w:val="none" w:sz="0" w:space="0" w:color="auto"/>
        <w:bottom w:val="none" w:sz="0" w:space="0" w:color="auto"/>
        <w:right w:val="none" w:sz="0" w:space="0" w:color="auto"/>
      </w:divBdr>
    </w:div>
    <w:div w:id="673535315">
      <w:bodyDiv w:val="1"/>
      <w:marLeft w:val="0"/>
      <w:marRight w:val="0"/>
      <w:marTop w:val="0"/>
      <w:marBottom w:val="0"/>
      <w:divBdr>
        <w:top w:val="none" w:sz="0" w:space="0" w:color="auto"/>
        <w:left w:val="none" w:sz="0" w:space="0" w:color="auto"/>
        <w:bottom w:val="none" w:sz="0" w:space="0" w:color="auto"/>
        <w:right w:val="none" w:sz="0" w:space="0" w:color="auto"/>
      </w:divBdr>
    </w:div>
    <w:div w:id="673919969">
      <w:bodyDiv w:val="1"/>
      <w:marLeft w:val="0"/>
      <w:marRight w:val="0"/>
      <w:marTop w:val="0"/>
      <w:marBottom w:val="0"/>
      <w:divBdr>
        <w:top w:val="none" w:sz="0" w:space="0" w:color="auto"/>
        <w:left w:val="none" w:sz="0" w:space="0" w:color="auto"/>
        <w:bottom w:val="none" w:sz="0" w:space="0" w:color="auto"/>
        <w:right w:val="none" w:sz="0" w:space="0" w:color="auto"/>
      </w:divBdr>
    </w:div>
    <w:div w:id="678432497">
      <w:bodyDiv w:val="1"/>
      <w:marLeft w:val="0"/>
      <w:marRight w:val="0"/>
      <w:marTop w:val="0"/>
      <w:marBottom w:val="0"/>
      <w:divBdr>
        <w:top w:val="none" w:sz="0" w:space="0" w:color="auto"/>
        <w:left w:val="none" w:sz="0" w:space="0" w:color="auto"/>
        <w:bottom w:val="none" w:sz="0" w:space="0" w:color="auto"/>
        <w:right w:val="none" w:sz="0" w:space="0" w:color="auto"/>
      </w:divBdr>
    </w:div>
    <w:div w:id="678506490">
      <w:bodyDiv w:val="1"/>
      <w:marLeft w:val="0"/>
      <w:marRight w:val="0"/>
      <w:marTop w:val="0"/>
      <w:marBottom w:val="0"/>
      <w:divBdr>
        <w:top w:val="none" w:sz="0" w:space="0" w:color="auto"/>
        <w:left w:val="none" w:sz="0" w:space="0" w:color="auto"/>
        <w:bottom w:val="none" w:sz="0" w:space="0" w:color="auto"/>
        <w:right w:val="none" w:sz="0" w:space="0" w:color="auto"/>
      </w:divBdr>
    </w:div>
    <w:div w:id="679090184">
      <w:bodyDiv w:val="1"/>
      <w:marLeft w:val="0"/>
      <w:marRight w:val="0"/>
      <w:marTop w:val="0"/>
      <w:marBottom w:val="0"/>
      <w:divBdr>
        <w:top w:val="none" w:sz="0" w:space="0" w:color="auto"/>
        <w:left w:val="none" w:sz="0" w:space="0" w:color="auto"/>
        <w:bottom w:val="none" w:sz="0" w:space="0" w:color="auto"/>
        <w:right w:val="none" w:sz="0" w:space="0" w:color="auto"/>
      </w:divBdr>
    </w:div>
    <w:div w:id="680744466">
      <w:bodyDiv w:val="1"/>
      <w:marLeft w:val="0"/>
      <w:marRight w:val="0"/>
      <w:marTop w:val="0"/>
      <w:marBottom w:val="0"/>
      <w:divBdr>
        <w:top w:val="none" w:sz="0" w:space="0" w:color="auto"/>
        <w:left w:val="none" w:sz="0" w:space="0" w:color="auto"/>
        <w:bottom w:val="none" w:sz="0" w:space="0" w:color="auto"/>
        <w:right w:val="none" w:sz="0" w:space="0" w:color="auto"/>
      </w:divBdr>
    </w:div>
    <w:div w:id="682319714">
      <w:bodyDiv w:val="1"/>
      <w:marLeft w:val="0"/>
      <w:marRight w:val="0"/>
      <w:marTop w:val="0"/>
      <w:marBottom w:val="0"/>
      <w:divBdr>
        <w:top w:val="none" w:sz="0" w:space="0" w:color="auto"/>
        <w:left w:val="none" w:sz="0" w:space="0" w:color="auto"/>
        <w:bottom w:val="none" w:sz="0" w:space="0" w:color="auto"/>
        <w:right w:val="none" w:sz="0" w:space="0" w:color="auto"/>
      </w:divBdr>
    </w:div>
    <w:div w:id="682363727">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3746965">
      <w:bodyDiv w:val="1"/>
      <w:marLeft w:val="0"/>
      <w:marRight w:val="0"/>
      <w:marTop w:val="0"/>
      <w:marBottom w:val="0"/>
      <w:divBdr>
        <w:top w:val="none" w:sz="0" w:space="0" w:color="auto"/>
        <w:left w:val="none" w:sz="0" w:space="0" w:color="auto"/>
        <w:bottom w:val="none" w:sz="0" w:space="0" w:color="auto"/>
        <w:right w:val="none" w:sz="0" w:space="0" w:color="auto"/>
      </w:divBdr>
    </w:div>
    <w:div w:id="684022571">
      <w:bodyDiv w:val="1"/>
      <w:marLeft w:val="0"/>
      <w:marRight w:val="0"/>
      <w:marTop w:val="0"/>
      <w:marBottom w:val="0"/>
      <w:divBdr>
        <w:top w:val="none" w:sz="0" w:space="0" w:color="auto"/>
        <w:left w:val="none" w:sz="0" w:space="0" w:color="auto"/>
        <w:bottom w:val="none" w:sz="0" w:space="0" w:color="auto"/>
        <w:right w:val="none" w:sz="0" w:space="0" w:color="auto"/>
      </w:divBdr>
    </w:div>
    <w:div w:id="691610819">
      <w:bodyDiv w:val="1"/>
      <w:marLeft w:val="0"/>
      <w:marRight w:val="0"/>
      <w:marTop w:val="0"/>
      <w:marBottom w:val="0"/>
      <w:divBdr>
        <w:top w:val="none" w:sz="0" w:space="0" w:color="auto"/>
        <w:left w:val="none" w:sz="0" w:space="0" w:color="auto"/>
        <w:bottom w:val="none" w:sz="0" w:space="0" w:color="auto"/>
        <w:right w:val="none" w:sz="0" w:space="0" w:color="auto"/>
      </w:divBdr>
    </w:div>
    <w:div w:id="691764922">
      <w:bodyDiv w:val="1"/>
      <w:marLeft w:val="0"/>
      <w:marRight w:val="0"/>
      <w:marTop w:val="0"/>
      <w:marBottom w:val="0"/>
      <w:divBdr>
        <w:top w:val="none" w:sz="0" w:space="0" w:color="auto"/>
        <w:left w:val="none" w:sz="0" w:space="0" w:color="auto"/>
        <w:bottom w:val="none" w:sz="0" w:space="0" w:color="auto"/>
        <w:right w:val="none" w:sz="0" w:space="0" w:color="auto"/>
      </w:divBdr>
    </w:div>
    <w:div w:id="693305928">
      <w:bodyDiv w:val="1"/>
      <w:marLeft w:val="0"/>
      <w:marRight w:val="0"/>
      <w:marTop w:val="0"/>
      <w:marBottom w:val="0"/>
      <w:divBdr>
        <w:top w:val="none" w:sz="0" w:space="0" w:color="auto"/>
        <w:left w:val="none" w:sz="0" w:space="0" w:color="auto"/>
        <w:bottom w:val="none" w:sz="0" w:space="0" w:color="auto"/>
        <w:right w:val="none" w:sz="0" w:space="0" w:color="auto"/>
      </w:divBdr>
    </w:div>
    <w:div w:id="694037570">
      <w:bodyDiv w:val="1"/>
      <w:marLeft w:val="0"/>
      <w:marRight w:val="0"/>
      <w:marTop w:val="0"/>
      <w:marBottom w:val="0"/>
      <w:divBdr>
        <w:top w:val="none" w:sz="0" w:space="0" w:color="auto"/>
        <w:left w:val="none" w:sz="0" w:space="0" w:color="auto"/>
        <w:bottom w:val="none" w:sz="0" w:space="0" w:color="auto"/>
        <w:right w:val="none" w:sz="0" w:space="0" w:color="auto"/>
      </w:divBdr>
    </w:div>
    <w:div w:id="694117170">
      <w:bodyDiv w:val="1"/>
      <w:marLeft w:val="0"/>
      <w:marRight w:val="0"/>
      <w:marTop w:val="0"/>
      <w:marBottom w:val="0"/>
      <w:divBdr>
        <w:top w:val="none" w:sz="0" w:space="0" w:color="auto"/>
        <w:left w:val="none" w:sz="0" w:space="0" w:color="auto"/>
        <w:bottom w:val="none" w:sz="0" w:space="0" w:color="auto"/>
        <w:right w:val="none" w:sz="0" w:space="0" w:color="auto"/>
      </w:divBdr>
    </w:div>
    <w:div w:id="694773742">
      <w:bodyDiv w:val="1"/>
      <w:marLeft w:val="0"/>
      <w:marRight w:val="0"/>
      <w:marTop w:val="0"/>
      <w:marBottom w:val="0"/>
      <w:divBdr>
        <w:top w:val="none" w:sz="0" w:space="0" w:color="auto"/>
        <w:left w:val="none" w:sz="0" w:space="0" w:color="auto"/>
        <w:bottom w:val="none" w:sz="0" w:space="0" w:color="auto"/>
        <w:right w:val="none" w:sz="0" w:space="0" w:color="auto"/>
      </w:divBdr>
    </w:div>
    <w:div w:id="695547890">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699480238">
      <w:bodyDiv w:val="1"/>
      <w:marLeft w:val="0"/>
      <w:marRight w:val="0"/>
      <w:marTop w:val="0"/>
      <w:marBottom w:val="0"/>
      <w:divBdr>
        <w:top w:val="none" w:sz="0" w:space="0" w:color="auto"/>
        <w:left w:val="none" w:sz="0" w:space="0" w:color="auto"/>
        <w:bottom w:val="none" w:sz="0" w:space="0" w:color="auto"/>
        <w:right w:val="none" w:sz="0" w:space="0" w:color="auto"/>
      </w:divBdr>
    </w:div>
    <w:div w:id="700321869">
      <w:bodyDiv w:val="1"/>
      <w:marLeft w:val="0"/>
      <w:marRight w:val="0"/>
      <w:marTop w:val="0"/>
      <w:marBottom w:val="0"/>
      <w:divBdr>
        <w:top w:val="none" w:sz="0" w:space="0" w:color="auto"/>
        <w:left w:val="none" w:sz="0" w:space="0" w:color="auto"/>
        <w:bottom w:val="none" w:sz="0" w:space="0" w:color="auto"/>
        <w:right w:val="none" w:sz="0" w:space="0" w:color="auto"/>
      </w:divBdr>
    </w:div>
    <w:div w:id="702244854">
      <w:bodyDiv w:val="1"/>
      <w:marLeft w:val="0"/>
      <w:marRight w:val="0"/>
      <w:marTop w:val="0"/>
      <w:marBottom w:val="0"/>
      <w:divBdr>
        <w:top w:val="none" w:sz="0" w:space="0" w:color="auto"/>
        <w:left w:val="none" w:sz="0" w:space="0" w:color="auto"/>
        <w:bottom w:val="none" w:sz="0" w:space="0" w:color="auto"/>
        <w:right w:val="none" w:sz="0" w:space="0" w:color="auto"/>
      </w:divBdr>
    </w:div>
    <w:div w:id="702754755">
      <w:bodyDiv w:val="1"/>
      <w:marLeft w:val="0"/>
      <w:marRight w:val="0"/>
      <w:marTop w:val="0"/>
      <w:marBottom w:val="0"/>
      <w:divBdr>
        <w:top w:val="none" w:sz="0" w:space="0" w:color="auto"/>
        <w:left w:val="none" w:sz="0" w:space="0" w:color="auto"/>
        <w:bottom w:val="none" w:sz="0" w:space="0" w:color="auto"/>
        <w:right w:val="none" w:sz="0" w:space="0" w:color="auto"/>
      </w:divBdr>
    </w:div>
    <w:div w:id="703016020">
      <w:bodyDiv w:val="1"/>
      <w:marLeft w:val="0"/>
      <w:marRight w:val="0"/>
      <w:marTop w:val="0"/>
      <w:marBottom w:val="0"/>
      <w:divBdr>
        <w:top w:val="none" w:sz="0" w:space="0" w:color="auto"/>
        <w:left w:val="none" w:sz="0" w:space="0" w:color="auto"/>
        <w:bottom w:val="none" w:sz="0" w:space="0" w:color="auto"/>
        <w:right w:val="none" w:sz="0" w:space="0" w:color="auto"/>
      </w:divBdr>
    </w:div>
    <w:div w:id="703138050">
      <w:bodyDiv w:val="1"/>
      <w:marLeft w:val="0"/>
      <w:marRight w:val="0"/>
      <w:marTop w:val="0"/>
      <w:marBottom w:val="0"/>
      <w:divBdr>
        <w:top w:val="none" w:sz="0" w:space="0" w:color="auto"/>
        <w:left w:val="none" w:sz="0" w:space="0" w:color="auto"/>
        <w:bottom w:val="none" w:sz="0" w:space="0" w:color="auto"/>
        <w:right w:val="none" w:sz="0" w:space="0" w:color="auto"/>
      </w:divBdr>
    </w:div>
    <w:div w:id="705132112">
      <w:bodyDiv w:val="1"/>
      <w:marLeft w:val="0"/>
      <w:marRight w:val="0"/>
      <w:marTop w:val="0"/>
      <w:marBottom w:val="0"/>
      <w:divBdr>
        <w:top w:val="none" w:sz="0" w:space="0" w:color="auto"/>
        <w:left w:val="none" w:sz="0" w:space="0" w:color="auto"/>
        <w:bottom w:val="none" w:sz="0" w:space="0" w:color="auto"/>
        <w:right w:val="none" w:sz="0" w:space="0" w:color="auto"/>
      </w:divBdr>
    </w:div>
    <w:div w:id="706880831">
      <w:bodyDiv w:val="1"/>
      <w:marLeft w:val="0"/>
      <w:marRight w:val="0"/>
      <w:marTop w:val="0"/>
      <w:marBottom w:val="0"/>
      <w:divBdr>
        <w:top w:val="none" w:sz="0" w:space="0" w:color="auto"/>
        <w:left w:val="none" w:sz="0" w:space="0" w:color="auto"/>
        <w:bottom w:val="none" w:sz="0" w:space="0" w:color="auto"/>
        <w:right w:val="none" w:sz="0" w:space="0" w:color="auto"/>
      </w:divBdr>
    </w:div>
    <w:div w:id="708722212">
      <w:bodyDiv w:val="1"/>
      <w:marLeft w:val="0"/>
      <w:marRight w:val="0"/>
      <w:marTop w:val="0"/>
      <w:marBottom w:val="0"/>
      <w:divBdr>
        <w:top w:val="none" w:sz="0" w:space="0" w:color="auto"/>
        <w:left w:val="none" w:sz="0" w:space="0" w:color="auto"/>
        <w:bottom w:val="none" w:sz="0" w:space="0" w:color="auto"/>
        <w:right w:val="none" w:sz="0" w:space="0" w:color="auto"/>
      </w:divBdr>
    </w:div>
    <w:div w:id="709693794">
      <w:bodyDiv w:val="1"/>
      <w:marLeft w:val="0"/>
      <w:marRight w:val="0"/>
      <w:marTop w:val="0"/>
      <w:marBottom w:val="0"/>
      <w:divBdr>
        <w:top w:val="none" w:sz="0" w:space="0" w:color="auto"/>
        <w:left w:val="none" w:sz="0" w:space="0" w:color="auto"/>
        <w:bottom w:val="none" w:sz="0" w:space="0" w:color="auto"/>
        <w:right w:val="none" w:sz="0" w:space="0" w:color="auto"/>
      </w:divBdr>
    </w:div>
    <w:div w:id="709695643">
      <w:bodyDiv w:val="1"/>
      <w:marLeft w:val="0"/>
      <w:marRight w:val="0"/>
      <w:marTop w:val="0"/>
      <w:marBottom w:val="0"/>
      <w:divBdr>
        <w:top w:val="none" w:sz="0" w:space="0" w:color="auto"/>
        <w:left w:val="none" w:sz="0" w:space="0" w:color="auto"/>
        <w:bottom w:val="none" w:sz="0" w:space="0" w:color="auto"/>
        <w:right w:val="none" w:sz="0" w:space="0" w:color="auto"/>
      </w:divBdr>
    </w:div>
    <w:div w:id="709889118">
      <w:bodyDiv w:val="1"/>
      <w:marLeft w:val="0"/>
      <w:marRight w:val="0"/>
      <w:marTop w:val="0"/>
      <w:marBottom w:val="0"/>
      <w:divBdr>
        <w:top w:val="none" w:sz="0" w:space="0" w:color="auto"/>
        <w:left w:val="none" w:sz="0" w:space="0" w:color="auto"/>
        <w:bottom w:val="none" w:sz="0" w:space="0" w:color="auto"/>
        <w:right w:val="none" w:sz="0" w:space="0" w:color="auto"/>
      </w:divBdr>
    </w:div>
    <w:div w:id="709960388">
      <w:bodyDiv w:val="1"/>
      <w:marLeft w:val="0"/>
      <w:marRight w:val="0"/>
      <w:marTop w:val="0"/>
      <w:marBottom w:val="0"/>
      <w:divBdr>
        <w:top w:val="none" w:sz="0" w:space="0" w:color="auto"/>
        <w:left w:val="none" w:sz="0" w:space="0" w:color="auto"/>
        <w:bottom w:val="none" w:sz="0" w:space="0" w:color="auto"/>
        <w:right w:val="none" w:sz="0" w:space="0" w:color="auto"/>
      </w:divBdr>
    </w:div>
    <w:div w:id="712507770">
      <w:bodyDiv w:val="1"/>
      <w:marLeft w:val="0"/>
      <w:marRight w:val="0"/>
      <w:marTop w:val="0"/>
      <w:marBottom w:val="0"/>
      <w:divBdr>
        <w:top w:val="none" w:sz="0" w:space="0" w:color="auto"/>
        <w:left w:val="none" w:sz="0" w:space="0" w:color="auto"/>
        <w:bottom w:val="none" w:sz="0" w:space="0" w:color="auto"/>
        <w:right w:val="none" w:sz="0" w:space="0" w:color="auto"/>
      </w:divBdr>
    </w:div>
    <w:div w:id="713164220">
      <w:bodyDiv w:val="1"/>
      <w:marLeft w:val="0"/>
      <w:marRight w:val="0"/>
      <w:marTop w:val="0"/>
      <w:marBottom w:val="0"/>
      <w:divBdr>
        <w:top w:val="none" w:sz="0" w:space="0" w:color="auto"/>
        <w:left w:val="none" w:sz="0" w:space="0" w:color="auto"/>
        <w:bottom w:val="none" w:sz="0" w:space="0" w:color="auto"/>
        <w:right w:val="none" w:sz="0" w:space="0" w:color="auto"/>
      </w:divBdr>
    </w:div>
    <w:div w:id="714693902">
      <w:bodyDiv w:val="1"/>
      <w:marLeft w:val="0"/>
      <w:marRight w:val="0"/>
      <w:marTop w:val="0"/>
      <w:marBottom w:val="0"/>
      <w:divBdr>
        <w:top w:val="none" w:sz="0" w:space="0" w:color="auto"/>
        <w:left w:val="none" w:sz="0" w:space="0" w:color="auto"/>
        <w:bottom w:val="none" w:sz="0" w:space="0" w:color="auto"/>
        <w:right w:val="none" w:sz="0" w:space="0" w:color="auto"/>
      </w:divBdr>
    </w:div>
    <w:div w:id="716853799">
      <w:bodyDiv w:val="1"/>
      <w:marLeft w:val="0"/>
      <w:marRight w:val="0"/>
      <w:marTop w:val="0"/>
      <w:marBottom w:val="0"/>
      <w:divBdr>
        <w:top w:val="none" w:sz="0" w:space="0" w:color="auto"/>
        <w:left w:val="none" w:sz="0" w:space="0" w:color="auto"/>
        <w:bottom w:val="none" w:sz="0" w:space="0" w:color="auto"/>
        <w:right w:val="none" w:sz="0" w:space="0" w:color="auto"/>
      </w:divBdr>
    </w:div>
    <w:div w:id="721488507">
      <w:bodyDiv w:val="1"/>
      <w:marLeft w:val="0"/>
      <w:marRight w:val="0"/>
      <w:marTop w:val="0"/>
      <w:marBottom w:val="0"/>
      <w:divBdr>
        <w:top w:val="none" w:sz="0" w:space="0" w:color="auto"/>
        <w:left w:val="none" w:sz="0" w:space="0" w:color="auto"/>
        <w:bottom w:val="none" w:sz="0" w:space="0" w:color="auto"/>
        <w:right w:val="none" w:sz="0" w:space="0" w:color="auto"/>
      </w:divBdr>
    </w:div>
    <w:div w:id="725834655">
      <w:bodyDiv w:val="1"/>
      <w:marLeft w:val="0"/>
      <w:marRight w:val="0"/>
      <w:marTop w:val="0"/>
      <w:marBottom w:val="0"/>
      <w:divBdr>
        <w:top w:val="none" w:sz="0" w:space="0" w:color="auto"/>
        <w:left w:val="none" w:sz="0" w:space="0" w:color="auto"/>
        <w:bottom w:val="none" w:sz="0" w:space="0" w:color="auto"/>
        <w:right w:val="none" w:sz="0" w:space="0" w:color="auto"/>
      </w:divBdr>
    </w:div>
    <w:div w:id="728190636">
      <w:bodyDiv w:val="1"/>
      <w:marLeft w:val="0"/>
      <w:marRight w:val="0"/>
      <w:marTop w:val="0"/>
      <w:marBottom w:val="0"/>
      <w:divBdr>
        <w:top w:val="none" w:sz="0" w:space="0" w:color="auto"/>
        <w:left w:val="none" w:sz="0" w:space="0" w:color="auto"/>
        <w:bottom w:val="none" w:sz="0" w:space="0" w:color="auto"/>
        <w:right w:val="none" w:sz="0" w:space="0" w:color="auto"/>
      </w:divBdr>
    </w:div>
    <w:div w:id="729156252">
      <w:bodyDiv w:val="1"/>
      <w:marLeft w:val="0"/>
      <w:marRight w:val="0"/>
      <w:marTop w:val="0"/>
      <w:marBottom w:val="0"/>
      <w:divBdr>
        <w:top w:val="none" w:sz="0" w:space="0" w:color="auto"/>
        <w:left w:val="none" w:sz="0" w:space="0" w:color="auto"/>
        <w:bottom w:val="none" w:sz="0" w:space="0" w:color="auto"/>
        <w:right w:val="none" w:sz="0" w:space="0" w:color="auto"/>
      </w:divBdr>
    </w:div>
    <w:div w:id="729693759">
      <w:bodyDiv w:val="1"/>
      <w:marLeft w:val="0"/>
      <w:marRight w:val="0"/>
      <w:marTop w:val="0"/>
      <w:marBottom w:val="0"/>
      <w:divBdr>
        <w:top w:val="none" w:sz="0" w:space="0" w:color="auto"/>
        <w:left w:val="none" w:sz="0" w:space="0" w:color="auto"/>
        <w:bottom w:val="none" w:sz="0" w:space="0" w:color="auto"/>
        <w:right w:val="none" w:sz="0" w:space="0" w:color="auto"/>
      </w:divBdr>
    </w:div>
    <w:div w:id="730420170">
      <w:bodyDiv w:val="1"/>
      <w:marLeft w:val="0"/>
      <w:marRight w:val="0"/>
      <w:marTop w:val="0"/>
      <w:marBottom w:val="0"/>
      <w:divBdr>
        <w:top w:val="none" w:sz="0" w:space="0" w:color="auto"/>
        <w:left w:val="none" w:sz="0" w:space="0" w:color="auto"/>
        <w:bottom w:val="none" w:sz="0" w:space="0" w:color="auto"/>
        <w:right w:val="none" w:sz="0" w:space="0" w:color="auto"/>
      </w:divBdr>
    </w:div>
    <w:div w:id="731268312">
      <w:bodyDiv w:val="1"/>
      <w:marLeft w:val="0"/>
      <w:marRight w:val="0"/>
      <w:marTop w:val="0"/>
      <w:marBottom w:val="0"/>
      <w:divBdr>
        <w:top w:val="none" w:sz="0" w:space="0" w:color="auto"/>
        <w:left w:val="none" w:sz="0" w:space="0" w:color="auto"/>
        <w:bottom w:val="none" w:sz="0" w:space="0" w:color="auto"/>
        <w:right w:val="none" w:sz="0" w:space="0" w:color="auto"/>
      </w:divBdr>
    </w:div>
    <w:div w:id="732892567">
      <w:bodyDiv w:val="1"/>
      <w:marLeft w:val="0"/>
      <w:marRight w:val="0"/>
      <w:marTop w:val="0"/>
      <w:marBottom w:val="0"/>
      <w:divBdr>
        <w:top w:val="none" w:sz="0" w:space="0" w:color="auto"/>
        <w:left w:val="none" w:sz="0" w:space="0" w:color="auto"/>
        <w:bottom w:val="none" w:sz="0" w:space="0" w:color="auto"/>
        <w:right w:val="none" w:sz="0" w:space="0" w:color="auto"/>
      </w:divBdr>
    </w:div>
    <w:div w:id="735519293">
      <w:bodyDiv w:val="1"/>
      <w:marLeft w:val="0"/>
      <w:marRight w:val="0"/>
      <w:marTop w:val="0"/>
      <w:marBottom w:val="0"/>
      <w:divBdr>
        <w:top w:val="none" w:sz="0" w:space="0" w:color="auto"/>
        <w:left w:val="none" w:sz="0" w:space="0" w:color="auto"/>
        <w:bottom w:val="none" w:sz="0" w:space="0" w:color="auto"/>
        <w:right w:val="none" w:sz="0" w:space="0" w:color="auto"/>
      </w:divBdr>
    </w:div>
    <w:div w:id="737169673">
      <w:bodyDiv w:val="1"/>
      <w:marLeft w:val="0"/>
      <w:marRight w:val="0"/>
      <w:marTop w:val="0"/>
      <w:marBottom w:val="0"/>
      <w:divBdr>
        <w:top w:val="none" w:sz="0" w:space="0" w:color="auto"/>
        <w:left w:val="none" w:sz="0" w:space="0" w:color="auto"/>
        <w:bottom w:val="none" w:sz="0" w:space="0" w:color="auto"/>
        <w:right w:val="none" w:sz="0" w:space="0" w:color="auto"/>
      </w:divBdr>
    </w:div>
    <w:div w:id="737746422">
      <w:bodyDiv w:val="1"/>
      <w:marLeft w:val="0"/>
      <w:marRight w:val="0"/>
      <w:marTop w:val="0"/>
      <w:marBottom w:val="0"/>
      <w:divBdr>
        <w:top w:val="none" w:sz="0" w:space="0" w:color="auto"/>
        <w:left w:val="none" w:sz="0" w:space="0" w:color="auto"/>
        <w:bottom w:val="none" w:sz="0" w:space="0" w:color="auto"/>
        <w:right w:val="none" w:sz="0" w:space="0" w:color="auto"/>
      </w:divBdr>
    </w:div>
    <w:div w:id="739206742">
      <w:bodyDiv w:val="1"/>
      <w:marLeft w:val="0"/>
      <w:marRight w:val="0"/>
      <w:marTop w:val="0"/>
      <w:marBottom w:val="0"/>
      <w:divBdr>
        <w:top w:val="none" w:sz="0" w:space="0" w:color="auto"/>
        <w:left w:val="none" w:sz="0" w:space="0" w:color="auto"/>
        <w:bottom w:val="none" w:sz="0" w:space="0" w:color="auto"/>
        <w:right w:val="none" w:sz="0" w:space="0" w:color="auto"/>
      </w:divBdr>
    </w:div>
    <w:div w:id="740251789">
      <w:bodyDiv w:val="1"/>
      <w:marLeft w:val="0"/>
      <w:marRight w:val="0"/>
      <w:marTop w:val="0"/>
      <w:marBottom w:val="0"/>
      <w:divBdr>
        <w:top w:val="none" w:sz="0" w:space="0" w:color="auto"/>
        <w:left w:val="none" w:sz="0" w:space="0" w:color="auto"/>
        <w:bottom w:val="none" w:sz="0" w:space="0" w:color="auto"/>
        <w:right w:val="none" w:sz="0" w:space="0" w:color="auto"/>
      </w:divBdr>
    </w:div>
    <w:div w:id="742095813">
      <w:bodyDiv w:val="1"/>
      <w:marLeft w:val="0"/>
      <w:marRight w:val="0"/>
      <w:marTop w:val="0"/>
      <w:marBottom w:val="0"/>
      <w:divBdr>
        <w:top w:val="none" w:sz="0" w:space="0" w:color="auto"/>
        <w:left w:val="none" w:sz="0" w:space="0" w:color="auto"/>
        <w:bottom w:val="none" w:sz="0" w:space="0" w:color="auto"/>
        <w:right w:val="none" w:sz="0" w:space="0" w:color="auto"/>
      </w:divBdr>
    </w:div>
    <w:div w:id="742796739">
      <w:bodyDiv w:val="1"/>
      <w:marLeft w:val="0"/>
      <w:marRight w:val="0"/>
      <w:marTop w:val="0"/>
      <w:marBottom w:val="0"/>
      <w:divBdr>
        <w:top w:val="none" w:sz="0" w:space="0" w:color="auto"/>
        <w:left w:val="none" w:sz="0" w:space="0" w:color="auto"/>
        <w:bottom w:val="none" w:sz="0" w:space="0" w:color="auto"/>
        <w:right w:val="none" w:sz="0" w:space="0" w:color="auto"/>
      </w:divBdr>
    </w:div>
    <w:div w:id="743450947">
      <w:bodyDiv w:val="1"/>
      <w:marLeft w:val="0"/>
      <w:marRight w:val="0"/>
      <w:marTop w:val="0"/>
      <w:marBottom w:val="0"/>
      <w:divBdr>
        <w:top w:val="none" w:sz="0" w:space="0" w:color="auto"/>
        <w:left w:val="none" w:sz="0" w:space="0" w:color="auto"/>
        <w:bottom w:val="none" w:sz="0" w:space="0" w:color="auto"/>
        <w:right w:val="none" w:sz="0" w:space="0" w:color="auto"/>
      </w:divBdr>
    </w:div>
    <w:div w:id="744035216">
      <w:bodyDiv w:val="1"/>
      <w:marLeft w:val="0"/>
      <w:marRight w:val="0"/>
      <w:marTop w:val="0"/>
      <w:marBottom w:val="0"/>
      <w:divBdr>
        <w:top w:val="none" w:sz="0" w:space="0" w:color="auto"/>
        <w:left w:val="none" w:sz="0" w:space="0" w:color="auto"/>
        <w:bottom w:val="none" w:sz="0" w:space="0" w:color="auto"/>
        <w:right w:val="none" w:sz="0" w:space="0" w:color="auto"/>
      </w:divBdr>
    </w:div>
    <w:div w:id="745885021">
      <w:bodyDiv w:val="1"/>
      <w:marLeft w:val="0"/>
      <w:marRight w:val="0"/>
      <w:marTop w:val="0"/>
      <w:marBottom w:val="0"/>
      <w:divBdr>
        <w:top w:val="none" w:sz="0" w:space="0" w:color="auto"/>
        <w:left w:val="none" w:sz="0" w:space="0" w:color="auto"/>
        <w:bottom w:val="none" w:sz="0" w:space="0" w:color="auto"/>
        <w:right w:val="none" w:sz="0" w:space="0" w:color="auto"/>
      </w:divBdr>
    </w:div>
    <w:div w:id="747969297">
      <w:bodyDiv w:val="1"/>
      <w:marLeft w:val="0"/>
      <w:marRight w:val="0"/>
      <w:marTop w:val="0"/>
      <w:marBottom w:val="0"/>
      <w:divBdr>
        <w:top w:val="none" w:sz="0" w:space="0" w:color="auto"/>
        <w:left w:val="none" w:sz="0" w:space="0" w:color="auto"/>
        <w:bottom w:val="none" w:sz="0" w:space="0" w:color="auto"/>
        <w:right w:val="none" w:sz="0" w:space="0" w:color="auto"/>
      </w:divBdr>
    </w:div>
    <w:div w:id="750346033">
      <w:bodyDiv w:val="1"/>
      <w:marLeft w:val="0"/>
      <w:marRight w:val="0"/>
      <w:marTop w:val="0"/>
      <w:marBottom w:val="0"/>
      <w:divBdr>
        <w:top w:val="none" w:sz="0" w:space="0" w:color="auto"/>
        <w:left w:val="none" w:sz="0" w:space="0" w:color="auto"/>
        <w:bottom w:val="none" w:sz="0" w:space="0" w:color="auto"/>
        <w:right w:val="none" w:sz="0" w:space="0" w:color="auto"/>
      </w:divBdr>
    </w:div>
    <w:div w:id="750741950">
      <w:bodyDiv w:val="1"/>
      <w:marLeft w:val="0"/>
      <w:marRight w:val="0"/>
      <w:marTop w:val="0"/>
      <w:marBottom w:val="0"/>
      <w:divBdr>
        <w:top w:val="none" w:sz="0" w:space="0" w:color="auto"/>
        <w:left w:val="none" w:sz="0" w:space="0" w:color="auto"/>
        <w:bottom w:val="none" w:sz="0" w:space="0" w:color="auto"/>
        <w:right w:val="none" w:sz="0" w:space="0" w:color="auto"/>
      </w:divBdr>
    </w:div>
    <w:div w:id="752168484">
      <w:bodyDiv w:val="1"/>
      <w:marLeft w:val="0"/>
      <w:marRight w:val="0"/>
      <w:marTop w:val="0"/>
      <w:marBottom w:val="0"/>
      <w:divBdr>
        <w:top w:val="none" w:sz="0" w:space="0" w:color="auto"/>
        <w:left w:val="none" w:sz="0" w:space="0" w:color="auto"/>
        <w:bottom w:val="none" w:sz="0" w:space="0" w:color="auto"/>
        <w:right w:val="none" w:sz="0" w:space="0" w:color="auto"/>
      </w:divBdr>
    </w:div>
    <w:div w:id="754088319">
      <w:bodyDiv w:val="1"/>
      <w:marLeft w:val="0"/>
      <w:marRight w:val="0"/>
      <w:marTop w:val="0"/>
      <w:marBottom w:val="0"/>
      <w:divBdr>
        <w:top w:val="none" w:sz="0" w:space="0" w:color="auto"/>
        <w:left w:val="none" w:sz="0" w:space="0" w:color="auto"/>
        <w:bottom w:val="none" w:sz="0" w:space="0" w:color="auto"/>
        <w:right w:val="none" w:sz="0" w:space="0" w:color="auto"/>
      </w:divBdr>
    </w:div>
    <w:div w:id="754744121">
      <w:bodyDiv w:val="1"/>
      <w:marLeft w:val="0"/>
      <w:marRight w:val="0"/>
      <w:marTop w:val="0"/>
      <w:marBottom w:val="0"/>
      <w:divBdr>
        <w:top w:val="none" w:sz="0" w:space="0" w:color="auto"/>
        <w:left w:val="none" w:sz="0" w:space="0" w:color="auto"/>
        <w:bottom w:val="none" w:sz="0" w:space="0" w:color="auto"/>
        <w:right w:val="none" w:sz="0" w:space="0" w:color="auto"/>
      </w:divBdr>
    </w:div>
    <w:div w:id="756823833">
      <w:bodyDiv w:val="1"/>
      <w:marLeft w:val="0"/>
      <w:marRight w:val="0"/>
      <w:marTop w:val="0"/>
      <w:marBottom w:val="0"/>
      <w:divBdr>
        <w:top w:val="none" w:sz="0" w:space="0" w:color="auto"/>
        <w:left w:val="none" w:sz="0" w:space="0" w:color="auto"/>
        <w:bottom w:val="none" w:sz="0" w:space="0" w:color="auto"/>
        <w:right w:val="none" w:sz="0" w:space="0" w:color="auto"/>
      </w:divBdr>
    </w:div>
    <w:div w:id="758142078">
      <w:bodyDiv w:val="1"/>
      <w:marLeft w:val="0"/>
      <w:marRight w:val="0"/>
      <w:marTop w:val="0"/>
      <w:marBottom w:val="0"/>
      <w:divBdr>
        <w:top w:val="none" w:sz="0" w:space="0" w:color="auto"/>
        <w:left w:val="none" w:sz="0" w:space="0" w:color="auto"/>
        <w:bottom w:val="none" w:sz="0" w:space="0" w:color="auto"/>
        <w:right w:val="none" w:sz="0" w:space="0" w:color="auto"/>
      </w:divBdr>
    </w:div>
    <w:div w:id="759133177">
      <w:bodyDiv w:val="1"/>
      <w:marLeft w:val="0"/>
      <w:marRight w:val="0"/>
      <w:marTop w:val="0"/>
      <w:marBottom w:val="0"/>
      <w:divBdr>
        <w:top w:val="none" w:sz="0" w:space="0" w:color="auto"/>
        <w:left w:val="none" w:sz="0" w:space="0" w:color="auto"/>
        <w:bottom w:val="none" w:sz="0" w:space="0" w:color="auto"/>
        <w:right w:val="none" w:sz="0" w:space="0" w:color="auto"/>
      </w:divBdr>
    </w:div>
    <w:div w:id="761419161">
      <w:bodyDiv w:val="1"/>
      <w:marLeft w:val="0"/>
      <w:marRight w:val="0"/>
      <w:marTop w:val="0"/>
      <w:marBottom w:val="0"/>
      <w:divBdr>
        <w:top w:val="none" w:sz="0" w:space="0" w:color="auto"/>
        <w:left w:val="none" w:sz="0" w:space="0" w:color="auto"/>
        <w:bottom w:val="none" w:sz="0" w:space="0" w:color="auto"/>
        <w:right w:val="none" w:sz="0" w:space="0" w:color="auto"/>
      </w:divBdr>
    </w:div>
    <w:div w:id="763887695">
      <w:bodyDiv w:val="1"/>
      <w:marLeft w:val="0"/>
      <w:marRight w:val="0"/>
      <w:marTop w:val="0"/>
      <w:marBottom w:val="0"/>
      <w:divBdr>
        <w:top w:val="none" w:sz="0" w:space="0" w:color="auto"/>
        <w:left w:val="none" w:sz="0" w:space="0" w:color="auto"/>
        <w:bottom w:val="none" w:sz="0" w:space="0" w:color="auto"/>
        <w:right w:val="none" w:sz="0" w:space="0" w:color="auto"/>
      </w:divBdr>
    </w:div>
    <w:div w:id="764181874">
      <w:bodyDiv w:val="1"/>
      <w:marLeft w:val="0"/>
      <w:marRight w:val="0"/>
      <w:marTop w:val="0"/>
      <w:marBottom w:val="0"/>
      <w:divBdr>
        <w:top w:val="none" w:sz="0" w:space="0" w:color="auto"/>
        <w:left w:val="none" w:sz="0" w:space="0" w:color="auto"/>
        <w:bottom w:val="none" w:sz="0" w:space="0" w:color="auto"/>
        <w:right w:val="none" w:sz="0" w:space="0" w:color="auto"/>
      </w:divBdr>
    </w:div>
    <w:div w:id="766000829">
      <w:bodyDiv w:val="1"/>
      <w:marLeft w:val="0"/>
      <w:marRight w:val="0"/>
      <w:marTop w:val="0"/>
      <w:marBottom w:val="0"/>
      <w:divBdr>
        <w:top w:val="none" w:sz="0" w:space="0" w:color="auto"/>
        <w:left w:val="none" w:sz="0" w:space="0" w:color="auto"/>
        <w:bottom w:val="none" w:sz="0" w:space="0" w:color="auto"/>
        <w:right w:val="none" w:sz="0" w:space="0" w:color="auto"/>
      </w:divBdr>
    </w:div>
    <w:div w:id="767848039">
      <w:bodyDiv w:val="1"/>
      <w:marLeft w:val="0"/>
      <w:marRight w:val="0"/>
      <w:marTop w:val="0"/>
      <w:marBottom w:val="0"/>
      <w:divBdr>
        <w:top w:val="none" w:sz="0" w:space="0" w:color="auto"/>
        <w:left w:val="none" w:sz="0" w:space="0" w:color="auto"/>
        <w:bottom w:val="none" w:sz="0" w:space="0" w:color="auto"/>
        <w:right w:val="none" w:sz="0" w:space="0" w:color="auto"/>
      </w:divBdr>
    </w:div>
    <w:div w:id="768082641">
      <w:bodyDiv w:val="1"/>
      <w:marLeft w:val="0"/>
      <w:marRight w:val="0"/>
      <w:marTop w:val="0"/>
      <w:marBottom w:val="0"/>
      <w:divBdr>
        <w:top w:val="none" w:sz="0" w:space="0" w:color="auto"/>
        <w:left w:val="none" w:sz="0" w:space="0" w:color="auto"/>
        <w:bottom w:val="none" w:sz="0" w:space="0" w:color="auto"/>
        <w:right w:val="none" w:sz="0" w:space="0" w:color="auto"/>
      </w:divBdr>
    </w:div>
    <w:div w:id="768427293">
      <w:bodyDiv w:val="1"/>
      <w:marLeft w:val="0"/>
      <w:marRight w:val="0"/>
      <w:marTop w:val="0"/>
      <w:marBottom w:val="0"/>
      <w:divBdr>
        <w:top w:val="none" w:sz="0" w:space="0" w:color="auto"/>
        <w:left w:val="none" w:sz="0" w:space="0" w:color="auto"/>
        <w:bottom w:val="none" w:sz="0" w:space="0" w:color="auto"/>
        <w:right w:val="none" w:sz="0" w:space="0" w:color="auto"/>
      </w:divBdr>
    </w:div>
    <w:div w:id="772474441">
      <w:bodyDiv w:val="1"/>
      <w:marLeft w:val="0"/>
      <w:marRight w:val="0"/>
      <w:marTop w:val="0"/>
      <w:marBottom w:val="0"/>
      <w:divBdr>
        <w:top w:val="none" w:sz="0" w:space="0" w:color="auto"/>
        <w:left w:val="none" w:sz="0" w:space="0" w:color="auto"/>
        <w:bottom w:val="none" w:sz="0" w:space="0" w:color="auto"/>
        <w:right w:val="none" w:sz="0" w:space="0" w:color="auto"/>
      </w:divBdr>
    </w:div>
    <w:div w:id="773136728">
      <w:bodyDiv w:val="1"/>
      <w:marLeft w:val="0"/>
      <w:marRight w:val="0"/>
      <w:marTop w:val="0"/>
      <w:marBottom w:val="0"/>
      <w:divBdr>
        <w:top w:val="none" w:sz="0" w:space="0" w:color="auto"/>
        <w:left w:val="none" w:sz="0" w:space="0" w:color="auto"/>
        <w:bottom w:val="none" w:sz="0" w:space="0" w:color="auto"/>
        <w:right w:val="none" w:sz="0" w:space="0" w:color="auto"/>
      </w:divBdr>
    </w:div>
    <w:div w:id="773784846">
      <w:bodyDiv w:val="1"/>
      <w:marLeft w:val="0"/>
      <w:marRight w:val="0"/>
      <w:marTop w:val="0"/>
      <w:marBottom w:val="0"/>
      <w:divBdr>
        <w:top w:val="none" w:sz="0" w:space="0" w:color="auto"/>
        <w:left w:val="none" w:sz="0" w:space="0" w:color="auto"/>
        <w:bottom w:val="none" w:sz="0" w:space="0" w:color="auto"/>
        <w:right w:val="none" w:sz="0" w:space="0" w:color="auto"/>
      </w:divBdr>
    </w:div>
    <w:div w:id="774523675">
      <w:bodyDiv w:val="1"/>
      <w:marLeft w:val="0"/>
      <w:marRight w:val="0"/>
      <w:marTop w:val="0"/>
      <w:marBottom w:val="0"/>
      <w:divBdr>
        <w:top w:val="none" w:sz="0" w:space="0" w:color="auto"/>
        <w:left w:val="none" w:sz="0" w:space="0" w:color="auto"/>
        <w:bottom w:val="none" w:sz="0" w:space="0" w:color="auto"/>
        <w:right w:val="none" w:sz="0" w:space="0" w:color="auto"/>
      </w:divBdr>
    </w:div>
    <w:div w:id="780496062">
      <w:bodyDiv w:val="1"/>
      <w:marLeft w:val="0"/>
      <w:marRight w:val="0"/>
      <w:marTop w:val="0"/>
      <w:marBottom w:val="0"/>
      <w:divBdr>
        <w:top w:val="none" w:sz="0" w:space="0" w:color="auto"/>
        <w:left w:val="none" w:sz="0" w:space="0" w:color="auto"/>
        <w:bottom w:val="none" w:sz="0" w:space="0" w:color="auto"/>
        <w:right w:val="none" w:sz="0" w:space="0" w:color="auto"/>
      </w:divBdr>
    </w:div>
    <w:div w:id="781463760">
      <w:bodyDiv w:val="1"/>
      <w:marLeft w:val="0"/>
      <w:marRight w:val="0"/>
      <w:marTop w:val="0"/>
      <w:marBottom w:val="0"/>
      <w:divBdr>
        <w:top w:val="none" w:sz="0" w:space="0" w:color="auto"/>
        <w:left w:val="none" w:sz="0" w:space="0" w:color="auto"/>
        <w:bottom w:val="none" w:sz="0" w:space="0" w:color="auto"/>
        <w:right w:val="none" w:sz="0" w:space="0" w:color="auto"/>
      </w:divBdr>
    </w:div>
    <w:div w:id="782650185">
      <w:bodyDiv w:val="1"/>
      <w:marLeft w:val="0"/>
      <w:marRight w:val="0"/>
      <w:marTop w:val="0"/>
      <w:marBottom w:val="0"/>
      <w:divBdr>
        <w:top w:val="none" w:sz="0" w:space="0" w:color="auto"/>
        <w:left w:val="none" w:sz="0" w:space="0" w:color="auto"/>
        <w:bottom w:val="none" w:sz="0" w:space="0" w:color="auto"/>
        <w:right w:val="none" w:sz="0" w:space="0" w:color="auto"/>
      </w:divBdr>
    </w:div>
    <w:div w:id="783575137">
      <w:bodyDiv w:val="1"/>
      <w:marLeft w:val="0"/>
      <w:marRight w:val="0"/>
      <w:marTop w:val="0"/>
      <w:marBottom w:val="0"/>
      <w:divBdr>
        <w:top w:val="none" w:sz="0" w:space="0" w:color="auto"/>
        <w:left w:val="none" w:sz="0" w:space="0" w:color="auto"/>
        <w:bottom w:val="none" w:sz="0" w:space="0" w:color="auto"/>
        <w:right w:val="none" w:sz="0" w:space="0" w:color="auto"/>
      </w:divBdr>
    </w:div>
    <w:div w:id="785584186">
      <w:bodyDiv w:val="1"/>
      <w:marLeft w:val="0"/>
      <w:marRight w:val="0"/>
      <w:marTop w:val="0"/>
      <w:marBottom w:val="0"/>
      <w:divBdr>
        <w:top w:val="none" w:sz="0" w:space="0" w:color="auto"/>
        <w:left w:val="none" w:sz="0" w:space="0" w:color="auto"/>
        <w:bottom w:val="none" w:sz="0" w:space="0" w:color="auto"/>
        <w:right w:val="none" w:sz="0" w:space="0" w:color="auto"/>
      </w:divBdr>
    </w:div>
    <w:div w:id="786051195">
      <w:bodyDiv w:val="1"/>
      <w:marLeft w:val="0"/>
      <w:marRight w:val="0"/>
      <w:marTop w:val="0"/>
      <w:marBottom w:val="0"/>
      <w:divBdr>
        <w:top w:val="none" w:sz="0" w:space="0" w:color="auto"/>
        <w:left w:val="none" w:sz="0" w:space="0" w:color="auto"/>
        <w:bottom w:val="none" w:sz="0" w:space="0" w:color="auto"/>
        <w:right w:val="none" w:sz="0" w:space="0" w:color="auto"/>
      </w:divBdr>
    </w:div>
    <w:div w:id="786974039">
      <w:bodyDiv w:val="1"/>
      <w:marLeft w:val="0"/>
      <w:marRight w:val="0"/>
      <w:marTop w:val="0"/>
      <w:marBottom w:val="0"/>
      <w:divBdr>
        <w:top w:val="none" w:sz="0" w:space="0" w:color="auto"/>
        <w:left w:val="none" w:sz="0" w:space="0" w:color="auto"/>
        <w:bottom w:val="none" w:sz="0" w:space="0" w:color="auto"/>
        <w:right w:val="none" w:sz="0" w:space="0" w:color="auto"/>
      </w:divBdr>
    </w:div>
    <w:div w:id="788857611">
      <w:bodyDiv w:val="1"/>
      <w:marLeft w:val="0"/>
      <w:marRight w:val="0"/>
      <w:marTop w:val="0"/>
      <w:marBottom w:val="0"/>
      <w:divBdr>
        <w:top w:val="none" w:sz="0" w:space="0" w:color="auto"/>
        <w:left w:val="none" w:sz="0" w:space="0" w:color="auto"/>
        <w:bottom w:val="none" w:sz="0" w:space="0" w:color="auto"/>
        <w:right w:val="none" w:sz="0" w:space="0" w:color="auto"/>
      </w:divBdr>
    </w:div>
    <w:div w:id="789012468">
      <w:bodyDiv w:val="1"/>
      <w:marLeft w:val="0"/>
      <w:marRight w:val="0"/>
      <w:marTop w:val="0"/>
      <w:marBottom w:val="0"/>
      <w:divBdr>
        <w:top w:val="none" w:sz="0" w:space="0" w:color="auto"/>
        <w:left w:val="none" w:sz="0" w:space="0" w:color="auto"/>
        <w:bottom w:val="none" w:sz="0" w:space="0" w:color="auto"/>
        <w:right w:val="none" w:sz="0" w:space="0" w:color="auto"/>
      </w:divBdr>
    </w:div>
    <w:div w:id="790245637">
      <w:bodyDiv w:val="1"/>
      <w:marLeft w:val="0"/>
      <w:marRight w:val="0"/>
      <w:marTop w:val="0"/>
      <w:marBottom w:val="0"/>
      <w:divBdr>
        <w:top w:val="none" w:sz="0" w:space="0" w:color="auto"/>
        <w:left w:val="none" w:sz="0" w:space="0" w:color="auto"/>
        <w:bottom w:val="none" w:sz="0" w:space="0" w:color="auto"/>
        <w:right w:val="none" w:sz="0" w:space="0" w:color="auto"/>
      </w:divBdr>
    </w:div>
    <w:div w:id="792672574">
      <w:bodyDiv w:val="1"/>
      <w:marLeft w:val="0"/>
      <w:marRight w:val="0"/>
      <w:marTop w:val="0"/>
      <w:marBottom w:val="0"/>
      <w:divBdr>
        <w:top w:val="none" w:sz="0" w:space="0" w:color="auto"/>
        <w:left w:val="none" w:sz="0" w:space="0" w:color="auto"/>
        <w:bottom w:val="none" w:sz="0" w:space="0" w:color="auto"/>
        <w:right w:val="none" w:sz="0" w:space="0" w:color="auto"/>
      </w:divBdr>
    </w:div>
    <w:div w:id="794368728">
      <w:bodyDiv w:val="1"/>
      <w:marLeft w:val="0"/>
      <w:marRight w:val="0"/>
      <w:marTop w:val="0"/>
      <w:marBottom w:val="0"/>
      <w:divBdr>
        <w:top w:val="none" w:sz="0" w:space="0" w:color="auto"/>
        <w:left w:val="none" w:sz="0" w:space="0" w:color="auto"/>
        <w:bottom w:val="none" w:sz="0" w:space="0" w:color="auto"/>
        <w:right w:val="none" w:sz="0" w:space="0" w:color="auto"/>
      </w:divBdr>
    </w:div>
    <w:div w:id="797450939">
      <w:bodyDiv w:val="1"/>
      <w:marLeft w:val="0"/>
      <w:marRight w:val="0"/>
      <w:marTop w:val="0"/>
      <w:marBottom w:val="0"/>
      <w:divBdr>
        <w:top w:val="none" w:sz="0" w:space="0" w:color="auto"/>
        <w:left w:val="none" w:sz="0" w:space="0" w:color="auto"/>
        <w:bottom w:val="none" w:sz="0" w:space="0" w:color="auto"/>
        <w:right w:val="none" w:sz="0" w:space="0" w:color="auto"/>
      </w:divBdr>
    </w:div>
    <w:div w:id="798454144">
      <w:bodyDiv w:val="1"/>
      <w:marLeft w:val="0"/>
      <w:marRight w:val="0"/>
      <w:marTop w:val="0"/>
      <w:marBottom w:val="0"/>
      <w:divBdr>
        <w:top w:val="none" w:sz="0" w:space="0" w:color="auto"/>
        <w:left w:val="none" w:sz="0" w:space="0" w:color="auto"/>
        <w:bottom w:val="none" w:sz="0" w:space="0" w:color="auto"/>
        <w:right w:val="none" w:sz="0" w:space="0" w:color="auto"/>
      </w:divBdr>
    </w:div>
    <w:div w:id="801119825">
      <w:bodyDiv w:val="1"/>
      <w:marLeft w:val="0"/>
      <w:marRight w:val="0"/>
      <w:marTop w:val="0"/>
      <w:marBottom w:val="0"/>
      <w:divBdr>
        <w:top w:val="none" w:sz="0" w:space="0" w:color="auto"/>
        <w:left w:val="none" w:sz="0" w:space="0" w:color="auto"/>
        <w:bottom w:val="none" w:sz="0" w:space="0" w:color="auto"/>
        <w:right w:val="none" w:sz="0" w:space="0" w:color="auto"/>
      </w:divBdr>
    </w:div>
    <w:div w:id="801272085">
      <w:bodyDiv w:val="1"/>
      <w:marLeft w:val="0"/>
      <w:marRight w:val="0"/>
      <w:marTop w:val="0"/>
      <w:marBottom w:val="0"/>
      <w:divBdr>
        <w:top w:val="none" w:sz="0" w:space="0" w:color="auto"/>
        <w:left w:val="none" w:sz="0" w:space="0" w:color="auto"/>
        <w:bottom w:val="none" w:sz="0" w:space="0" w:color="auto"/>
        <w:right w:val="none" w:sz="0" w:space="0" w:color="auto"/>
      </w:divBdr>
    </w:div>
    <w:div w:id="801384559">
      <w:bodyDiv w:val="1"/>
      <w:marLeft w:val="0"/>
      <w:marRight w:val="0"/>
      <w:marTop w:val="0"/>
      <w:marBottom w:val="0"/>
      <w:divBdr>
        <w:top w:val="none" w:sz="0" w:space="0" w:color="auto"/>
        <w:left w:val="none" w:sz="0" w:space="0" w:color="auto"/>
        <w:bottom w:val="none" w:sz="0" w:space="0" w:color="auto"/>
        <w:right w:val="none" w:sz="0" w:space="0" w:color="auto"/>
      </w:divBdr>
    </w:div>
    <w:div w:id="803737154">
      <w:bodyDiv w:val="1"/>
      <w:marLeft w:val="0"/>
      <w:marRight w:val="0"/>
      <w:marTop w:val="0"/>
      <w:marBottom w:val="0"/>
      <w:divBdr>
        <w:top w:val="none" w:sz="0" w:space="0" w:color="auto"/>
        <w:left w:val="none" w:sz="0" w:space="0" w:color="auto"/>
        <w:bottom w:val="none" w:sz="0" w:space="0" w:color="auto"/>
        <w:right w:val="none" w:sz="0" w:space="0" w:color="auto"/>
      </w:divBdr>
    </w:div>
    <w:div w:id="806051449">
      <w:bodyDiv w:val="1"/>
      <w:marLeft w:val="0"/>
      <w:marRight w:val="0"/>
      <w:marTop w:val="0"/>
      <w:marBottom w:val="0"/>
      <w:divBdr>
        <w:top w:val="none" w:sz="0" w:space="0" w:color="auto"/>
        <w:left w:val="none" w:sz="0" w:space="0" w:color="auto"/>
        <w:bottom w:val="none" w:sz="0" w:space="0" w:color="auto"/>
        <w:right w:val="none" w:sz="0" w:space="0" w:color="auto"/>
      </w:divBdr>
    </w:div>
    <w:div w:id="806433203">
      <w:bodyDiv w:val="1"/>
      <w:marLeft w:val="0"/>
      <w:marRight w:val="0"/>
      <w:marTop w:val="0"/>
      <w:marBottom w:val="0"/>
      <w:divBdr>
        <w:top w:val="none" w:sz="0" w:space="0" w:color="auto"/>
        <w:left w:val="none" w:sz="0" w:space="0" w:color="auto"/>
        <w:bottom w:val="none" w:sz="0" w:space="0" w:color="auto"/>
        <w:right w:val="none" w:sz="0" w:space="0" w:color="auto"/>
      </w:divBdr>
    </w:div>
    <w:div w:id="810027098">
      <w:bodyDiv w:val="1"/>
      <w:marLeft w:val="0"/>
      <w:marRight w:val="0"/>
      <w:marTop w:val="0"/>
      <w:marBottom w:val="0"/>
      <w:divBdr>
        <w:top w:val="none" w:sz="0" w:space="0" w:color="auto"/>
        <w:left w:val="none" w:sz="0" w:space="0" w:color="auto"/>
        <w:bottom w:val="none" w:sz="0" w:space="0" w:color="auto"/>
        <w:right w:val="none" w:sz="0" w:space="0" w:color="auto"/>
      </w:divBdr>
    </w:div>
    <w:div w:id="810364495">
      <w:bodyDiv w:val="1"/>
      <w:marLeft w:val="0"/>
      <w:marRight w:val="0"/>
      <w:marTop w:val="0"/>
      <w:marBottom w:val="0"/>
      <w:divBdr>
        <w:top w:val="none" w:sz="0" w:space="0" w:color="auto"/>
        <w:left w:val="none" w:sz="0" w:space="0" w:color="auto"/>
        <w:bottom w:val="none" w:sz="0" w:space="0" w:color="auto"/>
        <w:right w:val="none" w:sz="0" w:space="0" w:color="auto"/>
      </w:divBdr>
    </w:div>
    <w:div w:id="812019864">
      <w:bodyDiv w:val="1"/>
      <w:marLeft w:val="0"/>
      <w:marRight w:val="0"/>
      <w:marTop w:val="0"/>
      <w:marBottom w:val="0"/>
      <w:divBdr>
        <w:top w:val="none" w:sz="0" w:space="0" w:color="auto"/>
        <w:left w:val="none" w:sz="0" w:space="0" w:color="auto"/>
        <w:bottom w:val="none" w:sz="0" w:space="0" w:color="auto"/>
        <w:right w:val="none" w:sz="0" w:space="0" w:color="auto"/>
      </w:divBdr>
    </w:div>
    <w:div w:id="813259279">
      <w:bodyDiv w:val="1"/>
      <w:marLeft w:val="0"/>
      <w:marRight w:val="0"/>
      <w:marTop w:val="0"/>
      <w:marBottom w:val="0"/>
      <w:divBdr>
        <w:top w:val="none" w:sz="0" w:space="0" w:color="auto"/>
        <w:left w:val="none" w:sz="0" w:space="0" w:color="auto"/>
        <w:bottom w:val="none" w:sz="0" w:space="0" w:color="auto"/>
        <w:right w:val="none" w:sz="0" w:space="0" w:color="auto"/>
      </w:divBdr>
    </w:div>
    <w:div w:id="814954351">
      <w:bodyDiv w:val="1"/>
      <w:marLeft w:val="0"/>
      <w:marRight w:val="0"/>
      <w:marTop w:val="0"/>
      <w:marBottom w:val="0"/>
      <w:divBdr>
        <w:top w:val="none" w:sz="0" w:space="0" w:color="auto"/>
        <w:left w:val="none" w:sz="0" w:space="0" w:color="auto"/>
        <w:bottom w:val="none" w:sz="0" w:space="0" w:color="auto"/>
        <w:right w:val="none" w:sz="0" w:space="0" w:color="auto"/>
      </w:divBdr>
    </w:div>
    <w:div w:id="815295287">
      <w:bodyDiv w:val="1"/>
      <w:marLeft w:val="0"/>
      <w:marRight w:val="0"/>
      <w:marTop w:val="0"/>
      <w:marBottom w:val="0"/>
      <w:divBdr>
        <w:top w:val="none" w:sz="0" w:space="0" w:color="auto"/>
        <w:left w:val="none" w:sz="0" w:space="0" w:color="auto"/>
        <w:bottom w:val="none" w:sz="0" w:space="0" w:color="auto"/>
        <w:right w:val="none" w:sz="0" w:space="0" w:color="auto"/>
      </w:divBdr>
    </w:div>
    <w:div w:id="815954745">
      <w:bodyDiv w:val="1"/>
      <w:marLeft w:val="0"/>
      <w:marRight w:val="0"/>
      <w:marTop w:val="0"/>
      <w:marBottom w:val="0"/>
      <w:divBdr>
        <w:top w:val="none" w:sz="0" w:space="0" w:color="auto"/>
        <w:left w:val="none" w:sz="0" w:space="0" w:color="auto"/>
        <w:bottom w:val="none" w:sz="0" w:space="0" w:color="auto"/>
        <w:right w:val="none" w:sz="0" w:space="0" w:color="auto"/>
      </w:divBdr>
    </w:div>
    <w:div w:id="818888345">
      <w:bodyDiv w:val="1"/>
      <w:marLeft w:val="0"/>
      <w:marRight w:val="0"/>
      <w:marTop w:val="0"/>
      <w:marBottom w:val="0"/>
      <w:divBdr>
        <w:top w:val="none" w:sz="0" w:space="0" w:color="auto"/>
        <w:left w:val="none" w:sz="0" w:space="0" w:color="auto"/>
        <w:bottom w:val="none" w:sz="0" w:space="0" w:color="auto"/>
        <w:right w:val="none" w:sz="0" w:space="0" w:color="auto"/>
      </w:divBdr>
    </w:div>
    <w:div w:id="820577767">
      <w:bodyDiv w:val="1"/>
      <w:marLeft w:val="0"/>
      <w:marRight w:val="0"/>
      <w:marTop w:val="0"/>
      <w:marBottom w:val="0"/>
      <w:divBdr>
        <w:top w:val="none" w:sz="0" w:space="0" w:color="auto"/>
        <w:left w:val="none" w:sz="0" w:space="0" w:color="auto"/>
        <w:bottom w:val="none" w:sz="0" w:space="0" w:color="auto"/>
        <w:right w:val="none" w:sz="0" w:space="0" w:color="auto"/>
      </w:divBdr>
    </w:div>
    <w:div w:id="820779422">
      <w:bodyDiv w:val="1"/>
      <w:marLeft w:val="0"/>
      <w:marRight w:val="0"/>
      <w:marTop w:val="0"/>
      <w:marBottom w:val="0"/>
      <w:divBdr>
        <w:top w:val="none" w:sz="0" w:space="0" w:color="auto"/>
        <w:left w:val="none" w:sz="0" w:space="0" w:color="auto"/>
        <w:bottom w:val="none" w:sz="0" w:space="0" w:color="auto"/>
        <w:right w:val="none" w:sz="0" w:space="0" w:color="auto"/>
      </w:divBdr>
    </w:div>
    <w:div w:id="822086604">
      <w:bodyDiv w:val="1"/>
      <w:marLeft w:val="0"/>
      <w:marRight w:val="0"/>
      <w:marTop w:val="0"/>
      <w:marBottom w:val="0"/>
      <w:divBdr>
        <w:top w:val="none" w:sz="0" w:space="0" w:color="auto"/>
        <w:left w:val="none" w:sz="0" w:space="0" w:color="auto"/>
        <w:bottom w:val="none" w:sz="0" w:space="0" w:color="auto"/>
        <w:right w:val="none" w:sz="0" w:space="0" w:color="auto"/>
      </w:divBdr>
    </w:div>
    <w:div w:id="827358884">
      <w:bodyDiv w:val="1"/>
      <w:marLeft w:val="0"/>
      <w:marRight w:val="0"/>
      <w:marTop w:val="0"/>
      <w:marBottom w:val="0"/>
      <w:divBdr>
        <w:top w:val="none" w:sz="0" w:space="0" w:color="auto"/>
        <w:left w:val="none" w:sz="0" w:space="0" w:color="auto"/>
        <w:bottom w:val="none" w:sz="0" w:space="0" w:color="auto"/>
        <w:right w:val="none" w:sz="0" w:space="0" w:color="auto"/>
      </w:divBdr>
    </w:div>
    <w:div w:id="828178981">
      <w:bodyDiv w:val="1"/>
      <w:marLeft w:val="0"/>
      <w:marRight w:val="0"/>
      <w:marTop w:val="0"/>
      <w:marBottom w:val="0"/>
      <w:divBdr>
        <w:top w:val="none" w:sz="0" w:space="0" w:color="auto"/>
        <w:left w:val="none" w:sz="0" w:space="0" w:color="auto"/>
        <w:bottom w:val="none" w:sz="0" w:space="0" w:color="auto"/>
        <w:right w:val="none" w:sz="0" w:space="0" w:color="auto"/>
      </w:divBdr>
    </w:div>
    <w:div w:id="829178112">
      <w:bodyDiv w:val="1"/>
      <w:marLeft w:val="0"/>
      <w:marRight w:val="0"/>
      <w:marTop w:val="0"/>
      <w:marBottom w:val="0"/>
      <w:divBdr>
        <w:top w:val="none" w:sz="0" w:space="0" w:color="auto"/>
        <w:left w:val="none" w:sz="0" w:space="0" w:color="auto"/>
        <w:bottom w:val="none" w:sz="0" w:space="0" w:color="auto"/>
        <w:right w:val="none" w:sz="0" w:space="0" w:color="auto"/>
      </w:divBdr>
    </w:div>
    <w:div w:id="832722671">
      <w:bodyDiv w:val="1"/>
      <w:marLeft w:val="0"/>
      <w:marRight w:val="0"/>
      <w:marTop w:val="0"/>
      <w:marBottom w:val="0"/>
      <w:divBdr>
        <w:top w:val="none" w:sz="0" w:space="0" w:color="auto"/>
        <w:left w:val="none" w:sz="0" w:space="0" w:color="auto"/>
        <w:bottom w:val="none" w:sz="0" w:space="0" w:color="auto"/>
        <w:right w:val="none" w:sz="0" w:space="0" w:color="auto"/>
      </w:divBdr>
    </w:div>
    <w:div w:id="833447669">
      <w:bodyDiv w:val="1"/>
      <w:marLeft w:val="0"/>
      <w:marRight w:val="0"/>
      <w:marTop w:val="0"/>
      <w:marBottom w:val="0"/>
      <w:divBdr>
        <w:top w:val="none" w:sz="0" w:space="0" w:color="auto"/>
        <w:left w:val="none" w:sz="0" w:space="0" w:color="auto"/>
        <w:bottom w:val="none" w:sz="0" w:space="0" w:color="auto"/>
        <w:right w:val="none" w:sz="0" w:space="0" w:color="auto"/>
      </w:divBdr>
    </w:div>
    <w:div w:id="834301068">
      <w:bodyDiv w:val="1"/>
      <w:marLeft w:val="0"/>
      <w:marRight w:val="0"/>
      <w:marTop w:val="0"/>
      <w:marBottom w:val="0"/>
      <w:divBdr>
        <w:top w:val="none" w:sz="0" w:space="0" w:color="auto"/>
        <w:left w:val="none" w:sz="0" w:space="0" w:color="auto"/>
        <w:bottom w:val="none" w:sz="0" w:space="0" w:color="auto"/>
        <w:right w:val="none" w:sz="0" w:space="0" w:color="auto"/>
      </w:divBdr>
    </w:div>
    <w:div w:id="834615173">
      <w:bodyDiv w:val="1"/>
      <w:marLeft w:val="0"/>
      <w:marRight w:val="0"/>
      <w:marTop w:val="0"/>
      <w:marBottom w:val="0"/>
      <w:divBdr>
        <w:top w:val="none" w:sz="0" w:space="0" w:color="auto"/>
        <w:left w:val="none" w:sz="0" w:space="0" w:color="auto"/>
        <w:bottom w:val="none" w:sz="0" w:space="0" w:color="auto"/>
        <w:right w:val="none" w:sz="0" w:space="0" w:color="auto"/>
      </w:divBdr>
    </w:div>
    <w:div w:id="834808147">
      <w:bodyDiv w:val="1"/>
      <w:marLeft w:val="0"/>
      <w:marRight w:val="0"/>
      <w:marTop w:val="0"/>
      <w:marBottom w:val="0"/>
      <w:divBdr>
        <w:top w:val="none" w:sz="0" w:space="0" w:color="auto"/>
        <w:left w:val="none" w:sz="0" w:space="0" w:color="auto"/>
        <w:bottom w:val="none" w:sz="0" w:space="0" w:color="auto"/>
        <w:right w:val="none" w:sz="0" w:space="0" w:color="auto"/>
      </w:divBdr>
    </w:div>
    <w:div w:id="836312812">
      <w:bodyDiv w:val="1"/>
      <w:marLeft w:val="0"/>
      <w:marRight w:val="0"/>
      <w:marTop w:val="0"/>
      <w:marBottom w:val="0"/>
      <w:divBdr>
        <w:top w:val="none" w:sz="0" w:space="0" w:color="auto"/>
        <w:left w:val="none" w:sz="0" w:space="0" w:color="auto"/>
        <w:bottom w:val="none" w:sz="0" w:space="0" w:color="auto"/>
        <w:right w:val="none" w:sz="0" w:space="0" w:color="auto"/>
      </w:divBdr>
    </w:div>
    <w:div w:id="836532469">
      <w:bodyDiv w:val="1"/>
      <w:marLeft w:val="0"/>
      <w:marRight w:val="0"/>
      <w:marTop w:val="0"/>
      <w:marBottom w:val="0"/>
      <w:divBdr>
        <w:top w:val="none" w:sz="0" w:space="0" w:color="auto"/>
        <w:left w:val="none" w:sz="0" w:space="0" w:color="auto"/>
        <w:bottom w:val="none" w:sz="0" w:space="0" w:color="auto"/>
        <w:right w:val="none" w:sz="0" w:space="0" w:color="auto"/>
      </w:divBdr>
    </w:div>
    <w:div w:id="837234247">
      <w:bodyDiv w:val="1"/>
      <w:marLeft w:val="0"/>
      <w:marRight w:val="0"/>
      <w:marTop w:val="0"/>
      <w:marBottom w:val="0"/>
      <w:divBdr>
        <w:top w:val="none" w:sz="0" w:space="0" w:color="auto"/>
        <w:left w:val="none" w:sz="0" w:space="0" w:color="auto"/>
        <w:bottom w:val="none" w:sz="0" w:space="0" w:color="auto"/>
        <w:right w:val="none" w:sz="0" w:space="0" w:color="auto"/>
      </w:divBdr>
    </w:div>
    <w:div w:id="838468159">
      <w:bodyDiv w:val="1"/>
      <w:marLeft w:val="0"/>
      <w:marRight w:val="0"/>
      <w:marTop w:val="0"/>
      <w:marBottom w:val="0"/>
      <w:divBdr>
        <w:top w:val="none" w:sz="0" w:space="0" w:color="auto"/>
        <w:left w:val="none" w:sz="0" w:space="0" w:color="auto"/>
        <w:bottom w:val="none" w:sz="0" w:space="0" w:color="auto"/>
        <w:right w:val="none" w:sz="0" w:space="0" w:color="auto"/>
      </w:divBdr>
    </w:div>
    <w:div w:id="838619479">
      <w:bodyDiv w:val="1"/>
      <w:marLeft w:val="0"/>
      <w:marRight w:val="0"/>
      <w:marTop w:val="0"/>
      <w:marBottom w:val="0"/>
      <w:divBdr>
        <w:top w:val="none" w:sz="0" w:space="0" w:color="auto"/>
        <w:left w:val="none" w:sz="0" w:space="0" w:color="auto"/>
        <w:bottom w:val="none" w:sz="0" w:space="0" w:color="auto"/>
        <w:right w:val="none" w:sz="0" w:space="0" w:color="auto"/>
      </w:divBdr>
    </w:div>
    <w:div w:id="845287533">
      <w:bodyDiv w:val="1"/>
      <w:marLeft w:val="0"/>
      <w:marRight w:val="0"/>
      <w:marTop w:val="0"/>
      <w:marBottom w:val="0"/>
      <w:divBdr>
        <w:top w:val="none" w:sz="0" w:space="0" w:color="auto"/>
        <w:left w:val="none" w:sz="0" w:space="0" w:color="auto"/>
        <w:bottom w:val="none" w:sz="0" w:space="0" w:color="auto"/>
        <w:right w:val="none" w:sz="0" w:space="0" w:color="auto"/>
      </w:divBdr>
    </w:div>
    <w:div w:id="846292357">
      <w:bodyDiv w:val="1"/>
      <w:marLeft w:val="0"/>
      <w:marRight w:val="0"/>
      <w:marTop w:val="0"/>
      <w:marBottom w:val="0"/>
      <w:divBdr>
        <w:top w:val="none" w:sz="0" w:space="0" w:color="auto"/>
        <w:left w:val="none" w:sz="0" w:space="0" w:color="auto"/>
        <w:bottom w:val="none" w:sz="0" w:space="0" w:color="auto"/>
        <w:right w:val="none" w:sz="0" w:space="0" w:color="auto"/>
      </w:divBdr>
    </w:div>
    <w:div w:id="847867729">
      <w:bodyDiv w:val="1"/>
      <w:marLeft w:val="0"/>
      <w:marRight w:val="0"/>
      <w:marTop w:val="0"/>
      <w:marBottom w:val="0"/>
      <w:divBdr>
        <w:top w:val="none" w:sz="0" w:space="0" w:color="auto"/>
        <w:left w:val="none" w:sz="0" w:space="0" w:color="auto"/>
        <w:bottom w:val="none" w:sz="0" w:space="0" w:color="auto"/>
        <w:right w:val="none" w:sz="0" w:space="0" w:color="auto"/>
      </w:divBdr>
    </w:div>
    <w:div w:id="851382345">
      <w:bodyDiv w:val="1"/>
      <w:marLeft w:val="0"/>
      <w:marRight w:val="0"/>
      <w:marTop w:val="0"/>
      <w:marBottom w:val="0"/>
      <w:divBdr>
        <w:top w:val="none" w:sz="0" w:space="0" w:color="auto"/>
        <w:left w:val="none" w:sz="0" w:space="0" w:color="auto"/>
        <w:bottom w:val="none" w:sz="0" w:space="0" w:color="auto"/>
        <w:right w:val="none" w:sz="0" w:space="0" w:color="auto"/>
      </w:divBdr>
    </w:div>
    <w:div w:id="854878354">
      <w:bodyDiv w:val="1"/>
      <w:marLeft w:val="0"/>
      <w:marRight w:val="0"/>
      <w:marTop w:val="0"/>
      <w:marBottom w:val="0"/>
      <w:divBdr>
        <w:top w:val="none" w:sz="0" w:space="0" w:color="auto"/>
        <w:left w:val="none" w:sz="0" w:space="0" w:color="auto"/>
        <w:bottom w:val="none" w:sz="0" w:space="0" w:color="auto"/>
        <w:right w:val="none" w:sz="0" w:space="0" w:color="auto"/>
      </w:divBdr>
    </w:div>
    <w:div w:id="855849858">
      <w:bodyDiv w:val="1"/>
      <w:marLeft w:val="0"/>
      <w:marRight w:val="0"/>
      <w:marTop w:val="0"/>
      <w:marBottom w:val="0"/>
      <w:divBdr>
        <w:top w:val="none" w:sz="0" w:space="0" w:color="auto"/>
        <w:left w:val="none" w:sz="0" w:space="0" w:color="auto"/>
        <w:bottom w:val="none" w:sz="0" w:space="0" w:color="auto"/>
        <w:right w:val="none" w:sz="0" w:space="0" w:color="auto"/>
      </w:divBdr>
    </w:div>
    <w:div w:id="857474586">
      <w:bodyDiv w:val="1"/>
      <w:marLeft w:val="0"/>
      <w:marRight w:val="0"/>
      <w:marTop w:val="0"/>
      <w:marBottom w:val="0"/>
      <w:divBdr>
        <w:top w:val="none" w:sz="0" w:space="0" w:color="auto"/>
        <w:left w:val="none" w:sz="0" w:space="0" w:color="auto"/>
        <w:bottom w:val="none" w:sz="0" w:space="0" w:color="auto"/>
        <w:right w:val="none" w:sz="0" w:space="0" w:color="auto"/>
      </w:divBdr>
    </w:div>
    <w:div w:id="861019793">
      <w:bodyDiv w:val="1"/>
      <w:marLeft w:val="0"/>
      <w:marRight w:val="0"/>
      <w:marTop w:val="0"/>
      <w:marBottom w:val="0"/>
      <w:divBdr>
        <w:top w:val="none" w:sz="0" w:space="0" w:color="auto"/>
        <w:left w:val="none" w:sz="0" w:space="0" w:color="auto"/>
        <w:bottom w:val="none" w:sz="0" w:space="0" w:color="auto"/>
        <w:right w:val="none" w:sz="0" w:space="0" w:color="auto"/>
      </w:divBdr>
    </w:div>
    <w:div w:id="861092587">
      <w:bodyDiv w:val="1"/>
      <w:marLeft w:val="0"/>
      <w:marRight w:val="0"/>
      <w:marTop w:val="0"/>
      <w:marBottom w:val="0"/>
      <w:divBdr>
        <w:top w:val="none" w:sz="0" w:space="0" w:color="auto"/>
        <w:left w:val="none" w:sz="0" w:space="0" w:color="auto"/>
        <w:bottom w:val="none" w:sz="0" w:space="0" w:color="auto"/>
        <w:right w:val="none" w:sz="0" w:space="0" w:color="auto"/>
      </w:divBdr>
    </w:div>
    <w:div w:id="864059352">
      <w:bodyDiv w:val="1"/>
      <w:marLeft w:val="0"/>
      <w:marRight w:val="0"/>
      <w:marTop w:val="0"/>
      <w:marBottom w:val="0"/>
      <w:divBdr>
        <w:top w:val="none" w:sz="0" w:space="0" w:color="auto"/>
        <w:left w:val="none" w:sz="0" w:space="0" w:color="auto"/>
        <w:bottom w:val="none" w:sz="0" w:space="0" w:color="auto"/>
        <w:right w:val="none" w:sz="0" w:space="0" w:color="auto"/>
      </w:divBdr>
    </w:div>
    <w:div w:id="866873624">
      <w:bodyDiv w:val="1"/>
      <w:marLeft w:val="0"/>
      <w:marRight w:val="0"/>
      <w:marTop w:val="0"/>
      <w:marBottom w:val="0"/>
      <w:divBdr>
        <w:top w:val="none" w:sz="0" w:space="0" w:color="auto"/>
        <w:left w:val="none" w:sz="0" w:space="0" w:color="auto"/>
        <w:bottom w:val="none" w:sz="0" w:space="0" w:color="auto"/>
        <w:right w:val="none" w:sz="0" w:space="0" w:color="auto"/>
      </w:divBdr>
    </w:div>
    <w:div w:id="867524842">
      <w:bodyDiv w:val="1"/>
      <w:marLeft w:val="0"/>
      <w:marRight w:val="0"/>
      <w:marTop w:val="0"/>
      <w:marBottom w:val="0"/>
      <w:divBdr>
        <w:top w:val="none" w:sz="0" w:space="0" w:color="auto"/>
        <w:left w:val="none" w:sz="0" w:space="0" w:color="auto"/>
        <w:bottom w:val="none" w:sz="0" w:space="0" w:color="auto"/>
        <w:right w:val="none" w:sz="0" w:space="0" w:color="auto"/>
      </w:divBdr>
    </w:div>
    <w:div w:id="868027362">
      <w:bodyDiv w:val="1"/>
      <w:marLeft w:val="0"/>
      <w:marRight w:val="0"/>
      <w:marTop w:val="0"/>
      <w:marBottom w:val="0"/>
      <w:divBdr>
        <w:top w:val="none" w:sz="0" w:space="0" w:color="auto"/>
        <w:left w:val="none" w:sz="0" w:space="0" w:color="auto"/>
        <w:bottom w:val="none" w:sz="0" w:space="0" w:color="auto"/>
        <w:right w:val="none" w:sz="0" w:space="0" w:color="auto"/>
      </w:divBdr>
    </w:div>
    <w:div w:id="868374873">
      <w:bodyDiv w:val="1"/>
      <w:marLeft w:val="0"/>
      <w:marRight w:val="0"/>
      <w:marTop w:val="0"/>
      <w:marBottom w:val="0"/>
      <w:divBdr>
        <w:top w:val="none" w:sz="0" w:space="0" w:color="auto"/>
        <w:left w:val="none" w:sz="0" w:space="0" w:color="auto"/>
        <w:bottom w:val="none" w:sz="0" w:space="0" w:color="auto"/>
        <w:right w:val="none" w:sz="0" w:space="0" w:color="auto"/>
      </w:divBdr>
    </w:div>
    <w:div w:id="869227475">
      <w:bodyDiv w:val="1"/>
      <w:marLeft w:val="0"/>
      <w:marRight w:val="0"/>
      <w:marTop w:val="0"/>
      <w:marBottom w:val="0"/>
      <w:divBdr>
        <w:top w:val="none" w:sz="0" w:space="0" w:color="auto"/>
        <w:left w:val="none" w:sz="0" w:space="0" w:color="auto"/>
        <w:bottom w:val="none" w:sz="0" w:space="0" w:color="auto"/>
        <w:right w:val="none" w:sz="0" w:space="0" w:color="auto"/>
      </w:divBdr>
    </w:div>
    <w:div w:id="873155796">
      <w:bodyDiv w:val="1"/>
      <w:marLeft w:val="0"/>
      <w:marRight w:val="0"/>
      <w:marTop w:val="0"/>
      <w:marBottom w:val="0"/>
      <w:divBdr>
        <w:top w:val="none" w:sz="0" w:space="0" w:color="auto"/>
        <w:left w:val="none" w:sz="0" w:space="0" w:color="auto"/>
        <w:bottom w:val="none" w:sz="0" w:space="0" w:color="auto"/>
        <w:right w:val="none" w:sz="0" w:space="0" w:color="auto"/>
      </w:divBdr>
    </w:div>
    <w:div w:id="875040149">
      <w:bodyDiv w:val="1"/>
      <w:marLeft w:val="0"/>
      <w:marRight w:val="0"/>
      <w:marTop w:val="0"/>
      <w:marBottom w:val="0"/>
      <w:divBdr>
        <w:top w:val="none" w:sz="0" w:space="0" w:color="auto"/>
        <w:left w:val="none" w:sz="0" w:space="0" w:color="auto"/>
        <w:bottom w:val="none" w:sz="0" w:space="0" w:color="auto"/>
        <w:right w:val="none" w:sz="0" w:space="0" w:color="auto"/>
      </w:divBdr>
    </w:div>
    <w:div w:id="878320425">
      <w:bodyDiv w:val="1"/>
      <w:marLeft w:val="0"/>
      <w:marRight w:val="0"/>
      <w:marTop w:val="0"/>
      <w:marBottom w:val="0"/>
      <w:divBdr>
        <w:top w:val="none" w:sz="0" w:space="0" w:color="auto"/>
        <w:left w:val="none" w:sz="0" w:space="0" w:color="auto"/>
        <w:bottom w:val="none" w:sz="0" w:space="0" w:color="auto"/>
        <w:right w:val="none" w:sz="0" w:space="0" w:color="auto"/>
      </w:divBdr>
    </w:div>
    <w:div w:id="878707352">
      <w:bodyDiv w:val="1"/>
      <w:marLeft w:val="0"/>
      <w:marRight w:val="0"/>
      <w:marTop w:val="0"/>
      <w:marBottom w:val="0"/>
      <w:divBdr>
        <w:top w:val="none" w:sz="0" w:space="0" w:color="auto"/>
        <w:left w:val="none" w:sz="0" w:space="0" w:color="auto"/>
        <w:bottom w:val="none" w:sz="0" w:space="0" w:color="auto"/>
        <w:right w:val="none" w:sz="0" w:space="0" w:color="auto"/>
      </w:divBdr>
    </w:div>
    <w:div w:id="878861910">
      <w:bodyDiv w:val="1"/>
      <w:marLeft w:val="0"/>
      <w:marRight w:val="0"/>
      <w:marTop w:val="0"/>
      <w:marBottom w:val="0"/>
      <w:divBdr>
        <w:top w:val="none" w:sz="0" w:space="0" w:color="auto"/>
        <w:left w:val="none" w:sz="0" w:space="0" w:color="auto"/>
        <w:bottom w:val="none" w:sz="0" w:space="0" w:color="auto"/>
        <w:right w:val="none" w:sz="0" w:space="0" w:color="auto"/>
      </w:divBdr>
    </w:div>
    <w:div w:id="880365709">
      <w:bodyDiv w:val="1"/>
      <w:marLeft w:val="0"/>
      <w:marRight w:val="0"/>
      <w:marTop w:val="0"/>
      <w:marBottom w:val="0"/>
      <w:divBdr>
        <w:top w:val="none" w:sz="0" w:space="0" w:color="auto"/>
        <w:left w:val="none" w:sz="0" w:space="0" w:color="auto"/>
        <w:bottom w:val="none" w:sz="0" w:space="0" w:color="auto"/>
        <w:right w:val="none" w:sz="0" w:space="0" w:color="auto"/>
      </w:divBdr>
    </w:div>
    <w:div w:id="880705358">
      <w:bodyDiv w:val="1"/>
      <w:marLeft w:val="0"/>
      <w:marRight w:val="0"/>
      <w:marTop w:val="0"/>
      <w:marBottom w:val="0"/>
      <w:divBdr>
        <w:top w:val="none" w:sz="0" w:space="0" w:color="auto"/>
        <w:left w:val="none" w:sz="0" w:space="0" w:color="auto"/>
        <w:bottom w:val="none" w:sz="0" w:space="0" w:color="auto"/>
        <w:right w:val="none" w:sz="0" w:space="0" w:color="auto"/>
      </w:divBdr>
    </w:div>
    <w:div w:id="881865658">
      <w:bodyDiv w:val="1"/>
      <w:marLeft w:val="0"/>
      <w:marRight w:val="0"/>
      <w:marTop w:val="0"/>
      <w:marBottom w:val="0"/>
      <w:divBdr>
        <w:top w:val="none" w:sz="0" w:space="0" w:color="auto"/>
        <w:left w:val="none" w:sz="0" w:space="0" w:color="auto"/>
        <w:bottom w:val="none" w:sz="0" w:space="0" w:color="auto"/>
        <w:right w:val="none" w:sz="0" w:space="0" w:color="auto"/>
      </w:divBdr>
    </w:div>
    <w:div w:id="886187262">
      <w:bodyDiv w:val="1"/>
      <w:marLeft w:val="0"/>
      <w:marRight w:val="0"/>
      <w:marTop w:val="0"/>
      <w:marBottom w:val="0"/>
      <w:divBdr>
        <w:top w:val="none" w:sz="0" w:space="0" w:color="auto"/>
        <w:left w:val="none" w:sz="0" w:space="0" w:color="auto"/>
        <w:bottom w:val="none" w:sz="0" w:space="0" w:color="auto"/>
        <w:right w:val="none" w:sz="0" w:space="0" w:color="auto"/>
      </w:divBdr>
    </w:div>
    <w:div w:id="886843296">
      <w:bodyDiv w:val="1"/>
      <w:marLeft w:val="0"/>
      <w:marRight w:val="0"/>
      <w:marTop w:val="0"/>
      <w:marBottom w:val="0"/>
      <w:divBdr>
        <w:top w:val="none" w:sz="0" w:space="0" w:color="auto"/>
        <w:left w:val="none" w:sz="0" w:space="0" w:color="auto"/>
        <w:bottom w:val="none" w:sz="0" w:space="0" w:color="auto"/>
        <w:right w:val="none" w:sz="0" w:space="0" w:color="auto"/>
      </w:divBdr>
    </w:div>
    <w:div w:id="889994353">
      <w:bodyDiv w:val="1"/>
      <w:marLeft w:val="0"/>
      <w:marRight w:val="0"/>
      <w:marTop w:val="0"/>
      <w:marBottom w:val="0"/>
      <w:divBdr>
        <w:top w:val="none" w:sz="0" w:space="0" w:color="auto"/>
        <w:left w:val="none" w:sz="0" w:space="0" w:color="auto"/>
        <w:bottom w:val="none" w:sz="0" w:space="0" w:color="auto"/>
        <w:right w:val="none" w:sz="0" w:space="0" w:color="auto"/>
      </w:divBdr>
    </w:div>
    <w:div w:id="891619102">
      <w:bodyDiv w:val="1"/>
      <w:marLeft w:val="0"/>
      <w:marRight w:val="0"/>
      <w:marTop w:val="0"/>
      <w:marBottom w:val="0"/>
      <w:divBdr>
        <w:top w:val="none" w:sz="0" w:space="0" w:color="auto"/>
        <w:left w:val="none" w:sz="0" w:space="0" w:color="auto"/>
        <w:bottom w:val="none" w:sz="0" w:space="0" w:color="auto"/>
        <w:right w:val="none" w:sz="0" w:space="0" w:color="auto"/>
      </w:divBdr>
    </w:div>
    <w:div w:id="894851016">
      <w:bodyDiv w:val="1"/>
      <w:marLeft w:val="0"/>
      <w:marRight w:val="0"/>
      <w:marTop w:val="0"/>
      <w:marBottom w:val="0"/>
      <w:divBdr>
        <w:top w:val="none" w:sz="0" w:space="0" w:color="auto"/>
        <w:left w:val="none" w:sz="0" w:space="0" w:color="auto"/>
        <w:bottom w:val="none" w:sz="0" w:space="0" w:color="auto"/>
        <w:right w:val="none" w:sz="0" w:space="0" w:color="auto"/>
      </w:divBdr>
    </w:div>
    <w:div w:id="897133544">
      <w:bodyDiv w:val="1"/>
      <w:marLeft w:val="0"/>
      <w:marRight w:val="0"/>
      <w:marTop w:val="0"/>
      <w:marBottom w:val="0"/>
      <w:divBdr>
        <w:top w:val="none" w:sz="0" w:space="0" w:color="auto"/>
        <w:left w:val="none" w:sz="0" w:space="0" w:color="auto"/>
        <w:bottom w:val="none" w:sz="0" w:space="0" w:color="auto"/>
        <w:right w:val="none" w:sz="0" w:space="0" w:color="auto"/>
      </w:divBdr>
    </w:div>
    <w:div w:id="897932179">
      <w:bodyDiv w:val="1"/>
      <w:marLeft w:val="0"/>
      <w:marRight w:val="0"/>
      <w:marTop w:val="0"/>
      <w:marBottom w:val="0"/>
      <w:divBdr>
        <w:top w:val="none" w:sz="0" w:space="0" w:color="auto"/>
        <w:left w:val="none" w:sz="0" w:space="0" w:color="auto"/>
        <w:bottom w:val="none" w:sz="0" w:space="0" w:color="auto"/>
        <w:right w:val="none" w:sz="0" w:space="0" w:color="auto"/>
      </w:divBdr>
    </w:div>
    <w:div w:id="900873427">
      <w:bodyDiv w:val="1"/>
      <w:marLeft w:val="0"/>
      <w:marRight w:val="0"/>
      <w:marTop w:val="0"/>
      <w:marBottom w:val="0"/>
      <w:divBdr>
        <w:top w:val="none" w:sz="0" w:space="0" w:color="auto"/>
        <w:left w:val="none" w:sz="0" w:space="0" w:color="auto"/>
        <w:bottom w:val="none" w:sz="0" w:space="0" w:color="auto"/>
        <w:right w:val="none" w:sz="0" w:space="0" w:color="auto"/>
      </w:divBdr>
    </w:div>
    <w:div w:id="901409867">
      <w:bodyDiv w:val="1"/>
      <w:marLeft w:val="0"/>
      <w:marRight w:val="0"/>
      <w:marTop w:val="0"/>
      <w:marBottom w:val="0"/>
      <w:divBdr>
        <w:top w:val="none" w:sz="0" w:space="0" w:color="auto"/>
        <w:left w:val="none" w:sz="0" w:space="0" w:color="auto"/>
        <w:bottom w:val="none" w:sz="0" w:space="0" w:color="auto"/>
        <w:right w:val="none" w:sz="0" w:space="0" w:color="auto"/>
      </w:divBdr>
    </w:div>
    <w:div w:id="901646881">
      <w:bodyDiv w:val="1"/>
      <w:marLeft w:val="0"/>
      <w:marRight w:val="0"/>
      <w:marTop w:val="0"/>
      <w:marBottom w:val="0"/>
      <w:divBdr>
        <w:top w:val="none" w:sz="0" w:space="0" w:color="auto"/>
        <w:left w:val="none" w:sz="0" w:space="0" w:color="auto"/>
        <w:bottom w:val="none" w:sz="0" w:space="0" w:color="auto"/>
        <w:right w:val="none" w:sz="0" w:space="0" w:color="auto"/>
      </w:divBdr>
    </w:div>
    <w:div w:id="901788662">
      <w:bodyDiv w:val="1"/>
      <w:marLeft w:val="0"/>
      <w:marRight w:val="0"/>
      <w:marTop w:val="0"/>
      <w:marBottom w:val="0"/>
      <w:divBdr>
        <w:top w:val="none" w:sz="0" w:space="0" w:color="auto"/>
        <w:left w:val="none" w:sz="0" w:space="0" w:color="auto"/>
        <w:bottom w:val="none" w:sz="0" w:space="0" w:color="auto"/>
        <w:right w:val="none" w:sz="0" w:space="0" w:color="auto"/>
      </w:divBdr>
    </w:div>
    <w:div w:id="906526361">
      <w:bodyDiv w:val="1"/>
      <w:marLeft w:val="0"/>
      <w:marRight w:val="0"/>
      <w:marTop w:val="0"/>
      <w:marBottom w:val="0"/>
      <w:divBdr>
        <w:top w:val="none" w:sz="0" w:space="0" w:color="auto"/>
        <w:left w:val="none" w:sz="0" w:space="0" w:color="auto"/>
        <w:bottom w:val="none" w:sz="0" w:space="0" w:color="auto"/>
        <w:right w:val="none" w:sz="0" w:space="0" w:color="auto"/>
      </w:divBdr>
    </w:div>
    <w:div w:id="907692231">
      <w:bodyDiv w:val="1"/>
      <w:marLeft w:val="0"/>
      <w:marRight w:val="0"/>
      <w:marTop w:val="0"/>
      <w:marBottom w:val="0"/>
      <w:divBdr>
        <w:top w:val="none" w:sz="0" w:space="0" w:color="auto"/>
        <w:left w:val="none" w:sz="0" w:space="0" w:color="auto"/>
        <w:bottom w:val="none" w:sz="0" w:space="0" w:color="auto"/>
        <w:right w:val="none" w:sz="0" w:space="0" w:color="auto"/>
      </w:divBdr>
    </w:div>
    <w:div w:id="908615533">
      <w:bodyDiv w:val="1"/>
      <w:marLeft w:val="0"/>
      <w:marRight w:val="0"/>
      <w:marTop w:val="0"/>
      <w:marBottom w:val="0"/>
      <w:divBdr>
        <w:top w:val="none" w:sz="0" w:space="0" w:color="auto"/>
        <w:left w:val="none" w:sz="0" w:space="0" w:color="auto"/>
        <w:bottom w:val="none" w:sz="0" w:space="0" w:color="auto"/>
        <w:right w:val="none" w:sz="0" w:space="0" w:color="auto"/>
      </w:divBdr>
    </w:div>
    <w:div w:id="909462563">
      <w:bodyDiv w:val="1"/>
      <w:marLeft w:val="0"/>
      <w:marRight w:val="0"/>
      <w:marTop w:val="0"/>
      <w:marBottom w:val="0"/>
      <w:divBdr>
        <w:top w:val="none" w:sz="0" w:space="0" w:color="auto"/>
        <w:left w:val="none" w:sz="0" w:space="0" w:color="auto"/>
        <w:bottom w:val="none" w:sz="0" w:space="0" w:color="auto"/>
        <w:right w:val="none" w:sz="0" w:space="0" w:color="auto"/>
      </w:divBdr>
    </w:div>
    <w:div w:id="910581013">
      <w:bodyDiv w:val="1"/>
      <w:marLeft w:val="0"/>
      <w:marRight w:val="0"/>
      <w:marTop w:val="0"/>
      <w:marBottom w:val="0"/>
      <w:divBdr>
        <w:top w:val="none" w:sz="0" w:space="0" w:color="auto"/>
        <w:left w:val="none" w:sz="0" w:space="0" w:color="auto"/>
        <w:bottom w:val="none" w:sz="0" w:space="0" w:color="auto"/>
        <w:right w:val="none" w:sz="0" w:space="0" w:color="auto"/>
      </w:divBdr>
    </w:div>
    <w:div w:id="913005128">
      <w:bodyDiv w:val="1"/>
      <w:marLeft w:val="0"/>
      <w:marRight w:val="0"/>
      <w:marTop w:val="0"/>
      <w:marBottom w:val="0"/>
      <w:divBdr>
        <w:top w:val="none" w:sz="0" w:space="0" w:color="auto"/>
        <w:left w:val="none" w:sz="0" w:space="0" w:color="auto"/>
        <w:bottom w:val="none" w:sz="0" w:space="0" w:color="auto"/>
        <w:right w:val="none" w:sz="0" w:space="0" w:color="auto"/>
      </w:divBdr>
    </w:div>
    <w:div w:id="914752138">
      <w:bodyDiv w:val="1"/>
      <w:marLeft w:val="0"/>
      <w:marRight w:val="0"/>
      <w:marTop w:val="0"/>
      <w:marBottom w:val="0"/>
      <w:divBdr>
        <w:top w:val="none" w:sz="0" w:space="0" w:color="auto"/>
        <w:left w:val="none" w:sz="0" w:space="0" w:color="auto"/>
        <w:bottom w:val="none" w:sz="0" w:space="0" w:color="auto"/>
        <w:right w:val="none" w:sz="0" w:space="0" w:color="auto"/>
      </w:divBdr>
    </w:div>
    <w:div w:id="915749711">
      <w:bodyDiv w:val="1"/>
      <w:marLeft w:val="0"/>
      <w:marRight w:val="0"/>
      <w:marTop w:val="0"/>
      <w:marBottom w:val="0"/>
      <w:divBdr>
        <w:top w:val="none" w:sz="0" w:space="0" w:color="auto"/>
        <w:left w:val="none" w:sz="0" w:space="0" w:color="auto"/>
        <w:bottom w:val="none" w:sz="0" w:space="0" w:color="auto"/>
        <w:right w:val="none" w:sz="0" w:space="0" w:color="auto"/>
      </w:divBdr>
    </w:div>
    <w:div w:id="915824950">
      <w:bodyDiv w:val="1"/>
      <w:marLeft w:val="0"/>
      <w:marRight w:val="0"/>
      <w:marTop w:val="0"/>
      <w:marBottom w:val="0"/>
      <w:divBdr>
        <w:top w:val="none" w:sz="0" w:space="0" w:color="auto"/>
        <w:left w:val="none" w:sz="0" w:space="0" w:color="auto"/>
        <w:bottom w:val="none" w:sz="0" w:space="0" w:color="auto"/>
        <w:right w:val="none" w:sz="0" w:space="0" w:color="auto"/>
      </w:divBdr>
    </w:div>
    <w:div w:id="916594454">
      <w:bodyDiv w:val="1"/>
      <w:marLeft w:val="0"/>
      <w:marRight w:val="0"/>
      <w:marTop w:val="0"/>
      <w:marBottom w:val="0"/>
      <w:divBdr>
        <w:top w:val="none" w:sz="0" w:space="0" w:color="auto"/>
        <w:left w:val="none" w:sz="0" w:space="0" w:color="auto"/>
        <w:bottom w:val="none" w:sz="0" w:space="0" w:color="auto"/>
        <w:right w:val="none" w:sz="0" w:space="0" w:color="auto"/>
      </w:divBdr>
    </w:div>
    <w:div w:id="918095371">
      <w:bodyDiv w:val="1"/>
      <w:marLeft w:val="0"/>
      <w:marRight w:val="0"/>
      <w:marTop w:val="0"/>
      <w:marBottom w:val="0"/>
      <w:divBdr>
        <w:top w:val="none" w:sz="0" w:space="0" w:color="auto"/>
        <w:left w:val="none" w:sz="0" w:space="0" w:color="auto"/>
        <w:bottom w:val="none" w:sz="0" w:space="0" w:color="auto"/>
        <w:right w:val="none" w:sz="0" w:space="0" w:color="auto"/>
      </w:divBdr>
    </w:div>
    <w:div w:id="919874205">
      <w:bodyDiv w:val="1"/>
      <w:marLeft w:val="0"/>
      <w:marRight w:val="0"/>
      <w:marTop w:val="0"/>
      <w:marBottom w:val="0"/>
      <w:divBdr>
        <w:top w:val="none" w:sz="0" w:space="0" w:color="auto"/>
        <w:left w:val="none" w:sz="0" w:space="0" w:color="auto"/>
        <w:bottom w:val="none" w:sz="0" w:space="0" w:color="auto"/>
        <w:right w:val="none" w:sz="0" w:space="0" w:color="auto"/>
      </w:divBdr>
    </w:div>
    <w:div w:id="920455888">
      <w:bodyDiv w:val="1"/>
      <w:marLeft w:val="0"/>
      <w:marRight w:val="0"/>
      <w:marTop w:val="0"/>
      <w:marBottom w:val="0"/>
      <w:divBdr>
        <w:top w:val="none" w:sz="0" w:space="0" w:color="auto"/>
        <w:left w:val="none" w:sz="0" w:space="0" w:color="auto"/>
        <w:bottom w:val="none" w:sz="0" w:space="0" w:color="auto"/>
        <w:right w:val="none" w:sz="0" w:space="0" w:color="auto"/>
      </w:divBdr>
    </w:div>
    <w:div w:id="920479744">
      <w:bodyDiv w:val="1"/>
      <w:marLeft w:val="0"/>
      <w:marRight w:val="0"/>
      <w:marTop w:val="0"/>
      <w:marBottom w:val="0"/>
      <w:divBdr>
        <w:top w:val="none" w:sz="0" w:space="0" w:color="auto"/>
        <w:left w:val="none" w:sz="0" w:space="0" w:color="auto"/>
        <w:bottom w:val="none" w:sz="0" w:space="0" w:color="auto"/>
        <w:right w:val="none" w:sz="0" w:space="0" w:color="auto"/>
      </w:divBdr>
    </w:div>
    <w:div w:id="922222710">
      <w:bodyDiv w:val="1"/>
      <w:marLeft w:val="0"/>
      <w:marRight w:val="0"/>
      <w:marTop w:val="0"/>
      <w:marBottom w:val="0"/>
      <w:divBdr>
        <w:top w:val="none" w:sz="0" w:space="0" w:color="auto"/>
        <w:left w:val="none" w:sz="0" w:space="0" w:color="auto"/>
        <w:bottom w:val="none" w:sz="0" w:space="0" w:color="auto"/>
        <w:right w:val="none" w:sz="0" w:space="0" w:color="auto"/>
      </w:divBdr>
    </w:div>
    <w:div w:id="924263175">
      <w:bodyDiv w:val="1"/>
      <w:marLeft w:val="0"/>
      <w:marRight w:val="0"/>
      <w:marTop w:val="0"/>
      <w:marBottom w:val="0"/>
      <w:divBdr>
        <w:top w:val="none" w:sz="0" w:space="0" w:color="auto"/>
        <w:left w:val="none" w:sz="0" w:space="0" w:color="auto"/>
        <w:bottom w:val="none" w:sz="0" w:space="0" w:color="auto"/>
        <w:right w:val="none" w:sz="0" w:space="0" w:color="auto"/>
      </w:divBdr>
    </w:div>
    <w:div w:id="926615516">
      <w:bodyDiv w:val="1"/>
      <w:marLeft w:val="0"/>
      <w:marRight w:val="0"/>
      <w:marTop w:val="0"/>
      <w:marBottom w:val="0"/>
      <w:divBdr>
        <w:top w:val="none" w:sz="0" w:space="0" w:color="auto"/>
        <w:left w:val="none" w:sz="0" w:space="0" w:color="auto"/>
        <w:bottom w:val="none" w:sz="0" w:space="0" w:color="auto"/>
        <w:right w:val="none" w:sz="0" w:space="0" w:color="auto"/>
      </w:divBdr>
    </w:div>
    <w:div w:id="927345033">
      <w:bodyDiv w:val="1"/>
      <w:marLeft w:val="0"/>
      <w:marRight w:val="0"/>
      <w:marTop w:val="0"/>
      <w:marBottom w:val="0"/>
      <w:divBdr>
        <w:top w:val="none" w:sz="0" w:space="0" w:color="auto"/>
        <w:left w:val="none" w:sz="0" w:space="0" w:color="auto"/>
        <w:bottom w:val="none" w:sz="0" w:space="0" w:color="auto"/>
        <w:right w:val="none" w:sz="0" w:space="0" w:color="auto"/>
      </w:divBdr>
    </w:div>
    <w:div w:id="928317537">
      <w:bodyDiv w:val="1"/>
      <w:marLeft w:val="0"/>
      <w:marRight w:val="0"/>
      <w:marTop w:val="0"/>
      <w:marBottom w:val="0"/>
      <w:divBdr>
        <w:top w:val="none" w:sz="0" w:space="0" w:color="auto"/>
        <w:left w:val="none" w:sz="0" w:space="0" w:color="auto"/>
        <w:bottom w:val="none" w:sz="0" w:space="0" w:color="auto"/>
        <w:right w:val="none" w:sz="0" w:space="0" w:color="auto"/>
      </w:divBdr>
    </w:div>
    <w:div w:id="928580911">
      <w:bodyDiv w:val="1"/>
      <w:marLeft w:val="0"/>
      <w:marRight w:val="0"/>
      <w:marTop w:val="0"/>
      <w:marBottom w:val="0"/>
      <w:divBdr>
        <w:top w:val="none" w:sz="0" w:space="0" w:color="auto"/>
        <w:left w:val="none" w:sz="0" w:space="0" w:color="auto"/>
        <w:bottom w:val="none" w:sz="0" w:space="0" w:color="auto"/>
        <w:right w:val="none" w:sz="0" w:space="0" w:color="auto"/>
      </w:divBdr>
    </w:div>
    <w:div w:id="932980192">
      <w:bodyDiv w:val="1"/>
      <w:marLeft w:val="0"/>
      <w:marRight w:val="0"/>
      <w:marTop w:val="0"/>
      <w:marBottom w:val="0"/>
      <w:divBdr>
        <w:top w:val="none" w:sz="0" w:space="0" w:color="auto"/>
        <w:left w:val="none" w:sz="0" w:space="0" w:color="auto"/>
        <w:bottom w:val="none" w:sz="0" w:space="0" w:color="auto"/>
        <w:right w:val="none" w:sz="0" w:space="0" w:color="auto"/>
      </w:divBdr>
    </w:div>
    <w:div w:id="933395537">
      <w:bodyDiv w:val="1"/>
      <w:marLeft w:val="0"/>
      <w:marRight w:val="0"/>
      <w:marTop w:val="0"/>
      <w:marBottom w:val="0"/>
      <w:divBdr>
        <w:top w:val="none" w:sz="0" w:space="0" w:color="auto"/>
        <w:left w:val="none" w:sz="0" w:space="0" w:color="auto"/>
        <w:bottom w:val="none" w:sz="0" w:space="0" w:color="auto"/>
        <w:right w:val="none" w:sz="0" w:space="0" w:color="auto"/>
      </w:divBdr>
    </w:div>
    <w:div w:id="934359977">
      <w:bodyDiv w:val="1"/>
      <w:marLeft w:val="0"/>
      <w:marRight w:val="0"/>
      <w:marTop w:val="0"/>
      <w:marBottom w:val="0"/>
      <w:divBdr>
        <w:top w:val="none" w:sz="0" w:space="0" w:color="auto"/>
        <w:left w:val="none" w:sz="0" w:space="0" w:color="auto"/>
        <w:bottom w:val="none" w:sz="0" w:space="0" w:color="auto"/>
        <w:right w:val="none" w:sz="0" w:space="0" w:color="auto"/>
      </w:divBdr>
    </w:div>
    <w:div w:id="934825879">
      <w:bodyDiv w:val="1"/>
      <w:marLeft w:val="0"/>
      <w:marRight w:val="0"/>
      <w:marTop w:val="0"/>
      <w:marBottom w:val="0"/>
      <w:divBdr>
        <w:top w:val="none" w:sz="0" w:space="0" w:color="auto"/>
        <w:left w:val="none" w:sz="0" w:space="0" w:color="auto"/>
        <w:bottom w:val="none" w:sz="0" w:space="0" w:color="auto"/>
        <w:right w:val="none" w:sz="0" w:space="0" w:color="auto"/>
      </w:divBdr>
    </w:div>
    <w:div w:id="936594083">
      <w:bodyDiv w:val="1"/>
      <w:marLeft w:val="0"/>
      <w:marRight w:val="0"/>
      <w:marTop w:val="0"/>
      <w:marBottom w:val="0"/>
      <w:divBdr>
        <w:top w:val="none" w:sz="0" w:space="0" w:color="auto"/>
        <w:left w:val="none" w:sz="0" w:space="0" w:color="auto"/>
        <w:bottom w:val="none" w:sz="0" w:space="0" w:color="auto"/>
        <w:right w:val="none" w:sz="0" w:space="0" w:color="auto"/>
      </w:divBdr>
    </w:div>
    <w:div w:id="937255385">
      <w:bodyDiv w:val="1"/>
      <w:marLeft w:val="0"/>
      <w:marRight w:val="0"/>
      <w:marTop w:val="0"/>
      <w:marBottom w:val="0"/>
      <w:divBdr>
        <w:top w:val="none" w:sz="0" w:space="0" w:color="auto"/>
        <w:left w:val="none" w:sz="0" w:space="0" w:color="auto"/>
        <w:bottom w:val="none" w:sz="0" w:space="0" w:color="auto"/>
        <w:right w:val="none" w:sz="0" w:space="0" w:color="auto"/>
      </w:divBdr>
    </w:div>
    <w:div w:id="937903772">
      <w:bodyDiv w:val="1"/>
      <w:marLeft w:val="0"/>
      <w:marRight w:val="0"/>
      <w:marTop w:val="0"/>
      <w:marBottom w:val="0"/>
      <w:divBdr>
        <w:top w:val="none" w:sz="0" w:space="0" w:color="auto"/>
        <w:left w:val="none" w:sz="0" w:space="0" w:color="auto"/>
        <w:bottom w:val="none" w:sz="0" w:space="0" w:color="auto"/>
        <w:right w:val="none" w:sz="0" w:space="0" w:color="auto"/>
      </w:divBdr>
    </w:div>
    <w:div w:id="939992202">
      <w:bodyDiv w:val="1"/>
      <w:marLeft w:val="0"/>
      <w:marRight w:val="0"/>
      <w:marTop w:val="0"/>
      <w:marBottom w:val="0"/>
      <w:divBdr>
        <w:top w:val="none" w:sz="0" w:space="0" w:color="auto"/>
        <w:left w:val="none" w:sz="0" w:space="0" w:color="auto"/>
        <w:bottom w:val="none" w:sz="0" w:space="0" w:color="auto"/>
        <w:right w:val="none" w:sz="0" w:space="0" w:color="auto"/>
      </w:divBdr>
    </w:div>
    <w:div w:id="941764820">
      <w:bodyDiv w:val="1"/>
      <w:marLeft w:val="0"/>
      <w:marRight w:val="0"/>
      <w:marTop w:val="0"/>
      <w:marBottom w:val="0"/>
      <w:divBdr>
        <w:top w:val="none" w:sz="0" w:space="0" w:color="auto"/>
        <w:left w:val="none" w:sz="0" w:space="0" w:color="auto"/>
        <w:bottom w:val="none" w:sz="0" w:space="0" w:color="auto"/>
        <w:right w:val="none" w:sz="0" w:space="0" w:color="auto"/>
      </w:divBdr>
    </w:div>
    <w:div w:id="943266795">
      <w:bodyDiv w:val="1"/>
      <w:marLeft w:val="0"/>
      <w:marRight w:val="0"/>
      <w:marTop w:val="0"/>
      <w:marBottom w:val="0"/>
      <w:divBdr>
        <w:top w:val="none" w:sz="0" w:space="0" w:color="auto"/>
        <w:left w:val="none" w:sz="0" w:space="0" w:color="auto"/>
        <w:bottom w:val="none" w:sz="0" w:space="0" w:color="auto"/>
        <w:right w:val="none" w:sz="0" w:space="0" w:color="auto"/>
      </w:divBdr>
    </w:div>
    <w:div w:id="945817641">
      <w:bodyDiv w:val="1"/>
      <w:marLeft w:val="0"/>
      <w:marRight w:val="0"/>
      <w:marTop w:val="0"/>
      <w:marBottom w:val="0"/>
      <w:divBdr>
        <w:top w:val="none" w:sz="0" w:space="0" w:color="auto"/>
        <w:left w:val="none" w:sz="0" w:space="0" w:color="auto"/>
        <w:bottom w:val="none" w:sz="0" w:space="0" w:color="auto"/>
        <w:right w:val="none" w:sz="0" w:space="0" w:color="auto"/>
      </w:divBdr>
    </w:div>
    <w:div w:id="947468663">
      <w:bodyDiv w:val="1"/>
      <w:marLeft w:val="0"/>
      <w:marRight w:val="0"/>
      <w:marTop w:val="0"/>
      <w:marBottom w:val="0"/>
      <w:divBdr>
        <w:top w:val="none" w:sz="0" w:space="0" w:color="auto"/>
        <w:left w:val="none" w:sz="0" w:space="0" w:color="auto"/>
        <w:bottom w:val="none" w:sz="0" w:space="0" w:color="auto"/>
        <w:right w:val="none" w:sz="0" w:space="0" w:color="auto"/>
      </w:divBdr>
    </w:div>
    <w:div w:id="948195945">
      <w:bodyDiv w:val="1"/>
      <w:marLeft w:val="0"/>
      <w:marRight w:val="0"/>
      <w:marTop w:val="0"/>
      <w:marBottom w:val="0"/>
      <w:divBdr>
        <w:top w:val="none" w:sz="0" w:space="0" w:color="auto"/>
        <w:left w:val="none" w:sz="0" w:space="0" w:color="auto"/>
        <w:bottom w:val="none" w:sz="0" w:space="0" w:color="auto"/>
        <w:right w:val="none" w:sz="0" w:space="0" w:color="auto"/>
      </w:divBdr>
    </w:div>
    <w:div w:id="948664765">
      <w:bodyDiv w:val="1"/>
      <w:marLeft w:val="0"/>
      <w:marRight w:val="0"/>
      <w:marTop w:val="0"/>
      <w:marBottom w:val="0"/>
      <w:divBdr>
        <w:top w:val="none" w:sz="0" w:space="0" w:color="auto"/>
        <w:left w:val="none" w:sz="0" w:space="0" w:color="auto"/>
        <w:bottom w:val="none" w:sz="0" w:space="0" w:color="auto"/>
        <w:right w:val="none" w:sz="0" w:space="0" w:color="auto"/>
      </w:divBdr>
    </w:div>
    <w:div w:id="949163769">
      <w:bodyDiv w:val="1"/>
      <w:marLeft w:val="0"/>
      <w:marRight w:val="0"/>
      <w:marTop w:val="0"/>
      <w:marBottom w:val="0"/>
      <w:divBdr>
        <w:top w:val="none" w:sz="0" w:space="0" w:color="auto"/>
        <w:left w:val="none" w:sz="0" w:space="0" w:color="auto"/>
        <w:bottom w:val="none" w:sz="0" w:space="0" w:color="auto"/>
        <w:right w:val="none" w:sz="0" w:space="0" w:color="auto"/>
      </w:divBdr>
    </w:div>
    <w:div w:id="951941843">
      <w:bodyDiv w:val="1"/>
      <w:marLeft w:val="0"/>
      <w:marRight w:val="0"/>
      <w:marTop w:val="0"/>
      <w:marBottom w:val="0"/>
      <w:divBdr>
        <w:top w:val="none" w:sz="0" w:space="0" w:color="auto"/>
        <w:left w:val="none" w:sz="0" w:space="0" w:color="auto"/>
        <w:bottom w:val="none" w:sz="0" w:space="0" w:color="auto"/>
        <w:right w:val="none" w:sz="0" w:space="0" w:color="auto"/>
      </w:divBdr>
    </w:div>
    <w:div w:id="953173248">
      <w:bodyDiv w:val="1"/>
      <w:marLeft w:val="0"/>
      <w:marRight w:val="0"/>
      <w:marTop w:val="0"/>
      <w:marBottom w:val="0"/>
      <w:divBdr>
        <w:top w:val="none" w:sz="0" w:space="0" w:color="auto"/>
        <w:left w:val="none" w:sz="0" w:space="0" w:color="auto"/>
        <w:bottom w:val="none" w:sz="0" w:space="0" w:color="auto"/>
        <w:right w:val="none" w:sz="0" w:space="0" w:color="auto"/>
      </w:divBdr>
    </w:div>
    <w:div w:id="955595897">
      <w:bodyDiv w:val="1"/>
      <w:marLeft w:val="0"/>
      <w:marRight w:val="0"/>
      <w:marTop w:val="0"/>
      <w:marBottom w:val="0"/>
      <w:divBdr>
        <w:top w:val="none" w:sz="0" w:space="0" w:color="auto"/>
        <w:left w:val="none" w:sz="0" w:space="0" w:color="auto"/>
        <w:bottom w:val="none" w:sz="0" w:space="0" w:color="auto"/>
        <w:right w:val="none" w:sz="0" w:space="0" w:color="auto"/>
      </w:divBdr>
    </w:div>
    <w:div w:id="955914602">
      <w:bodyDiv w:val="1"/>
      <w:marLeft w:val="0"/>
      <w:marRight w:val="0"/>
      <w:marTop w:val="0"/>
      <w:marBottom w:val="0"/>
      <w:divBdr>
        <w:top w:val="none" w:sz="0" w:space="0" w:color="auto"/>
        <w:left w:val="none" w:sz="0" w:space="0" w:color="auto"/>
        <w:bottom w:val="none" w:sz="0" w:space="0" w:color="auto"/>
        <w:right w:val="none" w:sz="0" w:space="0" w:color="auto"/>
      </w:divBdr>
    </w:div>
    <w:div w:id="956065678">
      <w:bodyDiv w:val="1"/>
      <w:marLeft w:val="0"/>
      <w:marRight w:val="0"/>
      <w:marTop w:val="0"/>
      <w:marBottom w:val="0"/>
      <w:divBdr>
        <w:top w:val="none" w:sz="0" w:space="0" w:color="auto"/>
        <w:left w:val="none" w:sz="0" w:space="0" w:color="auto"/>
        <w:bottom w:val="none" w:sz="0" w:space="0" w:color="auto"/>
        <w:right w:val="none" w:sz="0" w:space="0" w:color="auto"/>
      </w:divBdr>
    </w:div>
    <w:div w:id="956984995">
      <w:bodyDiv w:val="1"/>
      <w:marLeft w:val="0"/>
      <w:marRight w:val="0"/>
      <w:marTop w:val="0"/>
      <w:marBottom w:val="0"/>
      <w:divBdr>
        <w:top w:val="none" w:sz="0" w:space="0" w:color="auto"/>
        <w:left w:val="none" w:sz="0" w:space="0" w:color="auto"/>
        <w:bottom w:val="none" w:sz="0" w:space="0" w:color="auto"/>
        <w:right w:val="none" w:sz="0" w:space="0" w:color="auto"/>
      </w:divBdr>
    </w:div>
    <w:div w:id="957613640">
      <w:bodyDiv w:val="1"/>
      <w:marLeft w:val="0"/>
      <w:marRight w:val="0"/>
      <w:marTop w:val="0"/>
      <w:marBottom w:val="0"/>
      <w:divBdr>
        <w:top w:val="none" w:sz="0" w:space="0" w:color="auto"/>
        <w:left w:val="none" w:sz="0" w:space="0" w:color="auto"/>
        <w:bottom w:val="none" w:sz="0" w:space="0" w:color="auto"/>
        <w:right w:val="none" w:sz="0" w:space="0" w:color="auto"/>
      </w:divBdr>
    </w:div>
    <w:div w:id="958874331">
      <w:bodyDiv w:val="1"/>
      <w:marLeft w:val="0"/>
      <w:marRight w:val="0"/>
      <w:marTop w:val="0"/>
      <w:marBottom w:val="0"/>
      <w:divBdr>
        <w:top w:val="none" w:sz="0" w:space="0" w:color="auto"/>
        <w:left w:val="none" w:sz="0" w:space="0" w:color="auto"/>
        <w:bottom w:val="none" w:sz="0" w:space="0" w:color="auto"/>
        <w:right w:val="none" w:sz="0" w:space="0" w:color="auto"/>
      </w:divBdr>
    </w:div>
    <w:div w:id="959798351">
      <w:bodyDiv w:val="1"/>
      <w:marLeft w:val="0"/>
      <w:marRight w:val="0"/>
      <w:marTop w:val="0"/>
      <w:marBottom w:val="0"/>
      <w:divBdr>
        <w:top w:val="none" w:sz="0" w:space="0" w:color="auto"/>
        <w:left w:val="none" w:sz="0" w:space="0" w:color="auto"/>
        <w:bottom w:val="none" w:sz="0" w:space="0" w:color="auto"/>
        <w:right w:val="none" w:sz="0" w:space="0" w:color="auto"/>
      </w:divBdr>
    </w:div>
    <w:div w:id="959993806">
      <w:bodyDiv w:val="1"/>
      <w:marLeft w:val="0"/>
      <w:marRight w:val="0"/>
      <w:marTop w:val="0"/>
      <w:marBottom w:val="0"/>
      <w:divBdr>
        <w:top w:val="none" w:sz="0" w:space="0" w:color="auto"/>
        <w:left w:val="none" w:sz="0" w:space="0" w:color="auto"/>
        <w:bottom w:val="none" w:sz="0" w:space="0" w:color="auto"/>
        <w:right w:val="none" w:sz="0" w:space="0" w:color="auto"/>
      </w:divBdr>
    </w:div>
    <w:div w:id="962155559">
      <w:bodyDiv w:val="1"/>
      <w:marLeft w:val="0"/>
      <w:marRight w:val="0"/>
      <w:marTop w:val="0"/>
      <w:marBottom w:val="0"/>
      <w:divBdr>
        <w:top w:val="none" w:sz="0" w:space="0" w:color="auto"/>
        <w:left w:val="none" w:sz="0" w:space="0" w:color="auto"/>
        <w:bottom w:val="none" w:sz="0" w:space="0" w:color="auto"/>
        <w:right w:val="none" w:sz="0" w:space="0" w:color="auto"/>
      </w:divBdr>
    </w:div>
    <w:div w:id="962422498">
      <w:bodyDiv w:val="1"/>
      <w:marLeft w:val="0"/>
      <w:marRight w:val="0"/>
      <w:marTop w:val="0"/>
      <w:marBottom w:val="0"/>
      <w:divBdr>
        <w:top w:val="none" w:sz="0" w:space="0" w:color="auto"/>
        <w:left w:val="none" w:sz="0" w:space="0" w:color="auto"/>
        <w:bottom w:val="none" w:sz="0" w:space="0" w:color="auto"/>
        <w:right w:val="none" w:sz="0" w:space="0" w:color="auto"/>
      </w:divBdr>
    </w:div>
    <w:div w:id="963002990">
      <w:bodyDiv w:val="1"/>
      <w:marLeft w:val="0"/>
      <w:marRight w:val="0"/>
      <w:marTop w:val="0"/>
      <w:marBottom w:val="0"/>
      <w:divBdr>
        <w:top w:val="none" w:sz="0" w:space="0" w:color="auto"/>
        <w:left w:val="none" w:sz="0" w:space="0" w:color="auto"/>
        <w:bottom w:val="none" w:sz="0" w:space="0" w:color="auto"/>
        <w:right w:val="none" w:sz="0" w:space="0" w:color="auto"/>
      </w:divBdr>
    </w:div>
    <w:div w:id="964314958">
      <w:bodyDiv w:val="1"/>
      <w:marLeft w:val="0"/>
      <w:marRight w:val="0"/>
      <w:marTop w:val="0"/>
      <w:marBottom w:val="0"/>
      <w:divBdr>
        <w:top w:val="none" w:sz="0" w:space="0" w:color="auto"/>
        <w:left w:val="none" w:sz="0" w:space="0" w:color="auto"/>
        <w:bottom w:val="none" w:sz="0" w:space="0" w:color="auto"/>
        <w:right w:val="none" w:sz="0" w:space="0" w:color="auto"/>
      </w:divBdr>
    </w:div>
    <w:div w:id="967324608">
      <w:bodyDiv w:val="1"/>
      <w:marLeft w:val="0"/>
      <w:marRight w:val="0"/>
      <w:marTop w:val="0"/>
      <w:marBottom w:val="0"/>
      <w:divBdr>
        <w:top w:val="none" w:sz="0" w:space="0" w:color="auto"/>
        <w:left w:val="none" w:sz="0" w:space="0" w:color="auto"/>
        <w:bottom w:val="none" w:sz="0" w:space="0" w:color="auto"/>
        <w:right w:val="none" w:sz="0" w:space="0" w:color="auto"/>
      </w:divBdr>
    </w:div>
    <w:div w:id="967853126">
      <w:bodyDiv w:val="1"/>
      <w:marLeft w:val="0"/>
      <w:marRight w:val="0"/>
      <w:marTop w:val="0"/>
      <w:marBottom w:val="0"/>
      <w:divBdr>
        <w:top w:val="none" w:sz="0" w:space="0" w:color="auto"/>
        <w:left w:val="none" w:sz="0" w:space="0" w:color="auto"/>
        <w:bottom w:val="none" w:sz="0" w:space="0" w:color="auto"/>
        <w:right w:val="none" w:sz="0" w:space="0" w:color="auto"/>
      </w:divBdr>
    </w:div>
    <w:div w:id="969821779">
      <w:bodyDiv w:val="1"/>
      <w:marLeft w:val="0"/>
      <w:marRight w:val="0"/>
      <w:marTop w:val="0"/>
      <w:marBottom w:val="0"/>
      <w:divBdr>
        <w:top w:val="none" w:sz="0" w:space="0" w:color="auto"/>
        <w:left w:val="none" w:sz="0" w:space="0" w:color="auto"/>
        <w:bottom w:val="none" w:sz="0" w:space="0" w:color="auto"/>
        <w:right w:val="none" w:sz="0" w:space="0" w:color="auto"/>
      </w:divBdr>
    </w:div>
    <w:div w:id="973675284">
      <w:bodyDiv w:val="1"/>
      <w:marLeft w:val="0"/>
      <w:marRight w:val="0"/>
      <w:marTop w:val="0"/>
      <w:marBottom w:val="0"/>
      <w:divBdr>
        <w:top w:val="none" w:sz="0" w:space="0" w:color="auto"/>
        <w:left w:val="none" w:sz="0" w:space="0" w:color="auto"/>
        <w:bottom w:val="none" w:sz="0" w:space="0" w:color="auto"/>
        <w:right w:val="none" w:sz="0" w:space="0" w:color="auto"/>
      </w:divBdr>
    </w:div>
    <w:div w:id="974335975">
      <w:bodyDiv w:val="1"/>
      <w:marLeft w:val="0"/>
      <w:marRight w:val="0"/>
      <w:marTop w:val="0"/>
      <w:marBottom w:val="0"/>
      <w:divBdr>
        <w:top w:val="none" w:sz="0" w:space="0" w:color="auto"/>
        <w:left w:val="none" w:sz="0" w:space="0" w:color="auto"/>
        <w:bottom w:val="none" w:sz="0" w:space="0" w:color="auto"/>
        <w:right w:val="none" w:sz="0" w:space="0" w:color="auto"/>
      </w:divBdr>
    </w:div>
    <w:div w:id="978458091">
      <w:bodyDiv w:val="1"/>
      <w:marLeft w:val="0"/>
      <w:marRight w:val="0"/>
      <w:marTop w:val="0"/>
      <w:marBottom w:val="0"/>
      <w:divBdr>
        <w:top w:val="none" w:sz="0" w:space="0" w:color="auto"/>
        <w:left w:val="none" w:sz="0" w:space="0" w:color="auto"/>
        <w:bottom w:val="none" w:sz="0" w:space="0" w:color="auto"/>
        <w:right w:val="none" w:sz="0" w:space="0" w:color="auto"/>
      </w:divBdr>
    </w:div>
    <w:div w:id="980423802">
      <w:bodyDiv w:val="1"/>
      <w:marLeft w:val="0"/>
      <w:marRight w:val="0"/>
      <w:marTop w:val="0"/>
      <w:marBottom w:val="0"/>
      <w:divBdr>
        <w:top w:val="none" w:sz="0" w:space="0" w:color="auto"/>
        <w:left w:val="none" w:sz="0" w:space="0" w:color="auto"/>
        <w:bottom w:val="none" w:sz="0" w:space="0" w:color="auto"/>
        <w:right w:val="none" w:sz="0" w:space="0" w:color="auto"/>
      </w:divBdr>
    </w:div>
    <w:div w:id="980428821">
      <w:bodyDiv w:val="1"/>
      <w:marLeft w:val="0"/>
      <w:marRight w:val="0"/>
      <w:marTop w:val="0"/>
      <w:marBottom w:val="0"/>
      <w:divBdr>
        <w:top w:val="none" w:sz="0" w:space="0" w:color="auto"/>
        <w:left w:val="none" w:sz="0" w:space="0" w:color="auto"/>
        <w:bottom w:val="none" w:sz="0" w:space="0" w:color="auto"/>
        <w:right w:val="none" w:sz="0" w:space="0" w:color="auto"/>
      </w:divBdr>
    </w:div>
    <w:div w:id="981346968">
      <w:bodyDiv w:val="1"/>
      <w:marLeft w:val="0"/>
      <w:marRight w:val="0"/>
      <w:marTop w:val="0"/>
      <w:marBottom w:val="0"/>
      <w:divBdr>
        <w:top w:val="none" w:sz="0" w:space="0" w:color="auto"/>
        <w:left w:val="none" w:sz="0" w:space="0" w:color="auto"/>
        <w:bottom w:val="none" w:sz="0" w:space="0" w:color="auto"/>
        <w:right w:val="none" w:sz="0" w:space="0" w:color="auto"/>
      </w:divBdr>
    </w:div>
    <w:div w:id="984047569">
      <w:bodyDiv w:val="1"/>
      <w:marLeft w:val="0"/>
      <w:marRight w:val="0"/>
      <w:marTop w:val="0"/>
      <w:marBottom w:val="0"/>
      <w:divBdr>
        <w:top w:val="none" w:sz="0" w:space="0" w:color="auto"/>
        <w:left w:val="none" w:sz="0" w:space="0" w:color="auto"/>
        <w:bottom w:val="none" w:sz="0" w:space="0" w:color="auto"/>
        <w:right w:val="none" w:sz="0" w:space="0" w:color="auto"/>
      </w:divBdr>
    </w:div>
    <w:div w:id="987854488">
      <w:bodyDiv w:val="1"/>
      <w:marLeft w:val="0"/>
      <w:marRight w:val="0"/>
      <w:marTop w:val="0"/>
      <w:marBottom w:val="0"/>
      <w:divBdr>
        <w:top w:val="none" w:sz="0" w:space="0" w:color="auto"/>
        <w:left w:val="none" w:sz="0" w:space="0" w:color="auto"/>
        <w:bottom w:val="none" w:sz="0" w:space="0" w:color="auto"/>
        <w:right w:val="none" w:sz="0" w:space="0" w:color="auto"/>
      </w:divBdr>
    </w:div>
    <w:div w:id="989361153">
      <w:bodyDiv w:val="1"/>
      <w:marLeft w:val="0"/>
      <w:marRight w:val="0"/>
      <w:marTop w:val="0"/>
      <w:marBottom w:val="0"/>
      <w:divBdr>
        <w:top w:val="none" w:sz="0" w:space="0" w:color="auto"/>
        <w:left w:val="none" w:sz="0" w:space="0" w:color="auto"/>
        <w:bottom w:val="none" w:sz="0" w:space="0" w:color="auto"/>
        <w:right w:val="none" w:sz="0" w:space="0" w:color="auto"/>
      </w:divBdr>
    </w:div>
    <w:div w:id="991716389">
      <w:bodyDiv w:val="1"/>
      <w:marLeft w:val="0"/>
      <w:marRight w:val="0"/>
      <w:marTop w:val="0"/>
      <w:marBottom w:val="0"/>
      <w:divBdr>
        <w:top w:val="none" w:sz="0" w:space="0" w:color="auto"/>
        <w:left w:val="none" w:sz="0" w:space="0" w:color="auto"/>
        <w:bottom w:val="none" w:sz="0" w:space="0" w:color="auto"/>
        <w:right w:val="none" w:sz="0" w:space="0" w:color="auto"/>
      </w:divBdr>
    </w:div>
    <w:div w:id="992218496">
      <w:bodyDiv w:val="1"/>
      <w:marLeft w:val="0"/>
      <w:marRight w:val="0"/>
      <w:marTop w:val="0"/>
      <w:marBottom w:val="0"/>
      <w:divBdr>
        <w:top w:val="none" w:sz="0" w:space="0" w:color="auto"/>
        <w:left w:val="none" w:sz="0" w:space="0" w:color="auto"/>
        <w:bottom w:val="none" w:sz="0" w:space="0" w:color="auto"/>
        <w:right w:val="none" w:sz="0" w:space="0" w:color="auto"/>
      </w:divBdr>
    </w:div>
    <w:div w:id="992639355">
      <w:bodyDiv w:val="1"/>
      <w:marLeft w:val="0"/>
      <w:marRight w:val="0"/>
      <w:marTop w:val="0"/>
      <w:marBottom w:val="0"/>
      <w:divBdr>
        <w:top w:val="none" w:sz="0" w:space="0" w:color="auto"/>
        <w:left w:val="none" w:sz="0" w:space="0" w:color="auto"/>
        <w:bottom w:val="none" w:sz="0" w:space="0" w:color="auto"/>
        <w:right w:val="none" w:sz="0" w:space="0" w:color="auto"/>
      </w:divBdr>
    </w:div>
    <w:div w:id="996807224">
      <w:bodyDiv w:val="1"/>
      <w:marLeft w:val="0"/>
      <w:marRight w:val="0"/>
      <w:marTop w:val="0"/>
      <w:marBottom w:val="0"/>
      <w:divBdr>
        <w:top w:val="none" w:sz="0" w:space="0" w:color="auto"/>
        <w:left w:val="none" w:sz="0" w:space="0" w:color="auto"/>
        <w:bottom w:val="none" w:sz="0" w:space="0" w:color="auto"/>
        <w:right w:val="none" w:sz="0" w:space="0" w:color="auto"/>
      </w:divBdr>
    </w:div>
    <w:div w:id="997072046">
      <w:bodyDiv w:val="1"/>
      <w:marLeft w:val="0"/>
      <w:marRight w:val="0"/>
      <w:marTop w:val="0"/>
      <w:marBottom w:val="0"/>
      <w:divBdr>
        <w:top w:val="none" w:sz="0" w:space="0" w:color="auto"/>
        <w:left w:val="none" w:sz="0" w:space="0" w:color="auto"/>
        <w:bottom w:val="none" w:sz="0" w:space="0" w:color="auto"/>
        <w:right w:val="none" w:sz="0" w:space="0" w:color="auto"/>
      </w:divBdr>
    </w:div>
    <w:div w:id="998652433">
      <w:bodyDiv w:val="1"/>
      <w:marLeft w:val="0"/>
      <w:marRight w:val="0"/>
      <w:marTop w:val="0"/>
      <w:marBottom w:val="0"/>
      <w:divBdr>
        <w:top w:val="none" w:sz="0" w:space="0" w:color="auto"/>
        <w:left w:val="none" w:sz="0" w:space="0" w:color="auto"/>
        <w:bottom w:val="none" w:sz="0" w:space="0" w:color="auto"/>
        <w:right w:val="none" w:sz="0" w:space="0" w:color="auto"/>
      </w:divBdr>
    </w:div>
    <w:div w:id="999043238">
      <w:bodyDiv w:val="1"/>
      <w:marLeft w:val="0"/>
      <w:marRight w:val="0"/>
      <w:marTop w:val="0"/>
      <w:marBottom w:val="0"/>
      <w:divBdr>
        <w:top w:val="none" w:sz="0" w:space="0" w:color="auto"/>
        <w:left w:val="none" w:sz="0" w:space="0" w:color="auto"/>
        <w:bottom w:val="none" w:sz="0" w:space="0" w:color="auto"/>
        <w:right w:val="none" w:sz="0" w:space="0" w:color="auto"/>
      </w:divBdr>
    </w:div>
    <w:div w:id="999387238">
      <w:bodyDiv w:val="1"/>
      <w:marLeft w:val="0"/>
      <w:marRight w:val="0"/>
      <w:marTop w:val="0"/>
      <w:marBottom w:val="0"/>
      <w:divBdr>
        <w:top w:val="none" w:sz="0" w:space="0" w:color="auto"/>
        <w:left w:val="none" w:sz="0" w:space="0" w:color="auto"/>
        <w:bottom w:val="none" w:sz="0" w:space="0" w:color="auto"/>
        <w:right w:val="none" w:sz="0" w:space="0" w:color="auto"/>
      </w:divBdr>
    </w:div>
    <w:div w:id="999700629">
      <w:bodyDiv w:val="1"/>
      <w:marLeft w:val="0"/>
      <w:marRight w:val="0"/>
      <w:marTop w:val="0"/>
      <w:marBottom w:val="0"/>
      <w:divBdr>
        <w:top w:val="none" w:sz="0" w:space="0" w:color="auto"/>
        <w:left w:val="none" w:sz="0" w:space="0" w:color="auto"/>
        <w:bottom w:val="none" w:sz="0" w:space="0" w:color="auto"/>
        <w:right w:val="none" w:sz="0" w:space="0" w:color="auto"/>
      </w:divBdr>
    </w:div>
    <w:div w:id="1002397769">
      <w:bodyDiv w:val="1"/>
      <w:marLeft w:val="0"/>
      <w:marRight w:val="0"/>
      <w:marTop w:val="0"/>
      <w:marBottom w:val="0"/>
      <w:divBdr>
        <w:top w:val="none" w:sz="0" w:space="0" w:color="auto"/>
        <w:left w:val="none" w:sz="0" w:space="0" w:color="auto"/>
        <w:bottom w:val="none" w:sz="0" w:space="0" w:color="auto"/>
        <w:right w:val="none" w:sz="0" w:space="0" w:color="auto"/>
      </w:divBdr>
    </w:div>
    <w:div w:id="1002929975">
      <w:bodyDiv w:val="1"/>
      <w:marLeft w:val="0"/>
      <w:marRight w:val="0"/>
      <w:marTop w:val="0"/>
      <w:marBottom w:val="0"/>
      <w:divBdr>
        <w:top w:val="none" w:sz="0" w:space="0" w:color="auto"/>
        <w:left w:val="none" w:sz="0" w:space="0" w:color="auto"/>
        <w:bottom w:val="none" w:sz="0" w:space="0" w:color="auto"/>
        <w:right w:val="none" w:sz="0" w:space="0" w:color="auto"/>
      </w:divBdr>
    </w:div>
    <w:div w:id="1003627359">
      <w:bodyDiv w:val="1"/>
      <w:marLeft w:val="0"/>
      <w:marRight w:val="0"/>
      <w:marTop w:val="0"/>
      <w:marBottom w:val="0"/>
      <w:divBdr>
        <w:top w:val="none" w:sz="0" w:space="0" w:color="auto"/>
        <w:left w:val="none" w:sz="0" w:space="0" w:color="auto"/>
        <w:bottom w:val="none" w:sz="0" w:space="0" w:color="auto"/>
        <w:right w:val="none" w:sz="0" w:space="0" w:color="auto"/>
      </w:divBdr>
    </w:div>
    <w:div w:id="1004210297">
      <w:bodyDiv w:val="1"/>
      <w:marLeft w:val="0"/>
      <w:marRight w:val="0"/>
      <w:marTop w:val="0"/>
      <w:marBottom w:val="0"/>
      <w:divBdr>
        <w:top w:val="none" w:sz="0" w:space="0" w:color="auto"/>
        <w:left w:val="none" w:sz="0" w:space="0" w:color="auto"/>
        <w:bottom w:val="none" w:sz="0" w:space="0" w:color="auto"/>
        <w:right w:val="none" w:sz="0" w:space="0" w:color="auto"/>
      </w:divBdr>
    </w:div>
    <w:div w:id="1005519534">
      <w:bodyDiv w:val="1"/>
      <w:marLeft w:val="0"/>
      <w:marRight w:val="0"/>
      <w:marTop w:val="0"/>
      <w:marBottom w:val="0"/>
      <w:divBdr>
        <w:top w:val="none" w:sz="0" w:space="0" w:color="auto"/>
        <w:left w:val="none" w:sz="0" w:space="0" w:color="auto"/>
        <w:bottom w:val="none" w:sz="0" w:space="0" w:color="auto"/>
        <w:right w:val="none" w:sz="0" w:space="0" w:color="auto"/>
      </w:divBdr>
    </w:div>
    <w:div w:id="1005981938">
      <w:bodyDiv w:val="1"/>
      <w:marLeft w:val="0"/>
      <w:marRight w:val="0"/>
      <w:marTop w:val="0"/>
      <w:marBottom w:val="0"/>
      <w:divBdr>
        <w:top w:val="none" w:sz="0" w:space="0" w:color="auto"/>
        <w:left w:val="none" w:sz="0" w:space="0" w:color="auto"/>
        <w:bottom w:val="none" w:sz="0" w:space="0" w:color="auto"/>
        <w:right w:val="none" w:sz="0" w:space="0" w:color="auto"/>
      </w:divBdr>
    </w:div>
    <w:div w:id="1006597053">
      <w:bodyDiv w:val="1"/>
      <w:marLeft w:val="0"/>
      <w:marRight w:val="0"/>
      <w:marTop w:val="0"/>
      <w:marBottom w:val="0"/>
      <w:divBdr>
        <w:top w:val="none" w:sz="0" w:space="0" w:color="auto"/>
        <w:left w:val="none" w:sz="0" w:space="0" w:color="auto"/>
        <w:bottom w:val="none" w:sz="0" w:space="0" w:color="auto"/>
        <w:right w:val="none" w:sz="0" w:space="0" w:color="auto"/>
      </w:divBdr>
    </w:div>
    <w:div w:id="1008365685">
      <w:bodyDiv w:val="1"/>
      <w:marLeft w:val="0"/>
      <w:marRight w:val="0"/>
      <w:marTop w:val="0"/>
      <w:marBottom w:val="0"/>
      <w:divBdr>
        <w:top w:val="none" w:sz="0" w:space="0" w:color="auto"/>
        <w:left w:val="none" w:sz="0" w:space="0" w:color="auto"/>
        <w:bottom w:val="none" w:sz="0" w:space="0" w:color="auto"/>
        <w:right w:val="none" w:sz="0" w:space="0" w:color="auto"/>
      </w:divBdr>
    </w:div>
    <w:div w:id="1009016711">
      <w:bodyDiv w:val="1"/>
      <w:marLeft w:val="0"/>
      <w:marRight w:val="0"/>
      <w:marTop w:val="0"/>
      <w:marBottom w:val="0"/>
      <w:divBdr>
        <w:top w:val="none" w:sz="0" w:space="0" w:color="auto"/>
        <w:left w:val="none" w:sz="0" w:space="0" w:color="auto"/>
        <w:bottom w:val="none" w:sz="0" w:space="0" w:color="auto"/>
        <w:right w:val="none" w:sz="0" w:space="0" w:color="auto"/>
      </w:divBdr>
    </w:div>
    <w:div w:id="1009600709">
      <w:bodyDiv w:val="1"/>
      <w:marLeft w:val="0"/>
      <w:marRight w:val="0"/>
      <w:marTop w:val="0"/>
      <w:marBottom w:val="0"/>
      <w:divBdr>
        <w:top w:val="none" w:sz="0" w:space="0" w:color="auto"/>
        <w:left w:val="none" w:sz="0" w:space="0" w:color="auto"/>
        <w:bottom w:val="none" w:sz="0" w:space="0" w:color="auto"/>
        <w:right w:val="none" w:sz="0" w:space="0" w:color="auto"/>
      </w:divBdr>
    </w:div>
    <w:div w:id="1009914389">
      <w:bodyDiv w:val="1"/>
      <w:marLeft w:val="0"/>
      <w:marRight w:val="0"/>
      <w:marTop w:val="0"/>
      <w:marBottom w:val="0"/>
      <w:divBdr>
        <w:top w:val="none" w:sz="0" w:space="0" w:color="auto"/>
        <w:left w:val="none" w:sz="0" w:space="0" w:color="auto"/>
        <w:bottom w:val="none" w:sz="0" w:space="0" w:color="auto"/>
        <w:right w:val="none" w:sz="0" w:space="0" w:color="auto"/>
      </w:divBdr>
    </w:div>
    <w:div w:id="1011640273">
      <w:bodyDiv w:val="1"/>
      <w:marLeft w:val="0"/>
      <w:marRight w:val="0"/>
      <w:marTop w:val="0"/>
      <w:marBottom w:val="0"/>
      <w:divBdr>
        <w:top w:val="none" w:sz="0" w:space="0" w:color="auto"/>
        <w:left w:val="none" w:sz="0" w:space="0" w:color="auto"/>
        <w:bottom w:val="none" w:sz="0" w:space="0" w:color="auto"/>
        <w:right w:val="none" w:sz="0" w:space="0" w:color="auto"/>
      </w:divBdr>
    </w:div>
    <w:div w:id="1013994092">
      <w:bodyDiv w:val="1"/>
      <w:marLeft w:val="0"/>
      <w:marRight w:val="0"/>
      <w:marTop w:val="0"/>
      <w:marBottom w:val="0"/>
      <w:divBdr>
        <w:top w:val="none" w:sz="0" w:space="0" w:color="auto"/>
        <w:left w:val="none" w:sz="0" w:space="0" w:color="auto"/>
        <w:bottom w:val="none" w:sz="0" w:space="0" w:color="auto"/>
        <w:right w:val="none" w:sz="0" w:space="0" w:color="auto"/>
      </w:divBdr>
    </w:div>
    <w:div w:id="1017119714">
      <w:bodyDiv w:val="1"/>
      <w:marLeft w:val="0"/>
      <w:marRight w:val="0"/>
      <w:marTop w:val="0"/>
      <w:marBottom w:val="0"/>
      <w:divBdr>
        <w:top w:val="none" w:sz="0" w:space="0" w:color="auto"/>
        <w:left w:val="none" w:sz="0" w:space="0" w:color="auto"/>
        <w:bottom w:val="none" w:sz="0" w:space="0" w:color="auto"/>
        <w:right w:val="none" w:sz="0" w:space="0" w:color="auto"/>
      </w:divBdr>
    </w:div>
    <w:div w:id="1019890689">
      <w:bodyDiv w:val="1"/>
      <w:marLeft w:val="0"/>
      <w:marRight w:val="0"/>
      <w:marTop w:val="0"/>
      <w:marBottom w:val="0"/>
      <w:divBdr>
        <w:top w:val="none" w:sz="0" w:space="0" w:color="auto"/>
        <w:left w:val="none" w:sz="0" w:space="0" w:color="auto"/>
        <w:bottom w:val="none" w:sz="0" w:space="0" w:color="auto"/>
        <w:right w:val="none" w:sz="0" w:space="0" w:color="auto"/>
      </w:divBdr>
    </w:div>
    <w:div w:id="1020164829">
      <w:bodyDiv w:val="1"/>
      <w:marLeft w:val="0"/>
      <w:marRight w:val="0"/>
      <w:marTop w:val="0"/>
      <w:marBottom w:val="0"/>
      <w:divBdr>
        <w:top w:val="none" w:sz="0" w:space="0" w:color="auto"/>
        <w:left w:val="none" w:sz="0" w:space="0" w:color="auto"/>
        <w:bottom w:val="none" w:sz="0" w:space="0" w:color="auto"/>
        <w:right w:val="none" w:sz="0" w:space="0" w:color="auto"/>
      </w:divBdr>
    </w:div>
    <w:div w:id="1021125980">
      <w:bodyDiv w:val="1"/>
      <w:marLeft w:val="0"/>
      <w:marRight w:val="0"/>
      <w:marTop w:val="0"/>
      <w:marBottom w:val="0"/>
      <w:divBdr>
        <w:top w:val="none" w:sz="0" w:space="0" w:color="auto"/>
        <w:left w:val="none" w:sz="0" w:space="0" w:color="auto"/>
        <w:bottom w:val="none" w:sz="0" w:space="0" w:color="auto"/>
        <w:right w:val="none" w:sz="0" w:space="0" w:color="auto"/>
      </w:divBdr>
    </w:div>
    <w:div w:id="1034232277">
      <w:bodyDiv w:val="1"/>
      <w:marLeft w:val="0"/>
      <w:marRight w:val="0"/>
      <w:marTop w:val="0"/>
      <w:marBottom w:val="0"/>
      <w:divBdr>
        <w:top w:val="none" w:sz="0" w:space="0" w:color="auto"/>
        <w:left w:val="none" w:sz="0" w:space="0" w:color="auto"/>
        <w:bottom w:val="none" w:sz="0" w:space="0" w:color="auto"/>
        <w:right w:val="none" w:sz="0" w:space="0" w:color="auto"/>
      </w:divBdr>
    </w:div>
    <w:div w:id="1035885699">
      <w:bodyDiv w:val="1"/>
      <w:marLeft w:val="0"/>
      <w:marRight w:val="0"/>
      <w:marTop w:val="0"/>
      <w:marBottom w:val="0"/>
      <w:divBdr>
        <w:top w:val="none" w:sz="0" w:space="0" w:color="auto"/>
        <w:left w:val="none" w:sz="0" w:space="0" w:color="auto"/>
        <w:bottom w:val="none" w:sz="0" w:space="0" w:color="auto"/>
        <w:right w:val="none" w:sz="0" w:space="0" w:color="auto"/>
      </w:divBdr>
    </w:div>
    <w:div w:id="1037701252">
      <w:bodyDiv w:val="1"/>
      <w:marLeft w:val="0"/>
      <w:marRight w:val="0"/>
      <w:marTop w:val="0"/>
      <w:marBottom w:val="0"/>
      <w:divBdr>
        <w:top w:val="none" w:sz="0" w:space="0" w:color="auto"/>
        <w:left w:val="none" w:sz="0" w:space="0" w:color="auto"/>
        <w:bottom w:val="none" w:sz="0" w:space="0" w:color="auto"/>
        <w:right w:val="none" w:sz="0" w:space="0" w:color="auto"/>
      </w:divBdr>
    </w:div>
    <w:div w:id="1040546997">
      <w:bodyDiv w:val="1"/>
      <w:marLeft w:val="0"/>
      <w:marRight w:val="0"/>
      <w:marTop w:val="0"/>
      <w:marBottom w:val="0"/>
      <w:divBdr>
        <w:top w:val="none" w:sz="0" w:space="0" w:color="auto"/>
        <w:left w:val="none" w:sz="0" w:space="0" w:color="auto"/>
        <w:bottom w:val="none" w:sz="0" w:space="0" w:color="auto"/>
        <w:right w:val="none" w:sz="0" w:space="0" w:color="auto"/>
      </w:divBdr>
    </w:div>
    <w:div w:id="1040590296">
      <w:bodyDiv w:val="1"/>
      <w:marLeft w:val="0"/>
      <w:marRight w:val="0"/>
      <w:marTop w:val="0"/>
      <w:marBottom w:val="0"/>
      <w:divBdr>
        <w:top w:val="none" w:sz="0" w:space="0" w:color="auto"/>
        <w:left w:val="none" w:sz="0" w:space="0" w:color="auto"/>
        <w:bottom w:val="none" w:sz="0" w:space="0" w:color="auto"/>
        <w:right w:val="none" w:sz="0" w:space="0" w:color="auto"/>
      </w:divBdr>
    </w:div>
    <w:div w:id="1043403367">
      <w:bodyDiv w:val="1"/>
      <w:marLeft w:val="0"/>
      <w:marRight w:val="0"/>
      <w:marTop w:val="0"/>
      <w:marBottom w:val="0"/>
      <w:divBdr>
        <w:top w:val="none" w:sz="0" w:space="0" w:color="auto"/>
        <w:left w:val="none" w:sz="0" w:space="0" w:color="auto"/>
        <w:bottom w:val="none" w:sz="0" w:space="0" w:color="auto"/>
        <w:right w:val="none" w:sz="0" w:space="0" w:color="auto"/>
      </w:divBdr>
    </w:div>
    <w:div w:id="1047681939">
      <w:bodyDiv w:val="1"/>
      <w:marLeft w:val="0"/>
      <w:marRight w:val="0"/>
      <w:marTop w:val="0"/>
      <w:marBottom w:val="0"/>
      <w:divBdr>
        <w:top w:val="none" w:sz="0" w:space="0" w:color="auto"/>
        <w:left w:val="none" w:sz="0" w:space="0" w:color="auto"/>
        <w:bottom w:val="none" w:sz="0" w:space="0" w:color="auto"/>
        <w:right w:val="none" w:sz="0" w:space="0" w:color="auto"/>
      </w:divBdr>
    </w:div>
    <w:div w:id="1052996122">
      <w:bodyDiv w:val="1"/>
      <w:marLeft w:val="0"/>
      <w:marRight w:val="0"/>
      <w:marTop w:val="0"/>
      <w:marBottom w:val="0"/>
      <w:divBdr>
        <w:top w:val="none" w:sz="0" w:space="0" w:color="auto"/>
        <w:left w:val="none" w:sz="0" w:space="0" w:color="auto"/>
        <w:bottom w:val="none" w:sz="0" w:space="0" w:color="auto"/>
        <w:right w:val="none" w:sz="0" w:space="0" w:color="auto"/>
      </w:divBdr>
    </w:div>
    <w:div w:id="1054430636">
      <w:bodyDiv w:val="1"/>
      <w:marLeft w:val="0"/>
      <w:marRight w:val="0"/>
      <w:marTop w:val="0"/>
      <w:marBottom w:val="0"/>
      <w:divBdr>
        <w:top w:val="none" w:sz="0" w:space="0" w:color="auto"/>
        <w:left w:val="none" w:sz="0" w:space="0" w:color="auto"/>
        <w:bottom w:val="none" w:sz="0" w:space="0" w:color="auto"/>
        <w:right w:val="none" w:sz="0" w:space="0" w:color="auto"/>
      </w:divBdr>
    </w:div>
    <w:div w:id="1055280920">
      <w:bodyDiv w:val="1"/>
      <w:marLeft w:val="0"/>
      <w:marRight w:val="0"/>
      <w:marTop w:val="0"/>
      <w:marBottom w:val="0"/>
      <w:divBdr>
        <w:top w:val="none" w:sz="0" w:space="0" w:color="auto"/>
        <w:left w:val="none" w:sz="0" w:space="0" w:color="auto"/>
        <w:bottom w:val="none" w:sz="0" w:space="0" w:color="auto"/>
        <w:right w:val="none" w:sz="0" w:space="0" w:color="auto"/>
      </w:divBdr>
    </w:div>
    <w:div w:id="1057628719">
      <w:bodyDiv w:val="1"/>
      <w:marLeft w:val="0"/>
      <w:marRight w:val="0"/>
      <w:marTop w:val="0"/>
      <w:marBottom w:val="0"/>
      <w:divBdr>
        <w:top w:val="none" w:sz="0" w:space="0" w:color="auto"/>
        <w:left w:val="none" w:sz="0" w:space="0" w:color="auto"/>
        <w:bottom w:val="none" w:sz="0" w:space="0" w:color="auto"/>
        <w:right w:val="none" w:sz="0" w:space="0" w:color="auto"/>
      </w:divBdr>
    </w:div>
    <w:div w:id="1058043846">
      <w:bodyDiv w:val="1"/>
      <w:marLeft w:val="0"/>
      <w:marRight w:val="0"/>
      <w:marTop w:val="0"/>
      <w:marBottom w:val="0"/>
      <w:divBdr>
        <w:top w:val="none" w:sz="0" w:space="0" w:color="auto"/>
        <w:left w:val="none" w:sz="0" w:space="0" w:color="auto"/>
        <w:bottom w:val="none" w:sz="0" w:space="0" w:color="auto"/>
        <w:right w:val="none" w:sz="0" w:space="0" w:color="auto"/>
      </w:divBdr>
    </w:div>
    <w:div w:id="1059355175">
      <w:bodyDiv w:val="1"/>
      <w:marLeft w:val="0"/>
      <w:marRight w:val="0"/>
      <w:marTop w:val="0"/>
      <w:marBottom w:val="0"/>
      <w:divBdr>
        <w:top w:val="none" w:sz="0" w:space="0" w:color="auto"/>
        <w:left w:val="none" w:sz="0" w:space="0" w:color="auto"/>
        <w:bottom w:val="none" w:sz="0" w:space="0" w:color="auto"/>
        <w:right w:val="none" w:sz="0" w:space="0" w:color="auto"/>
      </w:divBdr>
    </w:div>
    <w:div w:id="1059939139">
      <w:bodyDiv w:val="1"/>
      <w:marLeft w:val="0"/>
      <w:marRight w:val="0"/>
      <w:marTop w:val="0"/>
      <w:marBottom w:val="0"/>
      <w:divBdr>
        <w:top w:val="none" w:sz="0" w:space="0" w:color="auto"/>
        <w:left w:val="none" w:sz="0" w:space="0" w:color="auto"/>
        <w:bottom w:val="none" w:sz="0" w:space="0" w:color="auto"/>
        <w:right w:val="none" w:sz="0" w:space="0" w:color="auto"/>
      </w:divBdr>
    </w:div>
    <w:div w:id="1060060591">
      <w:bodyDiv w:val="1"/>
      <w:marLeft w:val="0"/>
      <w:marRight w:val="0"/>
      <w:marTop w:val="0"/>
      <w:marBottom w:val="0"/>
      <w:divBdr>
        <w:top w:val="none" w:sz="0" w:space="0" w:color="auto"/>
        <w:left w:val="none" w:sz="0" w:space="0" w:color="auto"/>
        <w:bottom w:val="none" w:sz="0" w:space="0" w:color="auto"/>
        <w:right w:val="none" w:sz="0" w:space="0" w:color="auto"/>
      </w:divBdr>
    </w:div>
    <w:div w:id="1060713522">
      <w:bodyDiv w:val="1"/>
      <w:marLeft w:val="0"/>
      <w:marRight w:val="0"/>
      <w:marTop w:val="0"/>
      <w:marBottom w:val="0"/>
      <w:divBdr>
        <w:top w:val="none" w:sz="0" w:space="0" w:color="auto"/>
        <w:left w:val="none" w:sz="0" w:space="0" w:color="auto"/>
        <w:bottom w:val="none" w:sz="0" w:space="0" w:color="auto"/>
        <w:right w:val="none" w:sz="0" w:space="0" w:color="auto"/>
      </w:divBdr>
    </w:div>
    <w:div w:id="1061975219">
      <w:bodyDiv w:val="1"/>
      <w:marLeft w:val="0"/>
      <w:marRight w:val="0"/>
      <w:marTop w:val="0"/>
      <w:marBottom w:val="0"/>
      <w:divBdr>
        <w:top w:val="none" w:sz="0" w:space="0" w:color="auto"/>
        <w:left w:val="none" w:sz="0" w:space="0" w:color="auto"/>
        <w:bottom w:val="none" w:sz="0" w:space="0" w:color="auto"/>
        <w:right w:val="none" w:sz="0" w:space="0" w:color="auto"/>
      </w:divBdr>
    </w:div>
    <w:div w:id="1064525551">
      <w:bodyDiv w:val="1"/>
      <w:marLeft w:val="0"/>
      <w:marRight w:val="0"/>
      <w:marTop w:val="0"/>
      <w:marBottom w:val="0"/>
      <w:divBdr>
        <w:top w:val="none" w:sz="0" w:space="0" w:color="auto"/>
        <w:left w:val="none" w:sz="0" w:space="0" w:color="auto"/>
        <w:bottom w:val="none" w:sz="0" w:space="0" w:color="auto"/>
        <w:right w:val="none" w:sz="0" w:space="0" w:color="auto"/>
      </w:divBdr>
    </w:div>
    <w:div w:id="1065879578">
      <w:bodyDiv w:val="1"/>
      <w:marLeft w:val="0"/>
      <w:marRight w:val="0"/>
      <w:marTop w:val="0"/>
      <w:marBottom w:val="0"/>
      <w:divBdr>
        <w:top w:val="none" w:sz="0" w:space="0" w:color="auto"/>
        <w:left w:val="none" w:sz="0" w:space="0" w:color="auto"/>
        <w:bottom w:val="none" w:sz="0" w:space="0" w:color="auto"/>
        <w:right w:val="none" w:sz="0" w:space="0" w:color="auto"/>
      </w:divBdr>
    </w:div>
    <w:div w:id="1066146715">
      <w:bodyDiv w:val="1"/>
      <w:marLeft w:val="0"/>
      <w:marRight w:val="0"/>
      <w:marTop w:val="0"/>
      <w:marBottom w:val="0"/>
      <w:divBdr>
        <w:top w:val="none" w:sz="0" w:space="0" w:color="auto"/>
        <w:left w:val="none" w:sz="0" w:space="0" w:color="auto"/>
        <w:bottom w:val="none" w:sz="0" w:space="0" w:color="auto"/>
        <w:right w:val="none" w:sz="0" w:space="0" w:color="auto"/>
      </w:divBdr>
    </w:div>
    <w:div w:id="1068265804">
      <w:bodyDiv w:val="1"/>
      <w:marLeft w:val="0"/>
      <w:marRight w:val="0"/>
      <w:marTop w:val="0"/>
      <w:marBottom w:val="0"/>
      <w:divBdr>
        <w:top w:val="none" w:sz="0" w:space="0" w:color="auto"/>
        <w:left w:val="none" w:sz="0" w:space="0" w:color="auto"/>
        <w:bottom w:val="none" w:sz="0" w:space="0" w:color="auto"/>
        <w:right w:val="none" w:sz="0" w:space="0" w:color="auto"/>
      </w:divBdr>
    </w:div>
    <w:div w:id="1070274791">
      <w:bodyDiv w:val="1"/>
      <w:marLeft w:val="0"/>
      <w:marRight w:val="0"/>
      <w:marTop w:val="0"/>
      <w:marBottom w:val="0"/>
      <w:divBdr>
        <w:top w:val="none" w:sz="0" w:space="0" w:color="auto"/>
        <w:left w:val="none" w:sz="0" w:space="0" w:color="auto"/>
        <w:bottom w:val="none" w:sz="0" w:space="0" w:color="auto"/>
        <w:right w:val="none" w:sz="0" w:space="0" w:color="auto"/>
      </w:divBdr>
    </w:div>
    <w:div w:id="1075712519">
      <w:bodyDiv w:val="1"/>
      <w:marLeft w:val="0"/>
      <w:marRight w:val="0"/>
      <w:marTop w:val="0"/>
      <w:marBottom w:val="0"/>
      <w:divBdr>
        <w:top w:val="none" w:sz="0" w:space="0" w:color="auto"/>
        <w:left w:val="none" w:sz="0" w:space="0" w:color="auto"/>
        <w:bottom w:val="none" w:sz="0" w:space="0" w:color="auto"/>
        <w:right w:val="none" w:sz="0" w:space="0" w:color="auto"/>
      </w:divBdr>
    </w:div>
    <w:div w:id="1079524469">
      <w:bodyDiv w:val="1"/>
      <w:marLeft w:val="0"/>
      <w:marRight w:val="0"/>
      <w:marTop w:val="0"/>
      <w:marBottom w:val="0"/>
      <w:divBdr>
        <w:top w:val="none" w:sz="0" w:space="0" w:color="auto"/>
        <w:left w:val="none" w:sz="0" w:space="0" w:color="auto"/>
        <w:bottom w:val="none" w:sz="0" w:space="0" w:color="auto"/>
        <w:right w:val="none" w:sz="0" w:space="0" w:color="auto"/>
      </w:divBdr>
    </w:div>
    <w:div w:id="1079643274">
      <w:bodyDiv w:val="1"/>
      <w:marLeft w:val="0"/>
      <w:marRight w:val="0"/>
      <w:marTop w:val="0"/>
      <w:marBottom w:val="0"/>
      <w:divBdr>
        <w:top w:val="none" w:sz="0" w:space="0" w:color="auto"/>
        <w:left w:val="none" w:sz="0" w:space="0" w:color="auto"/>
        <w:bottom w:val="none" w:sz="0" w:space="0" w:color="auto"/>
        <w:right w:val="none" w:sz="0" w:space="0" w:color="auto"/>
      </w:divBdr>
    </w:div>
    <w:div w:id="1081292404">
      <w:bodyDiv w:val="1"/>
      <w:marLeft w:val="0"/>
      <w:marRight w:val="0"/>
      <w:marTop w:val="0"/>
      <w:marBottom w:val="0"/>
      <w:divBdr>
        <w:top w:val="none" w:sz="0" w:space="0" w:color="auto"/>
        <w:left w:val="none" w:sz="0" w:space="0" w:color="auto"/>
        <w:bottom w:val="none" w:sz="0" w:space="0" w:color="auto"/>
        <w:right w:val="none" w:sz="0" w:space="0" w:color="auto"/>
      </w:divBdr>
    </w:div>
    <w:div w:id="1081828270">
      <w:bodyDiv w:val="1"/>
      <w:marLeft w:val="0"/>
      <w:marRight w:val="0"/>
      <w:marTop w:val="0"/>
      <w:marBottom w:val="0"/>
      <w:divBdr>
        <w:top w:val="none" w:sz="0" w:space="0" w:color="auto"/>
        <w:left w:val="none" w:sz="0" w:space="0" w:color="auto"/>
        <w:bottom w:val="none" w:sz="0" w:space="0" w:color="auto"/>
        <w:right w:val="none" w:sz="0" w:space="0" w:color="auto"/>
      </w:divBdr>
    </w:div>
    <w:div w:id="1082024051">
      <w:bodyDiv w:val="1"/>
      <w:marLeft w:val="0"/>
      <w:marRight w:val="0"/>
      <w:marTop w:val="0"/>
      <w:marBottom w:val="0"/>
      <w:divBdr>
        <w:top w:val="none" w:sz="0" w:space="0" w:color="auto"/>
        <w:left w:val="none" w:sz="0" w:space="0" w:color="auto"/>
        <w:bottom w:val="none" w:sz="0" w:space="0" w:color="auto"/>
        <w:right w:val="none" w:sz="0" w:space="0" w:color="auto"/>
      </w:divBdr>
    </w:div>
    <w:div w:id="1083604050">
      <w:bodyDiv w:val="1"/>
      <w:marLeft w:val="0"/>
      <w:marRight w:val="0"/>
      <w:marTop w:val="0"/>
      <w:marBottom w:val="0"/>
      <w:divBdr>
        <w:top w:val="none" w:sz="0" w:space="0" w:color="auto"/>
        <w:left w:val="none" w:sz="0" w:space="0" w:color="auto"/>
        <w:bottom w:val="none" w:sz="0" w:space="0" w:color="auto"/>
        <w:right w:val="none" w:sz="0" w:space="0" w:color="auto"/>
      </w:divBdr>
    </w:div>
    <w:div w:id="1085105381">
      <w:bodyDiv w:val="1"/>
      <w:marLeft w:val="0"/>
      <w:marRight w:val="0"/>
      <w:marTop w:val="0"/>
      <w:marBottom w:val="0"/>
      <w:divBdr>
        <w:top w:val="none" w:sz="0" w:space="0" w:color="auto"/>
        <w:left w:val="none" w:sz="0" w:space="0" w:color="auto"/>
        <w:bottom w:val="none" w:sz="0" w:space="0" w:color="auto"/>
        <w:right w:val="none" w:sz="0" w:space="0" w:color="auto"/>
      </w:divBdr>
    </w:div>
    <w:div w:id="1086224918">
      <w:bodyDiv w:val="1"/>
      <w:marLeft w:val="0"/>
      <w:marRight w:val="0"/>
      <w:marTop w:val="0"/>
      <w:marBottom w:val="0"/>
      <w:divBdr>
        <w:top w:val="none" w:sz="0" w:space="0" w:color="auto"/>
        <w:left w:val="none" w:sz="0" w:space="0" w:color="auto"/>
        <w:bottom w:val="none" w:sz="0" w:space="0" w:color="auto"/>
        <w:right w:val="none" w:sz="0" w:space="0" w:color="auto"/>
      </w:divBdr>
    </w:div>
    <w:div w:id="1087120269">
      <w:bodyDiv w:val="1"/>
      <w:marLeft w:val="0"/>
      <w:marRight w:val="0"/>
      <w:marTop w:val="0"/>
      <w:marBottom w:val="0"/>
      <w:divBdr>
        <w:top w:val="none" w:sz="0" w:space="0" w:color="auto"/>
        <w:left w:val="none" w:sz="0" w:space="0" w:color="auto"/>
        <w:bottom w:val="none" w:sz="0" w:space="0" w:color="auto"/>
        <w:right w:val="none" w:sz="0" w:space="0" w:color="auto"/>
      </w:divBdr>
    </w:div>
    <w:div w:id="1088379832">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
    <w:div w:id="1088843039">
      <w:bodyDiv w:val="1"/>
      <w:marLeft w:val="0"/>
      <w:marRight w:val="0"/>
      <w:marTop w:val="0"/>
      <w:marBottom w:val="0"/>
      <w:divBdr>
        <w:top w:val="none" w:sz="0" w:space="0" w:color="auto"/>
        <w:left w:val="none" w:sz="0" w:space="0" w:color="auto"/>
        <w:bottom w:val="none" w:sz="0" w:space="0" w:color="auto"/>
        <w:right w:val="none" w:sz="0" w:space="0" w:color="auto"/>
      </w:divBdr>
    </w:div>
    <w:div w:id="1095788172">
      <w:bodyDiv w:val="1"/>
      <w:marLeft w:val="0"/>
      <w:marRight w:val="0"/>
      <w:marTop w:val="0"/>
      <w:marBottom w:val="0"/>
      <w:divBdr>
        <w:top w:val="none" w:sz="0" w:space="0" w:color="auto"/>
        <w:left w:val="none" w:sz="0" w:space="0" w:color="auto"/>
        <w:bottom w:val="none" w:sz="0" w:space="0" w:color="auto"/>
        <w:right w:val="none" w:sz="0" w:space="0" w:color="auto"/>
      </w:divBdr>
    </w:div>
    <w:div w:id="1096942840">
      <w:bodyDiv w:val="1"/>
      <w:marLeft w:val="0"/>
      <w:marRight w:val="0"/>
      <w:marTop w:val="0"/>
      <w:marBottom w:val="0"/>
      <w:divBdr>
        <w:top w:val="none" w:sz="0" w:space="0" w:color="auto"/>
        <w:left w:val="none" w:sz="0" w:space="0" w:color="auto"/>
        <w:bottom w:val="none" w:sz="0" w:space="0" w:color="auto"/>
        <w:right w:val="none" w:sz="0" w:space="0" w:color="auto"/>
      </w:divBdr>
    </w:div>
    <w:div w:id="1098453399">
      <w:bodyDiv w:val="1"/>
      <w:marLeft w:val="0"/>
      <w:marRight w:val="0"/>
      <w:marTop w:val="0"/>
      <w:marBottom w:val="0"/>
      <w:divBdr>
        <w:top w:val="none" w:sz="0" w:space="0" w:color="auto"/>
        <w:left w:val="none" w:sz="0" w:space="0" w:color="auto"/>
        <w:bottom w:val="none" w:sz="0" w:space="0" w:color="auto"/>
        <w:right w:val="none" w:sz="0" w:space="0" w:color="auto"/>
      </w:divBdr>
    </w:div>
    <w:div w:id="1100176117">
      <w:bodyDiv w:val="1"/>
      <w:marLeft w:val="0"/>
      <w:marRight w:val="0"/>
      <w:marTop w:val="0"/>
      <w:marBottom w:val="0"/>
      <w:divBdr>
        <w:top w:val="none" w:sz="0" w:space="0" w:color="auto"/>
        <w:left w:val="none" w:sz="0" w:space="0" w:color="auto"/>
        <w:bottom w:val="none" w:sz="0" w:space="0" w:color="auto"/>
        <w:right w:val="none" w:sz="0" w:space="0" w:color="auto"/>
      </w:divBdr>
    </w:div>
    <w:div w:id="1100181153">
      <w:bodyDiv w:val="1"/>
      <w:marLeft w:val="0"/>
      <w:marRight w:val="0"/>
      <w:marTop w:val="0"/>
      <w:marBottom w:val="0"/>
      <w:divBdr>
        <w:top w:val="none" w:sz="0" w:space="0" w:color="auto"/>
        <w:left w:val="none" w:sz="0" w:space="0" w:color="auto"/>
        <w:bottom w:val="none" w:sz="0" w:space="0" w:color="auto"/>
        <w:right w:val="none" w:sz="0" w:space="0" w:color="auto"/>
      </w:divBdr>
    </w:div>
    <w:div w:id="1100419241">
      <w:bodyDiv w:val="1"/>
      <w:marLeft w:val="0"/>
      <w:marRight w:val="0"/>
      <w:marTop w:val="0"/>
      <w:marBottom w:val="0"/>
      <w:divBdr>
        <w:top w:val="none" w:sz="0" w:space="0" w:color="auto"/>
        <w:left w:val="none" w:sz="0" w:space="0" w:color="auto"/>
        <w:bottom w:val="none" w:sz="0" w:space="0" w:color="auto"/>
        <w:right w:val="none" w:sz="0" w:space="0" w:color="auto"/>
      </w:divBdr>
    </w:div>
    <w:div w:id="1103647923">
      <w:bodyDiv w:val="1"/>
      <w:marLeft w:val="0"/>
      <w:marRight w:val="0"/>
      <w:marTop w:val="0"/>
      <w:marBottom w:val="0"/>
      <w:divBdr>
        <w:top w:val="none" w:sz="0" w:space="0" w:color="auto"/>
        <w:left w:val="none" w:sz="0" w:space="0" w:color="auto"/>
        <w:bottom w:val="none" w:sz="0" w:space="0" w:color="auto"/>
        <w:right w:val="none" w:sz="0" w:space="0" w:color="auto"/>
      </w:divBdr>
    </w:div>
    <w:div w:id="1105929056">
      <w:bodyDiv w:val="1"/>
      <w:marLeft w:val="0"/>
      <w:marRight w:val="0"/>
      <w:marTop w:val="0"/>
      <w:marBottom w:val="0"/>
      <w:divBdr>
        <w:top w:val="none" w:sz="0" w:space="0" w:color="auto"/>
        <w:left w:val="none" w:sz="0" w:space="0" w:color="auto"/>
        <w:bottom w:val="none" w:sz="0" w:space="0" w:color="auto"/>
        <w:right w:val="none" w:sz="0" w:space="0" w:color="auto"/>
      </w:divBdr>
    </w:div>
    <w:div w:id="1106002535">
      <w:bodyDiv w:val="1"/>
      <w:marLeft w:val="0"/>
      <w:marRight w:val="0"/>
      <w:marTop w:val="0"/>
      <w:marBottom w:val="0"/>
      <w:divBdr>
        <w:top w:val="none" w:sz="0" w:space="0" w:color="auto"/>
        <w:left w:val="none" w:sz="0" w:space="0" w:color="auto"/>
        <w:bottom w:val="none" w:sz="0" w:space="0" w:color="auto"/>
        <w:right w:val="none" w:sz="0" w:space="0" w:color="auto"/>
      </w:divBdr>
    </w:div>
    <w:div w:id="1106459456">
      <w:bodyDiv w:val="1"/>
      <w:marLeft w:val="0"/>
      <w:marRight w:val="0"/>
      <w:marTop w:val="0"/>
      <w:marBottom w:val="0"/>
      <w:divBdr>
        <w:top w:val="none" w:sz="0" w:space="0" w:color="auto"/>
        <w:left w:val="none" w:sz="0" w:space="0" w:color="auto"/>
        <w:bottom w:val="none" w:sz="0" w:space="0" w:color="auto"/>
        <w:right w:val="none" w:sz="0" w:space="0" w:color="auto"/>
      </w:divBdr>
    </w:div>
    <w:div w:id="1107314420">
      <w:bodyDiv w:val="1"/>
      <w:marLeft w:val="0"/>
      <w:marRight w:val="0"/>
      <w:marTop w:val="0"/>
      <w:marBottom w:val="0"/>
      <w:divBdr>
        <w:top w:val="none" w:sz="0" w:space="0" w:color="auto"/>
        <w:left w:val="none" w:sz="0" w:space="0" w:color="auto"/>
        <w:bottom w:val="none" w:sz="0" w:space="0" w:color="auto"/>
        <w:right w:val="none" w:sz="0" w:space="0" w:color="auto"/>
      </w:divBdr>
    </w:div>
    <w:div w:id="1111777991">
      <w:bodyDiv w:val="1"/>
      <w:marLeft w:val="0"/>
      <w:marRight w:val="0"/>
      <w:marTop w:val="0"/>
      <w:marBottom w:val="0"/>
      <w:divBdr>
        <w:top w:val="none" w:sz="0" w:space="0" w:color="auto"/>
        <w:left w:val="none" w:sz="0" w:space="0" w:color="auto"/>
        <w:bottom w:val="none" w:sz="0" w:space="0" w:color="auto"/>
        <w:right w:val="none" w:sz="0" w:space="0" w:color="auto"/>
      </w:divBdr>
    </w:div>
    <w:div w:id="1112825089">
      <w:bodyDiv w:val="1"/>
      <w:marLeft w:val="0"/>
      <w:marRight w:val="0"/>
      <w:marTop w:val="0"/>
      <w:marBottom w:val="0"/>
      <w:divBdr>
        <w:top w:val="none" w:sz="0" w:space="0" w:color="auto"/>
        <w:left w:val="none" w:sz="0" w:space="0" w:color="auto"/>
        <w:bottom w:val="none" w:sz="0" w:space="0" w:color="auto"/>
        <w:right w:val="none" w:sz="0" w:space="0" w:color="auto"/>
      </w:divBdr>
    </w:div>
    <w:div w:id="1119497431">
      <w:bodyDiv w:val="1"/>
      <w:marLeft w:val="0"/>
      <w:marRight w:val="0"/>
      <w:marTop w:val="0"/>
      <w:marBottom w:val="0"/>
      <w:divBdr>
        <w:top w:val="none" w:sz="0" w:space="0" w:color="auto"/>
        <w:left w:val="none" w:sz="0" w:space="0" w:color="auto"/>
        <w:bottom w:val="none" w:sz="0" w:space="0" w:color="auto"/>
        <w:right w:val="none" w:sz="0" w:space="0" w:color="auto"/>
      </w:divBdr>
    </w:div>
    <w:div w:id="1121222601">
      <w:bodyDiv w:val="1"/>
      <w:marLeft w:val="0"/>
      <w:marRight w:val="0"/>
      <w:marTop w:val="0"/>
      <w:marBottom w:val="0"/>
      <w:divBdr>
        <w:top w:val="none" w:sz="0" w:space="0" w:color="auto"/>
        <w:left w:val="none" w:sz="0" w:space="0" w:color="auto"/>
        <w:bottom w:val="none" w:sz="0" w:space="0" w:color="auto"/>
        <w:right w:val="none" w:sz="0" w:space="0" w:color="auto"/>
      </w:divBdr>
    </w:div>
    <w:div w:id="1125351119">
      <w:bodyDiv w:val="1"/>
      <w:marLeft w:val="0"/>
      <w:marRight w:val="0"/>
      <w:marTop w:val="0"/>
      <w:marBottom w:val="0"/>
      <w:divBdr>
        <w:top w:val="none" w:sz="0" w:space="0" w:color="auto"/>
        <w:left w:val="none" w:sz="0" w:space="0" w:color="auto"/>
        <w:bottom w:val="none" w:sz="0" w:space="0" w:color="auto"/>
        <w:right w:val="none" w:sz="0" w:space="0" w:color="auto"/>
      </w:divBdr>
    </w:div>
    <w:div w:id="1129515444">
      <w:bodyDiv w:val="1"/>
      <w:marLeft w:val="0"/>
      <w:marRight w:val="0"/>
      <w:marTop w:val="0"/>
      <w:marBottom w:val="0"/>
      <w:divBdr>
        <w:top w:val="none" w:sz="0" w:space="0" w:color="auto"/>
        <w:left w:val="none" w:sz="0" w:space="0" w:color="auto"/>
        <w:bottom w:val="none" w:sz="0" w:space="0" w:color="auto"/>
        <w:right w:val="none" w:sz="0" w:space="0" w:color="auto"/>
      </w:divBdr>
    </w:div>
    <w:div w:id="1130125202">
      <w:bodyDiv w:val="1"/>
      <w:marLeft w:val="0"/>
      <w:marRight w:val="0"/>
      <w:marTop w:val="0"/>
      <w:marBottom w:val="0"/>
      <w:divBdr>
        <w:top w:val="none" w:sz="0" w:space="0" w:color="auto"/>
        <w:left w:val="none" w:sz="0" w:space="0" w:color="auto"/>
        <w:bottom w:val="none" w:sz="0" w:space="0" w:color="auto"/>
        <w:right w:val="none" w:sz="0" w:space="0" w:color="auto"/>
      </w:divBdr>
    </w:div>
    <w:div w:id="1132286392">
      <w:bodyDiv w:val="1"/>
      <w:marLeft w:val="0"/>
      <w:marRight w:val="0"/>
      <w:marTop w:val="0"/>
      <w:marBottom w:val="0"/>
      <w:divBdr>
        <w:top w:val="none" w:sz="0" w:space="0" w:color="auto"/>
        <w:left w:val="none" w:sz="0" w:space="0" w:color="auto"/>
        <w:bottom w:val="none" w:sz="0" w:space="0" w:color="auto"/>
        <w:right w:val="none" w:sz="0" w:space="0" w:color="auto"/>
      </w:divBdr>
    </w:div>
    <w:div w:id="1133593694">
      <w:bodyDiv w:val="1"/>
      <w:marLeft w:val="0"/>
      <w:marRight w:val="0"/>
      <w:marTop w:val="0"/>
      <w:marBottom w:val="0"/>
      <w:divBdr>
        <w:top w:val="none" w:sz="0" w:space="0" w:color="auto"/>
        <w:left w:val="none" w:sz="0" w:space="0" w:color="auto"/>
        <w:bottom w:val="none" w:sz="0" w:space="0" w:color="auto"/>
        <w:right w:val="none" w:sz="0" w:space="0" w:color="auto"/>
      </w:divBdr>
    </w:div>
    <w:div w:id="1134636830">
      <w:bodyDiv w:val="1"/>
      <w:marLeft w:val="0"/>
      <w:marRight w:val="0"/>
      <w:marTop w:val="0"/>
      <w:marBottom w:val="0"/>
      <w:divBdr>
        <w:top w:val="none" w:sz="0" w:space="0" w:color="auto"/>
        <w:left w:val="none" w:sz="0" w:space="0" w:color="auto"/>
        <w:bottom w:val="none" w:sz="0" w:space="0" w:color="auto"/>
        <w:right w:val="none" w:sz="0" w:space="0" w:color="auto"/>
      </w:divBdr>
    </w:div>
    <w:div w:id="1136800843">
      <w:bodyDiv w:val="1"/>
      <w:marLeft w:val="0"/>
      <w:marRight w:val="0"/>
      <w:marTop w:val="0"/>
      <w:marBottom w:val="0"/>
      <w:divBdr>
        <w:top w:val="none" w:sz="0" w:space="0" w:color="auto"/>
        <w:left w:val="none" w:sz="0" w:space="0" w:color="auto"/>
        <w:bottom w:val="none" w:sz="0" w:space="0" w:color="auto"/>
        <w:right w:val="none" w:sz="0" w:space="0" w:color="auto"/>
      </w:divBdr>
    </w:div>
    <w:div w:id="1137335524">
      <w:bodyDiv w:val="1"/>
      <w:marLeft w:val="0"/>
      <w:marRight w:val="0"/>
      <w:marTop w:val="0"/>
      <w:marBottom w:val="0"/>
      <w:divBdr>
        <w:top w:val="none" w:sz="0" w:space="0" w:color="auto"/>
        <w:left w:val="none" w:sz="0" w:space="0" w:color="auto"/>
        <w:bottom w:val="none" w:sz="0" w:space="0" w:color="auto"/>
        <w:right w:val="none" w:sz="0" w:space="0" w:color="auto"/>
      </w:divBdr>
    </w:div>
    <w:div w:id="1137458715">
      <w:bodyDiv w:val="1"/>
      <w:marLeft w:val="0"/>
      <w:marRight w:val="0"/>
      <w:marTop w:val="0"/>
      <w:marBottom w:val="0"/>
      <w:divBdr>
        <w:top w:val="none" w:sz="0" w:space="0" w:color="auto"/>
        <w:left w:val="none" w:sz="0" w:space="0" w:color="auto"/>
        <w:bottom w:val="none" w:sz="0" w:space="0" w:color="auto"/>
        <w:right w:val="none" w:sz="0" w:space="0" w:color="auto"/>
      </w:divBdr>
    </w:div>
    <w:div w:id="1140540757">
      <w:bodyDiv w:val="1"/>
      <w:marLeft w:val="0"/>
      <w:marRight w:val="0"/>
      <w:marTop w:val="0"/>
      <w:marBottom w:val="0"/>
      <w:divBdr>
        <w:top w:val="none" w:sz="0" w:space="0" w:color="auto"/>
        <w:left w:val="none" w:sz="0" w:space="0" w:color="auto"/>
        <w:bottom w:val="none" w:sz="0" w:space="0" w:color="auto"/>
        <w:right w:val="none" w:sz="0" w:space="0" w:color="auto"/>
      </w:divBdr>
    </w:div>
    <w:div w:id="1140616680">
      <w:bodyDiv w:val="1"/>
      <w:marLeft w:val="0"/>
      <w:marRight w:val="0"/>
      <w:marTop w:val="0"/>
      <w:marBottom w:val="0"/>
      <w:divBdr>
        <w:top w:val="none" w:sz="0" w:space="0" w:color="auto"/>
        <w:left w:val="none" w:sz="0" w:space="0" w:color="auto"/>
        <w:bottom w:val="none" w:sz="0" w:space="0" w:color="auto"/>
        <w:right w:val="none" w:sz="0" w:space="0" w:color="auto"/>
      </w:divBdr>
    </w:div>
    <w:div w:id="1144156278">
      <w:bodyDiv w:val="1"/>
      <w:marLeft w:val="0"/>
      <w:marRight w:val="0"/>
      <w:marTop w:val="0"/>
      <w:marBottom w:val="0"/>
      <w:divBdr>
        <w:top w:val="none" w:sz="0" w:space="0" w:color="auto"/>
        <w:left w:val="none" w:sz="0" w:space="0" w:color="auto"/>
        <w:bottom w:val="none" w:sz="0" w:space="0" w:color="auto"/>
        <w:right w:val="none" w:sz="0" w:space="0" w:color="auto"/>
      </w:divBdr>
    </w:div>
    <w:div w:id="1145242093">
      <w:bodyDiv w:val="1"/>
      <w:marLeft w:val="0"/>
      <w:marRight w:val="0"/>
      <w:marTop w:val="0"/>
      <w:marBottom w:val="0"/>
      <w:divBdr>
        <w:top w:val="none" w:sz="0" w:space="0" w:color="auto"/>
        <w:left w:val="none" w:sz="0" w:space="0" w:color="auto"/>
        <w:bottom w:val="none" w:sz="0" w:space="0" w:color="auto"/>
        <w:right w:val="none" w:sz="0" w:space="0" w:color="auto"/>
      </w:divBdr>
    </w:div>
    <w:div w:id="1150444821">
      <w:bodyDiv w:val="1"/>
      <w:marLeft w:val="0"/>
      <w:marRight w:val="0"/>
      <w:marTop w:val="0"/>
      <w:marBottom w:val="0"/>
      <w:divBdr>
        <w:top w:val="none" w:sz="0" w:space="0" w:color="auto"/>
        <w:left w:val="none" w:sz="0" w:space="0" w:color="auto"/>
        <w:bottom w:val="none" w:sz="0" w:space="0" w:color="auto"/>
        <w:right w:val="none" w:sz="0" w:space="0" w:color="auto"/>
      </w:divBdr>
    </w:div>
    <w:div w:id="1150555454">
      <w:bodyDiv w:val="1"/>
      <w:marLeft w:val="0"/>
      <w:marRight w:val="0"/>
      <w:marTop w:val="0"/>
      <w:marBottom w:val="0"/>
      <w:divBdr>
        <w:top w:val="none" w:sz="0" w:space="0" w:color="auto"/>
        <w:left w:val="none" w:sz="0" w:space="0" w:color="auto"/>
        <w:bottom w:val="none" w:sz="0" w:space="0" w:color="auto"/>
        <w:right w:val="none" w:sz="0" w:space="0" w:color="auto"/>
      </w:divBdr>
    </w:div>
    <w:div w:id="1152018838">
      <w:bodyDiv w:val="1"/>
      <w:marLeft w:val="0"/>
      <w:marRight w:val="0"/>
      <w:marTop w:val="0"/>
      <w:marBottom w:val="0"/>
      <w:divBdr>
        <w:top w:val="none" w:sz="0" w:space="0" w:color="auto"/>
        <w:left w:val="none" w:sz="0" w:space="0" w:color="auto"/>
        <w:bottom w:val="none" w:sz="0" w:space="0" w:color="auto"/>
        <w:right w:val="none" w:sz="0" w:space="0" w:color="auto"/>
      </w:divBdr>
    </w:div>
    <w:div w:id="1152138351">
      <w:bodyDiv w:val="1"/>
      <w:marLeft w:val="0"/>
      <w:marRight w:val="0"/>
      <w:marTop w:val="0"/>
      <w:marBottom w:val="0"/>
      <w:divBdr>
        <w:top w:val="none" w:sz="0" w:space="0" w:color="auto"/>
        <w:left w:val="none" w:sz="0" w:space="0" w:color="auto"/>
        <w:bottom w:val="none" w:sz="0" w:space="0" w:color="auto"/>
        <w:right w:val="none" w:sz="0" w:space="0" w:color="auto"/>
      </w:divBdr>
    </w:div>
    <w:div w:id="1154906134">
      <w:bodyDiv w:val="1"/>
      <w:marLeft w:val="0"/>
      <w:marRight w:val="0"/>
      <w:marTop w:val="0"/>
      <w:marBottom w:val="0"/>
      <w:divBdr>
        <w:top w:val="none" w:sz="0" w:space="0" w:color="auto"/>
        <w:left w:val="none" w:sz="0" w:space="0" w:color="auto"/>
        <w:bottom w:val="none" w:sz="0" w:space="0" w:color="auto"/>
        <w:right w:val="none" w:sz="0" w:space="0" w:color="auto"/>
      </w:divBdr>
    </w:div>
    <w:div w:id="1157066660">
      <w:bodyDiv w:val="1"/>
      <w:marLeft w:val="0"/>
      <w:marRight w:val="0"/>
      <w:marTop w:val="0"/>
      <w:marBottom w:val="0"/>
      <w:divBdr>
        <w:top w:val="none" w:sz="0" w:space="0" w:color="auto"/>
        <w:left w:val="none" w:sz="0" w:space="0" w:color="auto"/>
        <w:bottom w:val="none" w:sz="0" w:space="0" w:color="auto"/>
        <w:right w:val="none" w:sz="0" w:space="0" w:color="auto"/>
      </w:divBdr>
    </w:div>
    <w:div w:id="1157261580">
      <w:bodyDiv w:val="1"/>
      <w:marLeft w:val="0"/>
      <w:marRight w:val="0"/>
      <w:marTop w:val="0"/>
      <w:marBottom w:val="0"/>
      <w:divBdr>
        <w:top w:val="none" w:sz="0" w:space="0" w:color="auto"/>
        <w:left w:val="none" w:sz="0" w:space="0" w:color="auto"/>
        <w:bottom w:val="none" w:sz="0" w:space="0" w:color="auto"/>
        <w:right w:val="none" w:sz="0" w:space="0" w:color="auto"/>
      </w:divBdr>
    </w:div>
    <w:div w:id="1159078852">
      <w:bodyDiv w:val="1"/>
      <w:marLeft w:val="0"/>
      <w:marRight w:val="0"/>
      <w:marTop w:val="0"/>
      <w:marBottom w:val="0"/>
      <w:divBdr>
        <w:top w:val="none" w:sz="0" w:space="0" w:color="auto"/>
        <w:left w:val="none" w:sz="0" w:space="0" w:color="auto"/>
        <w:bottom w:val="none" w:sz="0" w:space="0" w:color="auto"/>
        <w:right w:val="none" w:sz="0" w:space="0" w:color="auto"/>
      </w:divBdr>
    </w:div>
    <w:div w:id="1159423737">
      <w:bodyDiv w:val="1"/>
      <w:marLeft w:val="0"/>
      <w:marRight w:val="0"/>
      <w:marTop w:val="0"/>
      <w:marBottom w:val="0"/>
      <w:divBdr>
        <w:top w:val="none" w:sz="0" w:space="0" w:color="auto"/>
        <w:left w:val="none" w:sz="0" w:space="0" w:color="auto"/>
        <w:bottom w:val="none" w:sz="0" w:space="0" w:color="auto"/>
        <w:right w:val="none" w:sz="0" w:space="0" w:color="auto"/>
      </w:divBdr>
    </w:div>
    <w:div w:id="1159733995">
      <w:bodyDiv w:val="1"/>
      <w:marLeft w:val="0"/>
      <w:marRight w:val="0"/>
      <w:marTop w:val="0"/>
      <w:marBottom w:val="0"/>
      <w:divBdr>
        <w:top w:val="none" w:sz="0" w:space="0" w:color="auto"/>
        <w:left w:val="none" w:sz="0" w:space="0" w:color="auto"/>
        <w:bottom w:val="none" w:sz="0" w:space="0" w:color="auto"/>
        <w:right w:val="none" w:sz="0" w:space="0" w:color="auto"/>
      </w:divBdr>
    </w:div>
    <w:div w:id="1162770696">
      <w:bodyDiv w:val="1"/>
      <w:marLeft w:val="0"/>
      <w:marRight w:val="0"/>
      <w:marTop w:val="0"/>
      <w:marBottom w:val="0"/>
      <w:divBdr>
        <w:top w:val="none" w:sz="0" w:space="0" w:color="auto"/>
        <w:left w:val="none" w:sz="0" w:space="0" w:color="auto"/>
        <w:bottom w:val="none" w:sz="0" w:space="0" w:color="auto"/>
        <w:right w:val="none" w:sz="0" w:space="0" w:color="auto"/>
      </w:divBdr>
    </w:div>
    <w:div w:id="1162894890">
      <w:bodyDiv w:val="1"/>
      <w:marLeft w:val="0"/>
      <w:marRight w:val="0"/>
      <w:marTop w:val="0"/>
      <w:marBottom w:val="0"/>
      <w:divBdr>
        <w:top w:val="none" w:sz="0" w:space="0" w:color="auto"/>
        <w:left w:val="none" w:sz="0" w:space="0" w:color="auto"/>
        <w:bottom w:val="none" w:sz="0" w:space="0" w:color="auto"/>
        <w:right w:val="none" w:sz="0" w:space="0" w:color="auto"/>
      </w:divBdr>
    </w:div>
    <w:div w:id="1163159786">
      <w:bodyDiv w:val="1"/>
      <w:marLeft w:val="0"/>
      <w:marRight w:val="0"/>
      <w:marTop w:val="0"/>
      <w:marBottom w:val="0"/>
      <w:divBdr>
        <w:top w:val="none" w:sz="0" w:space="0" w:color="auto"/>
        <w:left w:val="none" w:sz="0" w:space="0" w:color="auto"/>
        <w:bottom w:val="none" w:sz="0" w:space="0" w:color="auto"/>
        <w:right w:val="none" w:sz="0" w:space="0" w:color="auto"/>
      </w:divBdr>
    </w:div>
    <w:div w:id="1168789127">
      <w:bodyDiv w:val="1"/>
      <w:marLeft w:val="0"/>
      <w:marRight w:val="0"/>
      <w:marTop w:val="0"/>
      <w:marBottom w:val="0"/>
      <w:divBdr>
        <w:top w:val="none" w:sz="0" w:space="0" w:color="auto"/>
        <w:left w:val="none" w:sz="0" w:space="0" w:color="auto"/>
        <w:bottom w:val="none" w:sz="0" w:space="0" w:color="auto"/>
        <w:right w:val="none" w:sz="0" w:space="0" w:color="auto"/>
      </w:divBdr>
    </w:div>
    <w:div w:id="1174103314">
      <w:bodyDiv w:val="1"/>
      <w:marLeft w:val="0"/>
      <w:marRight w:val="0"/>
      <w:marTop w:val="0"/>
      <w:marBottom w:val="0"/>
      <w:divBdr>
        <w:top w:val="none" w:sz="0" w:space="0" w:color="auto"/>
        <w:left w:val="none" w:sz="0" w:space="0" w:color="auto"/>
        <w:bottom w:val="none" w:sz="0" w:space="0" w:color="auto"/>
        <w:right w:val="none" w:sz="0" w:space="0" w:color="auto"/>
      </w:divBdr>
    </w:div>
    <w:div w:id="1174758283">
      <w:bodyDiv w:val="1"/>
      <w:marLeft w:val="0"/>
      <w:marRight w:val="0"/>
      <w:marTop w:val="0"/>
      <w:marBottom w:val="0"/>
      <w:divBdr>
        <w:top w:val="none" w:sz="0" w:space="0" w:color="auto"/>
        <w:left w:val="none" w:sz="0" w:space="0" w:color="auto"/>
        <w:bottom w:val="none" w:sz="0" w:space="0" w:color="auto"/>
        <w:right w:val="none" w:sz="0" w:space="0" w:color="auto"/>
      </w:divBdr>
    </w:div>
    <w:div w:id="1177227938">
      <w:bodyDiv w:val="1"/>
      <w:marLeft w:val="0"/>
      <w:marRight w:val="0"/>
      <w:marTop w:val="0"/>
      <w:marBottom w:val="0"/>
      <w:divBdr>
        <w:top w:val="none" w:sz="0" w:space="0" w:color="auto"/>
        <w:left w:val="none" w:sz="0" w:space="0" w:color="auto"/>
        <w:bottom w:val="none" w:sz="0" w:space="0" w:color="auto"/>
        <w:right w:val="none" w:sz="0" w:space="0" w:color="auto"/>
      </w:divBdr>
    </w:div>
    <w:div w:id="1177230142">
      <w:bodyDiv w:val="1"/>
      <w:marLeft w:val="0"/>
      <w:marRight w:val="0"/>
      <w:marTop w:val="0"/>
      <w:marBottom w:val="0"/>
      <w:divBdr>
        <w:top w:val="none" w:sz="0" w:space="0" w:color="auto"/>
        <w:left w:val="none" w:sz="0" w:space="0" w:color="auto"/>
        <w:bottom w:val="none" w:sz="0" w:space="0" w:color="auto"/>
        <w:right w:val="none" w:sz="0" w:space="0" w:color="auto"/>
      </w:divBdr>
    </w:div>
    <w:div w:id="1177310808">
      <w:bodyDiv w:val="1"/>
      <w:marLeft w:val="0"/>
      <w:marRight w:val="0"/>
      <w:marTop w:val="0"/>
      <w:marBottom w:val="0"/>
      <w:divBdr>
        <w:top w:val="none" w:sz="0" w:space="0" w:color="auto"/>
        <w:left w:val="none" w:sz="0" w:space="0" w:color="auto"/>
        <w:bottom w:val="none" w:sz="0" w:space="0" w:color="auto"/>
        <w:right w:val="none" w:sz="0" w:space="0" w:color="auto"/>
      </w:divBdr>
    </w:div>
    <w:div w:id="1177618838">
      <w:bodyDiv w:val="1"/>
      <w:marLeft w:val="0"/>
      <w:marRight w:val="0"/>
      <w:marTop w:val="0"/>
      <w:marBottom w:val="0"/>
      <w:divBdr>
        <w:top w:val="none" w:sz="0" w:space="0" w:color="auto"/>
        <w:left w:val="none" w:sz="0" w:space="0" w:color="auto"/>
        <w:bottom w:val="none" w:sz="0" w:space="0" w:color="auto"/>
        <w:right w:val="none" w:sz="0" w:space="0" w:color="auto"/>
      </w:divBdr>
    </w:div>
    <w:div w:id="1178697674">
      <w:bodyDiv w:val="1"/>
      <w:marLeft w:val="0"/>
      <w:marRight w:val="0"/>
      <w:marTop w:val="0"/>
      <w:marBottom w:val="0"/>
      <w:divBdr>
        <w:top w:val="none" w:sz="0" w:space="0" w:color="auto"/>
        <w:left w:val="none" w:sz="0" w:space="0" w:color="auto"/>
        <w:bottom w:val="none" w:sz="0" w:space="0" w:color="auto"/>
        <w:right w:val="none" w:sz="0" w:space="0" w:color="auto"/>
      </w:divBdr>
    </w:div>
    <w:div w:id="1178732613">
      <w:bodyDiv w:val="1"/>
      <w:marLeft w:val="0"/>
      <w:marRight w:val="0"/>
      <w:marTop w:val="0"/>
      <w:marBottom w:val="0"/>
      <w:divBdr>
        <w:top w:val="none" w:sz="0" w:space="0" w:color="auto"/>
        <w:left w:val="none" w:sz="0" w:space="0" w:color="auto"/>
        <w:bottom w:val="none" w:sz="0" w:space="0" w:color="auto"/>
        <w:right w:val="none" w:sz="0" w:space="0" w:color="auto"/>
      </w:divBdr>
    </w:div>
    <w:div w:id="1180242864">
      <w:bodyDiv w:val="1"/>
      <w:marLeft w:val="0"/>
      <w:marRight w:val="0"/>
      <w:marTop w:val="0"/>
      <w:marBottom w:val="0"/>
      <w:divBdr>
        <w:top w:val="none" w:sz="0" w:space="0" w:color="auto"/>
        <w:left w:val="none" w:sz="0" w:space="0" w:color="auto"/>
        <w:bottom w:val="none" w:sz="0" w:space="0" w:color="auto"/>
        <w:right w:val="none" w:sz="0" w:space="0" w:color="auto"/>
      </w:divBdr>
    </w:div>
    <w:div w:id="1180243006">
      <w:bodyDiv w:val="1"/>
      <w:marLeft w:val="0"/>
      <w:marRight w:val="0"/>
      <w:marTop w:val="0"/>
      <w:marBottom w:val="0"/>
      <w:divBdr>
        <w:top w:val="none" w:sz="0" w:space="0" w:color="auto"/>
        <w:left w:val="none" w:sz="0" w:space="0" w:color="auto"/>
        <w:bottom w:val="none" w:sz="0" w:space="0" w:color="auto"/>
        <w:right w:val="none" w:sz="0" w:space="0" w:color="auto"/>
      </w:divBdr>
    </w:div>
    <w:div w:id="1180969877">
      <w:bodyDiv w:val="1"/>
      <w:marLeft w:val="0"/>
      <w:marRight w:val="0"/>
      <w:marTop w:val="0"/>
      <w:marBottom w:val="0"/>
      <w:divBdr>
        <w:top w:val="none" w:sz="0" w:space="0" w:color="auto"/>
        <w:left w:val="none" w:sz="0" w:space="0" w:color="auto"/>
        <w:bottom w:val="none" w:sz="0" w:space="0" w:color="auto"/>
        <w:right w:val="none" w:sz="0" w:space="0" w:color="auto"/>
      </w:divBdr>
    </w:div>
    <w:div w:id="1181356556">
      <w:bodyDiv w:val="1"/>
      <w:marLeft w:val="0"/>
      <w:marRight w:val="0"/>
      <w:marTop w:val="0"/>
      <w:marBottom w:val="0"/>
      <w:divBdr>
        <w:top w:val="none" w:sz="0" w:space="0" w:color="auto"/>
        <w:left w:val="none" w:sz="0" w:space="0" w:color="auto"/>
        <w:bottom w:val="none" w:sz="0" w:space="0" w:color="auto"/>
        <w:right w:val="none" w:sz="0" w:space="0" w:color="auto"/>
      </w:divBdr>
    </w:div>
    <w:div w:id="1182352746">
      <w:bodyDiv w:val="1"/>
      <w:marLeft w:val="0"/>
      <w:marRight w:val="0"/>
      <w:marTop w:val="0"/>
      <w:marBottom w:val="0"/>
      <w:divBdr>
        <w:top w:val="none" w:sz="0" w:space="0" w:color="auto"/>
        <w:left w:val="none" w:sz="0" w:space="0" w:color="auto"/>
        <w:bottom w:val="none" w:sz="0" w:space="0" w:color="auto"/>
        <w:right w:val="none" w:sz="0" w:space="0" w:color="auto"/>
      </w:divBdr>
    </w:div>
    <w:div w:id="1184175694">
      <w:bodyDiv w:val="1"/>
      <w:marLeft w:val="0"/>
      <w:marRight w:val="0"/>
      <w:marTop w:val="0"/>
      <w:marBottom w:val="0"/>
      <w:divBdr>
        <w:top w:val="none" w:sz="0" w:space="0" w:color="auto"/>
        <w:left w:val="none" w:sz="0" w:space="0" w:color="auto"/>
        <w:bottom w:val="none" w:sz="0" w:space="0" w:color="auto"/>
        <w:right w:val="none" w:sz="0" w:space="0" w:color="auto"/>
      </w:divBdr>
    </w:div>
    <w:div w:id="1184900100">
      <w:bodyDiv w:val="1"/>
      <w:marLeft w:val="0"/>
      <w:marRight w:val="0"/>
      <w:marTop w:val="0"/>
      <w:marBottom w:val="0"/>
      <w:divBdr>
        <w:top w:val="none" w:sz="0" w:space="0" w:color="auto"/>
        <w:left w:val="none" w:sz="0" w:space="0" w:color="auto"/>
        <w:bottom w:val="none" w:sz="0" w:space="0" w:color="auto"/>
        <w:right w:val="none" w:sz="0" w:space="0" w:color="auto"/>
      </w:divBdr>
    </w:div>
    <w:div w:id="1186673645">
      <w:bodyDiv w:val="1"/>
      <w:marLeft w:val="0"/>
      <w:marRight w:val="0"/>
      <w:marTop w:val="0"/>
      <w:marBottom w:val="0"/>
      <w:divBdr>
        <w:top w:val="none" w:sz="0" w:space="0" w:color="auto"/>
        <w:left w:val="none" w:sz="0" w:space="0" w:color="auto"/>
        <w:bottom w:val="none" w:sz="0" w:space="0" w:color="auto"/>
        <w:right w:val="none" w:sz="0" w:space="0" w:color="auto"/>
      </w:divBdr>
    </w:div>
    <w:div w:id="1186942238">
      <w:bodyDiv w:val="1"/>
      <w:marLeft w:val="0"/>
      <w:marRight w:val="0"/>
      <w:marTop w:val="0"/>
      <w:marBottom w:val="0"/>
      <w:divBdr>
        <w:top w:val="none" w:sz="0" w:space="0" w:color="auto"/>
        <w:left w:val="none" w:sz="0" w:space="0" w:color="auto"/>
        <w:bottom w:val="none" w:sz="0" w:space="0" w:color="auto"/>
        <w:right w:val="none" w:sz="0" w:space="0" w:color="auto"/>
      </w:divBdr>
    </w:div>
    <w:div w:id="1188105480">
      <w:bodyDiv w:val="1"/>
      <w:marLeft w:val="0"/>
      <w:marRight w:val="0"/>
      <w:marTop w:val="0"/>
      <w:marBottom w:val="0"/>
      <w:divBdr>
        <w:top w:val="none" w:sz="0" w:space="0" w:color="auto"/>
        <w:left w:val="none" w:sz="0" w:space="0" w:color="auto"/>
        <w:bottom w:val="none" w:sz="0" w:space="0" w:color="auto"/>
        <w:right w:val="none" w:sz="0" w:space="0" w:color="auto"/>
      </w:divBdr>
    </w:div>
    <w:div w:id="1191141323">
      <w:bodyDiv w:val="1"/>
      <w:marLeft w:val="0"/>
      <w:marRight w:val="0"/>
      <w:marTop w:val="0"/>
      <w:marBottom w:val="0"/>
      <w:divBdr>
        <w:top w:val="none" w:sz="0" w:space="0" w:color="auto"/>
        <w:left w:val="none" w:sz="0" w:space="0" w:color="auto"/>
        <w:bottom w:val="none" w:sz="0" w:space="0" w:color="auto"/>
        <w:right w:val="none" w:sz="0" w:space="0" w:color="auto"/>
      </w:divBdr>
    </w:div>
    <w:div w:id="1193036804">
      <w:bodyDiv w:val="1"/>
      <w:marLeft w:val="0"/>
      <w:marRight w:val="0"/>
      <w:marTop w:val="0"/>
      <w:marBottom w:val="0"/>
      <w:divBdr>
        <w:top w:val="none" w:sz="0" w:space="0" w:color="auto"/>
        <w:left w:val="none" w:sz="0" w:space="0" w:color="auto"/>
        <w:bottom w:val="none" w:sz="0" w:space="0" w:color="auto"/>
        <w:right w:val="none" w:sz="0" w:space="0" w:color="auto"/>
      </w:divBdr>
    </w:div>
    <w:div w:id="1195775235">
      <w:bodyDiv w:val="1"/>
      <w:marLeft w:val="0"/>
      <w:marRight w:val="0"/>
      <w:marTop w:val="0"/>
      <w:marBottom w:val="0"/>
      <w:divBdr>
        <w:top w:val="none" w:sz="0" w:space="0" w:color="auto"/>
        <w:left w:val="none" w:sz="0" w:space="0" w:color="auto"/>
        <w:bottom w:val="none" w:sz="0" w:space="0" w:color="auto"/>
        <w:right w:val="none" w:sz="0" w:space="0" w:color="auto"/>
      </w:divBdr>
    </w:div>
    <w:div w:id="1198006414">
      <w:bodyDiv w:val="1"/>
      <w:marLeft w:val="0"/>
      <w:marRight w:val="0"/>
      <w:marTop w:val="0"/>
      <w:marBottom w:val="0"/>
      <w:divBdr>
        <w:top w:val="none" w:sz="0" w:space="0" w:color="auto"/>
        <w:left w:val="none" w:sz="0" w:space="0" w:color="auto"/>
        <w:bottom w:val="none" w:sz="0" w:space="0" w:color="auto"/>
        <w:right w:val="none" w:sz="0" w:space="0" w:color="auto"/>
      </w:divBdr>
    </w:div>
    <w:div w:id="1199856646">
      <w:bodyDiv w:val="1"/>
      <w:marLeft w:val="0"/>
      <w:marRight w:val="0"/>
      <w:marTop w:val="0"/>
      <w:marBottom w:val="0"/>
      <w:divBdr>
        <w:top w:val="none" w:sz="0" w:space="0" w:color="auto"/>
        <w:left w:val="none" w:sz="0" w:space="0" w:color="auto"/>
        <w:bottom w:val="none" w:sz="0" w:space="0" w:color="auto"/>
        <w:right w:val="none" w:sz="0" w:space="0" w:color="auto"/>
      </w:divBdr>
    </w:div>
    <w:div w:id="1200364720">
      <w:bodyDiv w:val="1"/>
      <w:marLeft w:val="0"/>
      <w:marRight w:val="0"/>
      <w:marTop w:val="0"/>
      <w:marBottom w:val="0"/>
      <w:divBdr>
        <w:top w:val="none" w:sz="0" w:space="0" w:color="auto"/>
        <w:left w:val="none" w:sz="0" w:space="0" w:color="auto"/>
        <w:bottom w:val="none" w:sz="0" w:space="0" w:color="auto"/>
        <w:right w:val="none" w:sz="0" w:space="0" w:color="auto"/>
      </w:divBdr>
    </w:div>
    <w:div w:id="1201698470">
      <w:bodyDiv w:val="1"/>
      <w:marLeft w:val="0"/>
      <w:marRight w:val="0"/>
      <w:marTop w:val="0"/>
      <w:marBottom w:val="0"/>
      <w:divBdr>
        <w:top w:val="none" w:sz="0" w:space="0" w:color="auto"/>
        <w:left w:val="none" w:sz="0" w:space="0" w:color="auto"/>
        <w:bottom w:val="none" w:sz="0" w:space="0" w:color="auto"/>
        <w:right w:val="none" w:sz="0" w:space="0" w:color="auto"/>
      </w:divBdr>
    </w:div>
    <w:div w:id="1202666466">
      <w:bodyDiv w:val="1"/>
      <w:marLeft w:val="0"/>
      <w:marRight w:val="0"/>
      <w:marTop w:val="0"/>
      <w:marBottom w:val="0"/>
      <w:divBdr>
        <w:top w:val="none" w:sz="0" w:space="0" w:color="auto"/>
        <w:left w:val="none" w:sz="0" w:space="0" w:color="auto"/>
        <w:bottom w:val="none" w:sz="0" w:space="0" w:color="auto"/>
        <w:right w:val="none" w:sz="0" w:space="0" w:color="auto"/>
      </w:divBdr>
    </w:div>
    <w:div w:id="1203903162">
      <w:bodyDiv w:val="1"/>
      <w:marLeft w:val="0"/>
      <w:marRight w:val="0"/>
      <w:marTop w:val="0"/>
      <w:marBottom w:val="0"/>
      <w:divBdr>
        <w:top w:val="none" w:sz="0" w:space="0" w:color="auto"/>
        <w:left w:val="none" w:sz="0" w:space="0" w:color="auto"/>
        <w:bottom w:val="none" w:sz="0" w:space="0" w:color="auto"/>
        <w:right w:val="none" w:sz="0" w:space="0" w:color="auto"/>
      </w:divBdr>
    </w:div>
    <w:div w:id="1205750355">
      <w:bodyDiv w:val="1"/>
      <w:marLeft w:val="0"/>
      <w:marRight w:val="0"/>
      <w:marTop w:val="0"/>
      <w:marBottom w:val="0"/>
      <w:divBdr>
        <w:top w:val="none" w:sz="0" w:space="0" w:color="auto"/>
        <w:left w:val="none" w:sz="0" w:space="0" w:color="auto"/>
        <w:bottom w:val="none" w:sz="0" w:space="0" w:color="auto"/>
        <w:right w:val="none" w:sz="0" w:space="0" w:color="auto"/>
      </w:divBdr>
    </w:div>
    <w:div w:id="1209881597">
      <w:bodyDiv w:val="1"/>
      <w:marLeft w:val="0"/>
      <w:marRight w:val="0"/>
      <w:marTop w:val="0"/>
      <w:marBottom w:val="0"/>
      <w:divBdr>
        <w:top w:val="none" w:sz="0" w:space="0" w:color="auto"/>
        <w:left w:val="none" w:sz="0" w:space="0" w:color="auto"/>
        <w:bottom w:val="none" w:sz="0" w:space="0" w:color="auto"/>
        <w:right w:val="none" w:sz="0" w:space="0" w:color="auto"/>
      </w:divBdr>
    </w:div>
    <w:div w:id="1210916904">
      <w:bodyDiv w:val="1"/>
      <w:marLeft w:val="0"/>
      <w:marRight w:val="0"/>
      <w:marTop w:val="0"/>
      <w:marBottom w:val="0"/>
      <w:divBdr>
        <w:top w:val="none" w:sz="0" w:space="0" w:color="auto"/>
        <w:left w:val="none" w:sz="0" w:space="0" w:color="auto"/>
        <w:bottom w:val="none" w:sz="0" w:space="0" w:color="auto"/>
        <w:right w:val="none" w:sz="0" w:space="0" w:color="auto"/>
      </w:divBdr>
    </w:div>
    <w:div w:id="1211648280">
      <w:bodyDiv w:val="1"/>
      <w:marLeft w:val="0"/>
      <w:marRight w:val="0"/>
      <w:marTop w:val="0"/>
      <w:marBottom w:val="0"/>
      <w:divBdr>
        <w:top w:val="none" w:sz="0" w:space="0" w:color="auto"/>
        <w:left w:val="none" w:sz="0" w:space="0" w:color="auto"/>
        <w:bottom w:val="none" w:sz="0" w:space="0" w:color="auto"/>
        <w:right w:val="none" w:sz="0" w:space="0" w:color="auto"/>
      </w:divBdr>
    </w:div>
    <w:div w:id="1212380787">
      <w:bodyDiv w:val="1"/>
      <w:marLeft w:val="0"/>
      <w:marRight w:val="0"/>
      <w:marTop w:val="0"/>
      <w:marBottom w:val="0"/>
      <w:divBdr>
        <w:top w:val="none" w:sz="0" w:space="0" w:color="auto"/>
        <w:left w:val="none" w:sz="0" w:space="0" w:color="auto"/>
        <w:bottom w:val="none" w:sz="0" w:space="0" w:color="auto"/>
        <w:right w:val="none" w:sz="0" w:space="0" w:color="auto"/>
      </w:divBdr>
    </w:div>
    <w:div w:id="1213614861">
      <w:bodyDiv w:val="1"/>
      <w:marLeft w:val="0"/>
      <w:marRight w:val="0"/>
      <w:marTop w:val="0"/>
      <w:marBottom w:val="0"/>
      <w:divBdr>
        <w:top w:val="none" w:sz="0" w:space="0" w:color="auto"/>
        <w:left w:val="none" w:sz="0" w:space="0" w:color="auto"/>
        <w:bottom w:val="none" w:sz="0" w:space="0" w:color="auto"/>
        <w:right w:val="none" w:sz="0" w:space="0" w:color="auto"/>
      </w:divBdr>
    </w:div>
    <w:div w:id="1215234979">
      <w:bodyDiv w:val="1"/>
      <w:marLeft w:val="0"/>
      <w:marRight w:val="0"/>
      <w:marTop w:val="0"/>
      <w:marBottom w:val="0"/>
      <w:divBdr>
        <w:top w:val="none" w:sz="0" w:space="0" w:color="auto"/>
        <w:left w:val="none" w:sz="0" w:space="0" w:color="auto"/>
        <w:bottom w:val="none" w:sz="0" w:space="0" w:color="auto"/>
        <w:right w:val="none" w:sz="0" w:space="0" w:color="auto"/>
      </w:divBdr>
    </w:div>
    <w:div w:id="1215702516">
      <w:bodyDiv w:val="1"/>
      <w:marLeft w:val="0"/>
      <w:marRight w:val="0"/>
      <w:marTop w:val="0"/>
      <w:marBottom w:val="0"/>
      <w:divBdr>
        <w:top w:val="none" w:sz="0" w:space="0" w:color="auto"/>
        <w:left w:val="none" w:sz="0" w:space="0" w:color="auto"/>
        <w:bottom w:val="none" w:sz="0" w:space="0" w:color="auto"/>
        <w:right w:val="none" w:sz="0" w:space="0" w:color="auto"/>
      </w:divBdr>
    </w:div>
    <w:div w:id="1217162448">
      <w:bodyDiv w:val="1"/>
      <w:marLeft w:val="0"/>
      <w:marRight w:val="0"/>
      <w:marTop w:val="0"/>
      <w:marBottom w:val="0"/>
      <w:divBdr>
        <w:top w:val="none" w:sz="0" w:space="0" w:color="auto"/>
        <w:left w:val="none" w:sz="0" w:space="0" w:color="auto"/>
        <w:bottom w:val="none" w:sz="0" w:space="0" w:color="auto"/>
        <w:right w:val="none" w:sz="0" w:space="0" w:color="auto"/>
      </w:divBdr>
    </w:div>
    <w:div w:id="1218081380">
      <w:bodyDiv w:val="1"/>
      <w:marLeft w:val="0"/>
      <w:marRight w:val="0"/>
      <w:marTop w:val="0"/>
      <w:marBottom w:val="0"/>
      <w:divBdr>
        <w:top w:val="none" w:sz="0" w:space="0" w:color="auto"/>
        <w:left w:val="none" w:sz="0" w:space="0" w:color="auto"/>
        <w:bottom w:val="none" w:sz="0" w:space="0" w:color="auto"/>
        <w:right w:val="none" w:sz="0" w:space="0" w:color="auto"/>
      </w:divBdr>
    </w:div>
    <w:div w:id="1218123691">
      <w:bodyDiv w:val="1"/>
      <w:marLeft w:val="0"/>
      <w:marRight w:val="0"/>
      <w:marTop w:val="0"/>
      <w:marBottom w:val="0"/>
      <w:divBdr>
        <w:top w:val="none" w:sz="0" w:space="0" w:color="auto"/>
        <w:left w:val="none" w:sz="0" w:space="0" w:color="auto"/>
        <w:bottom w:val="none" w:sz="0" w:space="0" w:color="auto"/>
        <w:right w:val="none" w:sz="0" w:space="0" w:color="auto"/>
      </w:divBdr>
    </w:div>
    <w:div w:id="1218854191">
      <w:bodyDiv w:val="1"/>
      <w:marLeft w:val="0"/>
      <w:marRight w:val="0"/>
      <w:marTop w:val="0"/>
      <w:marBottom w:val="0"/>
      <w:divBdr>
        <w:top w:val="none" w:sz="0" w:space="0" w:color="auto"/>
        <w:left w:val="none" w:sz="0" w:space="0" w:color="auto"/>
        <w:bottom w:val="none" w:sz="0" w:space="0" w:color="auto"/>
        <w:right w:val="none" w:sz="0" w:space="0" w:color="auto"/>
      </w:divBdr>
    </w:div>
    <w:div w:id="1220020753">
      <w:bodyDiv w:val="1"/>
      <w:marLeft w:val="0"/>
      <w:marRight w:val="0"/>
      <w:marTop w:val="0"/>
      <w:marBottom w:val="0"/>
      <w:divBdr>
        <w:top w:val="none" w:sz="0" w:space="0" w:color="auto"/>
        <w:left w:val="none" w:sz="0" w:space="0" w:color="auto"/>
        <w:bottom w:val="none" w:sz="0" w:space="0" w:color="auto"/>
        <w:right w:val="none" w:sz="0" w:space="0" w:color="auto"/>
      </w:divBdr>
    </w:div>
    <w:div w:id="1221481679">
      <w:bodyDiv w:val="1"/>
      <w:marLeft w:val="0"/>
      <w:marRight w:val="0"/>
      <w:marTop w:val="0"/>
      <w:marBottom w:val="0"/>
      <w:divBdr>
        <w:top w:val="none" w:sz="0" w:space="0" w:color="auto"/>
        <w:left w:val="none" w:sz="0" w:space="0" w:color="auto"/>
        <w:bottom w:val="none" w:sz="0" w:space="0" w:color="auto"/>
        <w:right w:val="none" w:sz="0" w:space="0" w:color="auto"/>
      </w:divBdr>
    </w:div>
    <w:div w:id="1222063835">
      <w:bodyDiv w:val="1"/>
      <w:marLeft w:val="0"/>
      <w:marRight w:val="0"/>
      <w:marTop w:val="0"/>
      <w:marBottom w:val="0"/>
      <w:divBdr>
        <w:top w:val="none" w:sz="0" w:space="0" w:color="auto"/>
        <w:left w:val="none" w:sz="0" w:space="0" w:color="auto"/>
        <w:bottom w:val="none" w:sz="0" w:space="0" w:color="auto"/>
        <w:right w:val="none" w:sz="0" w:space="0" w:color="auto"/>
      </w:divBdr>
    </w:div>
    <w:div w:id="1223982100">
      <w:bodyDiv w:val="1"/>
      <w:marLeft w:val="0"/>
      <w:marRight w:val="0"/>
      <w:marTop w:val="0"/>
      <w:marBottom w:val="0"/>
      <w:divBdr>
        <w:top w:val="none" w:sz="0" w:space="0" w:color="auto"/>
        <w:left w:val="none" w:sz="0" w:space="0" w:color="auto"/>
        <w:bottom w:val="none" w:sz="0" w:space="0" w:color="auto"/>
        <w:right w:val="none" w:sz="0" w:space="0" w:color="auto"/>
      </w:divBdr>
    </w:div>
    <w:div w:id="1224872635">
      <w:bodyDiv w:val="1"/>
      <w:marLeft w:val="0"/>
      <w:marRight w:val="0"/>
      <w:marTop w:val="0"/>
      <w:marBottom w:val="0"/>
      <w:divBdr>
        <w:top w:val="none" w:sz="0" w:space="0" w:color="auto"/>
        <w:left w:val="none" w:sz="0" w:space="0" w:color="auto"/>
        <w:bottom w:val="none" w:sz="0" w:space="0" w:color="auto"/>
        <w:right w:val="none" w:sz="0" w:space="0" w:color="auto"/>
      </w:divBdr>
    </w:div>
    <w:div w:id="1225220979">
      <w:bodyDiv w:val="1"/>
      <w:marLeft w:val="0"/>
      <w:marRight w:val="0"/>
      <w:marTop w:val="0"/>
      <w:marBottom w:val="0"/>
      <w:divBdr>
        <w:top w:val="none" w:sz="0" w:space="0" w:color="auto"/>
        <w:left w:val="none" w:sz="0" w:space="0" w:color="auto"/>
        <w:bottom w:val="none" w:sz="0" w:space="0" w:color="auto"/>
        <w:right w:val="none" w:sz="0" w:space="0" w:color="auto"/>
      </w:divBdr>
    </w:div>
    <w:div w:id="1225752090">
      <w:bodyDiv w:val="1"/>
      <w:marLeft w:val="0"/>
      <w:marRight w:val="0"/>
      <w:marTop w:val="0"/>
      <w:marBottom w:val="0"/>
      <w:divBdr>
        <w:top w:val="none" w:sz="0" w:space="0" w:color="auto"/>
        <w:left w:val="none" w:sz="0" w:space="0" w:color="auto"/>
        <w:bottom w:val="none" w:sz="0" w:space="0" w:color="auto"/>
        <w:right w:val="none" w:sz="0" w:space="0" w:color="auto"/>
      </w:divBdr>
    </w:div>
    <w:div w:id="1228684687">
      <w:bodyDiv w:val="1"/>
      <w:marLeft w:val="0"/>
      <w:marRight w:val="0"/>
      <w:marTop w:val="0"/>
      <w:marBottom w:val="0"/>
      <w:divBdr>
        <w:top w:val="none" w:sz="0" w:space="0" w:color="auto"/>
        <w:left w:val="none" w:sz="0" w:space="0" w:color="auto"/>
        <w:bottom w:val="none" w:sz="0" w:space="0" w:color="auto"/>
        <w:right w:val="none" w:sz="0" w:space="0" w:color="auto"/>
      </w:divBdr>
    </w:div>
    <w:div w:id="1230382218">
      <w:bodyDiv w:val="1"/>
      <w:marLeft w:val="0"/>
      <w:marRight w:val="0"/>
      <w:marTop w:val="0"/>
      <w:marBottom w:val="0"/>
      <w:divBdr>
        <w:top w:val="none" w:sz="0" w:space="0" w:color="auto"/>
        <w:left w:val="none" w:sz="0" w:space="0" w:color="auto"/>
        <w:bottom w:val="none" w:sz="0" w:space="0" w:color="auto"/>
        <w:right w:val="none" w:sz="0" w:space="0" w:color="auto"/>
      </w:divBdr>
    </w:div>
    <w:div w:id="1232614797">
      <w:bodyDiv w:val="1"/>
      <w:marLeft w:val="0"/>
      <w:marRight w:val="0"/>
      <w:marTop w:val="0"/>
      <w:marBottom w:val="0"/>
      <w:divBdr>
        <w:top w:val="none" w:sz="0" w:space="0" w:color="auto"/>
        <w:left w:val="none" w:sz="0" w:space="0" w:color="auto"/>
        <w:bottom w:val="none" w:sz="0" w:space="0" w:color="auto"/>
        <w:right w:val="none" w:sz="0" w:space="0" w:color="auto"/>
      </w:divBdr>
    </w:div>
    <w:div w:id="1233541784">
      <w:bodyDiv w:val="1"/>
      <w:marLeft w:val="0"/>
      <w:marRight w:val="0"/>
      <w:marTop w:val="0"/>
      <w:marBottom w:val="0"/>
      <w:divBdr>
        <w:top w:val="none" w:sz="0" w:space="0" w:color="auto"/>
        <w:left w:val="none" w:sz="0" w:space="0" w:color="auto"/>
        <w:bottom w:val="none" w:sz="0" w:space="0" w:color="auto"/>
        <w:right w:val="none" w:sz="0" w:space="0" w:color="auto"/>
      </w:divBdr>
    </w:div>
    <w:div w:id="1234897072">
      <w:bodyDiv w:val="1"/>
      <w:marLeft w:val="0"/>
      <w:marRight w:val="0"/>
      <w:marTop w:val="0"/>
      <w:marBottom w:val="0"/>
      <w:divBdr>
        <w:top w:val="none" w:sz="0" w:space="0" w:color="auto"/>
        <w:left w:val="none" w:sz="0" w:space="0" w:color="auto"/>
        <w:bottom w:val="none" w:sz="0" w:space="0" w:color="auto"/>
        <w:right w:val="none" w:sz="0" w:space="0" w:color="auto"/>
      </w:divBdr>
    </w:div>
    <w:div w:id="1238589299">
      <w:bodyDiv w:val="1"/>
      <w:marLeft w:val="0"/>
      <w:marRight w:val="0"/>
      <w:marTop w:val="0"/>
      <w:marBottom w:val="0"/>
      <w:divBdr>
        <w:top w:val="none" w:sz="0" w:space="0" w:color="auto"/>
        <w:left w:val="none" w:sz="0" w:space="0" w:color="auto"/>
        <w:bottom w:val="none" w:sz="0" w:space="0" w:color="auto"/>
        <w:right w:val="none" w:sz="0" w:space="0" w:color="auto"/>
      </w:divBdr>
    </w:div>
    <w:div w:id="1241793842">
      <w:bodyDiv w:val="1"/>
      <w:marLeft w:val="0"/>
      <w:marRight w:val="0"/>
      <w:marTop w:val="0"/>
      <w:marBottom w:val="0"/>
      <w:divBdr>
        <w:top w:val="none" w:sz="0" w:space="0" w:color="auto"/>
        <w:left w:val="none" w:sz="0" w:space="0" w:color="auto"/>
        <w:bottom w:val="none" w:sz="0" w:space="0" w:color="auto"/>
        <w:right w:val="none" w:sz="0" w:space="0" w:color="auto"/>
      </w:divBdr>
    </w:div>
    <w:div w:id="1243682648">
      <w:bodyDiv w:val="1"/>
      <w:marLeft w:val="0"/>
      <w:marRight w:val="0"/>
      <w:marTop w:val="0"/>
      <w:marBottom w:val="0"/>
      <w:divBdr>
        <w:top w:val="none" w:sz="0" w:space="0" w:color="auto"/>
        <w:left w:val="none" w:sz="0" w:space="0" w:color="auto"/>
        <w:bottom w:val="none" w:sz="0" w:space="0" w:color="auto"/>
        <w:right w:val="none" w:sz="0" w:space="0" w:color="auto"/>
      </w:divBdr>
    </w:div>
    <w:div w:id="1244990493">
      <w:bodyDiv w:val="1"/>
      <w:marLeft w:val="0"/>
      <w:marRight w:val="0"/>
      <w:marTop w:val="0"/>
      <w:marBottom w:val="0"/>
      <w:divBdr>
        <w:top w:val="none" w:sz="0" w:space="0" w:color="auto"/>
        <w:left w:val="none" w:sz="0" w:space="0" w:color="auto"/>
        <w:bottom w:val="none" w:sz="0" w:space="0" w:color="auto"/>
        <w:right w:val="none" w:sz="0" w:space="0" w:color="auto"/>
      </w:divBdr>
    </w:div>
    <w:div w:id="1245216062">
      <w:bodyDiv w:val="1"/>
      <w:marLeft w:val="0"/>
      <w:marRight w:val="0"/>
      <w:marTop w:val="0"/>
      <w:marBottom w:val="0"/>
      <w:divBdr>
        <w:top w:val="none" w:sz="0" w:space="0" w:color="auto"/>
        <w:left w:val="none" w:sz="0" w:space="0" w:color="auto"/>
        <w:bottom w:val="none" w:sz="0" w:space="0" w:color="auto"/>
        <w:right w:val="none" w:sz="0" w:space="0" w:color="auto"/>
      </w:divBdr>
    </w:div>
    <w:div w:id="1246961344">
      <w:bodyDiv w:val="1"/>
      <w:marLeft w:val="0"/>
      <w:marRight w:val="0"/>
      <w:marTop w:val="0"/>
      <w:marBottom w:val="0"/>
      <w:divBdr>
        <w:top w:val="none" w:sz="0" w:space="0" w:color="auto"/>
        <w:left w:val="none" w:sz="0" w:space="0" w:color="auto"/>
        <w:bottom w:val="none" w:sz="0" w:space="0" w:color="auto"/>
        <w:right w:val="none" w:sz="0" w:space="0" w:color="auto"/>
      </w:divBdr>
    </w:div>
    <w:div w:id="1250963681">
      <w:bodyDiv w:val="1"/>
      <w:marLeft w:val="0"/>
      <w:marRight w:val="0"/>
      <w:marTop w:val="0"/>
      <w:marBottom w:val="0"/>
      <w:divBdr>
        <w:top w:val="none" w:sz="0" w:space="0" w:color="auto"/>
        <w:left w:val="none" w:sz="0" w:space="0" w:color="auto"/>
        <w:bottom w:val="none" w:sz="0" w:space="0" w:color="auto"/>
        <w:right w:val="none" w:sz="0" w:space="0" w:color="auto"/>
      </w:divBdr>
    </w:div>
    <w:div w:id="1252202993">
      <w:bodyDiv w:val="1"/>
      <w:marLeft w:val="0"/>
      <w:marRight w:val="0"/>
      <w:marTop w:val="0"/>
      <w:marBottom w:val="0"/>
      <w:divBdr>
        <w:top w:val="none" w:sz="0" w:space="0" w:color="auto"/>
        <w:left w:val="none" w:sz="0" w:space="0" w:color="auto"/>
        <w:bottom w:val="none" w:sz="0" w:space="0" w:color="auto"/>
        <w:right w:val="none" w:sz="0" w:space="0" w:color="auto"/>
      </w:divBdr>
    </w:div>
    <w:div w:id="1252423750">
      <w:bodyDiv w:val="1"/>
      <w:marLeft w:val="0"/>
      <w:marRight w:val="0"/>
      <w:marTop w:val="0"/>
      <w:marBottom w:val="0"/>
      <w:divBdr>
        <w:top w:val="none" w:sz="0" w:space="0" w:color="auto"/>
        <w:left w:val="none" w:sz="0" w:space="0" w:color="auto"/>
        <w:bottom w:val="none" w:sz="0" w:space="0" w:color="auto"/>
        <w:right w:val="none" w:sz="0" w:space="0" w:color="auto"/>
      </w:divBdr>
    </w:div>
    <w:div w:id="1253006574">
      <w:bodyDiv w:val="1"/>
      <w:marLeft w:val="0"/>
      <w:marRight w:val="0"/>
      <w:marTop w:val="0"/>
      <w:marBottom w:val="0"/>
      <w:divBdr>
        <w:top w:val="none" w:sz="0" w:space="0" w:color="auto"/>
        <w:left w:val="none" w:sz="0" w:space="0" w:color="auto"/>
        <w:bottom w:val="none" w:sz="0" w:space="0" w:color="auto"/>
        <w:right w:val="none" w:sz="0" w:space="0" w:color="auto"/>
      </w:divBdr>
    </w:div>
    <w:div w:id="1254314864">
      <w:bodyDiv w:val="1"/>
      <w:marLeft w:val="0"/>
      <w:marRight w:val="0"/>
      <w:marTop w:val="0"/>
      <w:marBottom w:val="0"/>
      <w:divBdr>
        <w:top w:val="none" w:sz="0" w:space="0" w:color="auto"/>
        <w:left w:val="none" w:sz="0" w:space="0" w:color="auto"/>
        <w:bottom w:val="none" w:sz="0" w:space="0" w:color="auto"/>
        <w:right w:val="none" w:sz="0" w:space="0" w:color="auto"/>
      </w:divBdr>
    </w:div>
    <w:div w:id="1256474782">
      <w:bodyDiv w:val="1"/>
      <w:marLeft w:val="0"/>
      <w:marRight w:val="0"/>
      <w:marTop w:val="0"/>
      <w:marBottom w:val="0"/>
      <w:divBdr>
        <w:top w:val="none" w:sz="0" w:space="0" w:color="auto"/>
        <w:left w:val="none" w:sz="0" w:space="0" w:color="auto"/>
        <w:bottom w:val="none" w:sz="0" w:space="0" w:color="auto"/>
        <w:right w:val="none" w:sz="0" w:space="0" w:color="auto"/>
      </w:divBdr>
    </w:div>
    <w:div w:id="1256479874">
      <w:bodyDiv w:val="1"/>
      <w:marLeft w:val="0"/>
      <w:marRight w:val="0"/>
      <w:marTop w:val="0"/>
      <w:marBottom w:val="0"/>
      <w:divBdr>
        <w:top w:val="none" w:sz="0" w:space="0" w:color="auto"/>
        <w:left w:val="none" w:sz="0" w:space="0" w:color="auto"/>
        <w:bottom w:val="none" w:sz="0" w:space="0" w:color="auto"/>
        <w:right w:val="none" w:sz="0" w:space="0" w:color="auto"/>
      </w:divBdr>
    </w:div>
    <w:div w:id="1259019032">
      <w:bodyDiv w:val="1"/>
      <w:marLeft w:val="0"/>
      <w:marRight w:val="0"/>
      <w:marTop w:val="0"/>
      <w:marBottom w:val="0"/>
      <w:divBdr>
        <w:top w:val="none" w:sz="0" w:space="0" w:color="auto"/>
        <w:left w:val="none" w:sz="0" w:space="0" w:color="auto"/>
        <w:bottom w:val="none" w:sz="0" w:space="0" w:color="auto"/>
        <w:right w:val="none" w:sz="0" w:space="0" w:color="auto"/>
      </w:divBdr>
    </w:div>
    <w:div w:id="1259602192">
      <w:bodyDiv w:val="1"/>
      <w:marLeft w:val="0"/>
      <w:marRight w:val="0"/>
      <w:marTop w:val="0"/>
      <w:marBottom w:val="0"/>
      <w:divBdr>
        <w:top w:val="none" w:sz="0" w:space="0" w:color="auto"/>
        <w:left w:val="none" w:sz="0" w:space="0" w:color="auto"/>
        <w:bottom w:val="none" w:sz="0" w:space="0" w:color="auto"/>
        <w:right w:val="none" w:sz="0" w:space="0" w:color="auto"/>
      </w:divBdr>
    </w:div>
    <w:div w:id="1260404352">
      <w:bodyDiv w:val="1"/>
      <w:marLeft w:val="0"/>
      <w:marRight w:val="0"/>
      <w:marTop w:val="0"/>
      <w:marBottom w:val="0"/>
      <w:divBdr>
        <w:top w:val="none" w:sz="0" w:space="0" w:color="auto"/>
        <w:left w:val="none" w:sz="0" w:space="0" w:color="auto"/>
        <w:bottom w:val="none" w:sz="0" w:space="0" w:color="auto"/>
        <w:right w:val="none" w:sz="0" w:space="0" w:color="auto"/>
      </w:divBdr>
    </w:div>
    <w:div w:id="1260531392">
      <w:bodyDiv w:val="1"/>
      <w:marLeft w:val="0"/>
      <w:marRight w:val="0"/>
      <w:marTop w:val="0"/>
      <w:marBottom w:val="0"/>
      <w:divBdr>
        <w:top w:val="none" w:sz="0" w:space="0" w:color="auto"/>
        <w:left w:val="none" w:sz="0" w:space="0" w:color="auto"/>
        <w:bottom w:val="none" w:sz="0" w:space="0" w:color="auto"/>
        <w:right w:val="none" w:sz="0" w:space="0" w:color="auto"/>
      </w:divBdr>
    </w:div>
    <w:div w:id="1260676159">
      <w:bodyDiv w:val="1"/>
      <w:marLeft w:val="0"/>
      <w:marRight w:val="0"/>
      <w:marTop w:val="0"/>
      <w:marBottom w:val="0"/>
      <w:divBdr>
        <w:top w:val="none" w:sz="0" w:space="0" w:color="auto"/>
        <w:left w:val="none" w:sz="0" w:space="0" w:color="auto"/>
        <w:bottom w:val="none" w:sz="0" w:space="0" w:color="auto"/>
        <w:right w:val="none" w:sz="0" w:space="0" w:color="auto"/>
      </w:divBdr>
    </w:div>
    <w:div w:id="1261059472">
      <w:bodyDiv w:val="1"/>
      <w:marLeft w:val="0"/>
      <w:marRight w:val="0"/>
      <w:marTop w:val="0"/>
      <w:marBottom w:val="0"/>
      <w:divBdr>
        <w:top w:val="none" w:sz="0" w:space="0" w:color="auto"/>
        <w:left w:val="none" w:sz="0" w:space="0" w:color="auto"/>
        <w:bottom w:val="none" w:sz="0" w:space="0" w:color="auto"/>
        <w:right w:val="none" w:sz="0" w:space="0" w:color="auto"/>
      </w:divBdr>
    </w:div>
    <w:div w:id="1262491363">
      <w:bodyDiv w:val="1"/>
      <w:marLeft w:val="0"/>
      <w:marRight w:val="0"/>
      <w:marTop w:val="0"/>
      <w:marBottom w:val="0"/>
      <w:divBdr>
        <w:top w:val="none" w:sz="0" w:space="0" w:color="auto"/>
        <w:left w:val="none" w:sz="0" w:space="0" w:color="auto"/>
        <w:bottom w:val="none" w:sz="0" w:space="0" w:color="auto"/>
        <w:right w:val="none" w:sz="0" w:space="0" w:color="auto"/>
      </w:divBdr>
    </w:div>
    <w:div w:id="1266110495">
      <w:bodyDiv w:val="1"/>
      <w:marLeft w:val="0"/>
      <w:marRight w:val="0"/>
      <w:marTop w:val="0"/>
      <w:marBottom w:val="0"/>
      <w:divBdr>
        <w:top w:val="none" w:sz="0" w:space="0" w:color="auto"/>
        <w:left w:val="none" w:sz="0" w:space="0" w:color="auto"/>
        <w:bottom w:val="none" w:sz="0" w:space="0" w:color="auto"/>
        <w:right w:val="none" w:sz="0" w:space="0" w:color="auto"/>
      </w:divBdr>
    </w:div>
    <w:div w:id="1266812146">
      <w:bodyDiv w:val="1"/>
      <w:marLeft w:val="0"/>
      <w:marRight w:val="0"/>
      <w:marTop w:val="0"/>
      <w:marBottom w:val="0"/>
      <w:divBdr>
        <w:top w:val="none" w:sz="0" w:space="0" w:color="auto"/>
        <w:left w:val="none" w:sz="0" w:space="0" w:color="auto"/>
        <w:bottom w:val="none" w:sz="0" w:space="0" w:color="auto"/>
        <w:right w:val="none" w:sz="0" w:space="0" w:color="auto"/>
      </w:divBdr>
    </w:div>
    <w:div w:id="1267737521">
      <w:bodyDiv w:val="1"/>
      <w:marLeft w:val="0"/>
      <w:marRight w:val="0"/>
      <w:marTop w:val="0"/>
      <w:marBottom w:val="0"/>
      <w:divBdr>
        <w:top w:val="none" w:sz="0" w:space="0" w:color="auto"/>
        <w:left w:val="none" w:sz="0" w:space="0" w:color="auto"/>
        <w:bottom w:val="none" w:sz="0" w:space="0" w:color="auto"/>
        <w:right w:val="none" w:sz="0" w:space="0" w:color="auto"/>
      </w:divBdr>
    </w:div>
    <w:div w:id="1268584874">
      <w:bodyDiv w:val="1"/>
      <w:marLeft w:val="0"/>
      <w:marRight w:val="0"/>
      <w:marTop w:val="0"/>
      <w:marBottom w:val="0"/>
      <w:divBdr>
        <w:top w:val="none" w:sz="0" w:space="0" w:color="auto"/>
        <w:left w:val="none" w:sz="0" w:space="0" w:color="auto"/>
        <w:bottom w:val="none" w:sz="0" w:space="0" w:color="auto"/>
        <w:right w:val="none" w:sz="0" w:space="0" w:color="auto"/>
      </w:divBdr>
    </w:div>
    <w:div w:id="1273320254">
      <w:bodyDiv w:val="1"/>
      <w:marLeft w:val="0"/>
      <w:marRight w:val="0"/>
      <w:marTop w:val="0"/>
      <w:marBottom w:val="0"/>
      <w:divBdr>
        <w:top w:val="none" w:sz="0" w:space="0" w:color="auto"/>
        <w:left w:val="none" w:sz="0" w:space="0" w:color="auto"/>
        <w:bottom w:val="none" w:sz="0" w:space="0" w:color="auto"/>
        <w:right w:val="none" w:sz="0" w:space="0" w:color="auto"/>
      </w:divBdr>
    </w:div>
    <w:div w:id="1275867112">
      <w:bodyDiv w:val="1"/>
      <w:marLeft w:val="0"/>
      <w:marRight w:val="0"/>
      <w:marTop w:val="0"/>
      <w:marBottom w:val="0"/>
      <w:divBdr>
        <w:top w:val="none" w:sz="0" w:space="0" w:color="auto"/>
        <w:left w:val="none" w:sz="0" w:space="0" w:color="auto"/>
        <w:bottom w:val="none" w:sz="0" w:space="0" w:color="auto"/>
        <w:right w:val="none" w:sz="0" w:space="0" w:color="auto"/>
      </w:divBdr>
    </w:div>
    <w:div w:id="1276793306">
      <w:bodyDiv w:val="1"/>
      <w:marLeft w:val="0"/>
      <w:marRight w:val="0"/>
      <w:marTop w:val="0"/>
      <w:marBottom w:val="0"/>
      <w:divBdr>
        <w:top w:val="none" w:sz="0" w:space="0" w:color="auto"/>
        <w:left w:val="none" w:sz="0" w:space="0" w:color="auto"/>
        <w:bottom w:val="none" w:sz="0" w:space="0" w:color="auto"/>
        <w:right w:val="none" w:sz="0" w:space="0" w:color="auto"/>
      </w:divBdr>
    </w:div>
    <w:div w:id="1276985612">
      <w:bodyDiv w:val="1"/>
      <w:marLeft w:val="0"/>
      <w:marRight w:val="0"/>
      <w:marTop w:val="0"/>
      <w:marBottom w:val="0"/>
      <w:divBdr>
        <w:top w:val="none" w:sz="0" w:space="0" w:color="auto"/>
        <w:left w:val="none" w:sz="0" w:space="0" w:color="auto"/>
        <w:bottom w:val="none" w:sz="0" w:space="0" w:color="auto"/>
        <w:right w:val="none" w:sz="0" w:space="0" w:color="auto"/>
      </w:divBdr>
    </w:div>
    <w:div w:id="1277374424">
      <w:bodyDiv w:val="1"/>
      <w:marLeft w:val="0"/>
      <w:marRight w:val="0"/>
      <w:marTop w:val="0"/>
      <w:marBottom w:val="0"/>
      <w:divBdr>
        <w:top w:val="none" w:sz="0" w:space="0" w:color="auto"/>
        <w:left w:val="none" w:sz="0" w:space="0" w:color="auto"/>
        <w:bottom w:val="none" w:sz="0" w:space="0" w:color="auto"/>
        <w:right w:val="none" w:sz="0" w:space="0" w:color="auto"/>
      </w:divBdr>
    </w:div>
    <w:div w:id="1277832188">
      <w:bodyDiv w:val="1"/>
      <w:marLeft w:val="0"/>
      <w:marRight w:val="0"/>
      <w:marTop w:val="0"/>
      <w:marBottom w:val="0"/>
      <w:divBdr>
        <w:top w:val="none" w:sz="0" w:space="0" w:color="auto"/>
        <w:left w:val="none" w:sz="0" w:space="0" w:color="auto"/>
        <w:bottom w:val="none" w:sz="0" w:space="0" w:color="auto"/>
        <w:right w:val="none" w:sz="0" w:space="0" w:color="auto"/>
      </w:divBdr>
    </w:div>
    <w:div w:id="1281105766">
      <w:bodyDiv w:val="1"/>
      <w:marLeft w:val="0"/>
      <w:marRight w:val="0"/>
      <w:marTop w:val="0"/>
      <w:marBottom w:val="0"/>
      <w:divBdr>
        <w:top w:val="none" w:sz="0" w:space="0" w:color="auto"/>
        <w:left w:val="none" w:sz="0" w:space="0" w:color="auto"/>
        <w:bottom w:val="none" w:sz="0" w:space="0" w:color="auto"/>
        <w:right w:val="none" w:sz="0" w:space="0" w:color="auto"/>
      </w:divBdr>
    </w:div>
    <w:div w:id="1281376023">
      <w:bodyDiv w:val="1"/>
      <w:marLeft w:val="0"/>
      <w:marRight w:val="0"/>
      <w:marTop w:val="0"/>
      <w:marBottom w:val="0"/>
      <w:divBdr>
        <w:top w:val="none" w:sz="0" w:space="0" w:color="auto"/>
        <w:left w:val="none" w:sz="0" w:space="0" w:color="auto"/>
        <w:bottom w:val="none" w:sz="0" w:space="0" w:color="auto"/>
        <w:right w:val="none" w:sz="0" w:space="0" w:color="auto"/>
      </w:divBdr>
    </w:div>
    <w:div w:id="1282417530">
      <w:bodyDiv w:val="1"/>
      <w:marLeft w:val="0"/>
      <w:marRight w:val="0"/>
      <w:marTop w:val="0"/>
      <w:marBottom w:val="0"/>
      <w:divBdr>
        <w:top w:val="none" w:sz="0" w:space="0" w:color="auto"/>
        <w:left w:val="none" w:sz="0" w:space="0" w:color="auto"/>
        <w:bottom w:val="none" w:sz="0" w:space="0" w:color="auto"/>
        <w:right w:val="none" w:sz="0" w:space="0" w:color="auto"/>
      </w:divBdr>
    </w:div>
    <w:div w:id="1285501809">
      <w:bodyDiv w:val="1"/>
      <w:marLeft w:val="0"/>
      <w:marRight w:val="0"/>
      <w:marTop w:val="0"/>
      <w:marBottom w:val="0"/>
      <w:divBdr>
        <w:top w:val="none" w:sz="0" w:space="0" w:color="auto"/>
        <w:left w:val="none" w:sz="0" w:space="0" w:color="auto"/>
        <w:bottom w:val="none" w:sz="0" w:space="0" w:color="auto"/>
        <w:right w:val="none" w:sz="0" w:space="0" w:color="auto"/>
      </w:divBdr>
    </w:div>
    <w:div w:id="1285771545">
      <w:bodyDiv w:val="1"/>
      <w:marLeft w:val="0"/>
      <w:marRight w:val="0"/>
      <w:marTop w:val="0"/>
      <w:marBottom w:val="0"/>
      <w:divBdr>
        <w:top w:val="none" w:sz="0" w:space="0" w:color="auto"/>
        <w:left w:val="none" w:sz="0" w:space="0" w:color="auto"/>
        <w:bottom w:val="none" w:sz="0" w:space="0" w:color="auto"/>
        <w:right w:val="none" w:sz="0" w:space="0" w:color="auto"/>
      </w:divBdr>
    </w:div>
    <w:div w:id="1285774531">
      <w:bodyDiv w:val="1"/>
      <w:marLeft w:val="0"/>
      <w:marRight w:val="0"/>
      <w:marTop w:val="0"/>
      <w:marBottom w:val="0"/>
      <w:divBdr>
        <w:top w:val="none" w:sz="0" w:space="0" w:color="auto"/>
        <w:left w:val="none" w:sz="0" w:space="0" w:color="auto"/>
        <w:bottom w:val="none" w:sz="0" w:space="0" w:color="auto"/>
        <w:right w:val="none" w:sz="0" w:space="0" w:color="auto"/>
      </w:divBdr>
    </w:div>
    <w:div w:id="1294482605">
      <w:bodyDiv w:val="1"/>
      <w:marLeft w:val="0"/>
      <w:marRight w:val="0"/>
      <w:marTop w:val="0"/>
      <w:marBottom w:val="0"/>
      <w:divBdr>
        <w:top w:val="none" w:sz="0" w:space="0" w:color="auto"/>
        <w:left w:val="none" w:sz="0" w:space="0" w:color="auto"/>
        <w:bottom w:val="none" w:sz="0" w:space="0" w:color="auto"/>
        <w:right w:val="none" w:sz="0" w:space="0" w:color="auto"/>
      </w:divBdr>
    </w:div>
    <w:div w:id="1295522274">
      <w:bodyDiv w:val="1"/>
      <w:marLeft w:val="0"/>
      <w:marRight w:val="0"/>
      <w:marTop w:val="0"/>
      <w:marBottom w:val="0"/>
      <w:divBdr>
        <w:top w:val="none" w:sz="0" w:space="0" w:color="auto"/>
        <w:left w:val="none" w:sz="0" w:space="0" w:color="auto"/>
        <w:bottom w:val="none" w:sz="0" w:space="0" w:color="auto"/>
        <w:right w:val="none" w:sz="0" w:space="0" w:color="auto"/>
      </w:divBdr>
    </w:div>
    <w:div w:id="1296133635">
      <w:bodyDiv w:val="1"/>
      <w:marLeft w:val="0"/>
      <w:marRight w:val="0"/>
      <w:marTop w:val="0"/>
      <w:marBottom w:val="0"/>
      <w:divBdr>
        <w:top w:val="none" w:sz="0" w:space="0" w:color="auto"/>
        <w:left w:val="none" w:sz="0" w:space="0" w:color="auto"/>
        <w:bottom w:val="none" w:sz="0" w:space="0" w:color="auto"/>
        <w:right w:val="none" w:sz="0" w:space="0" w:color="auto"/>
      </w:divBdr>
    </w:div>
    <w:div w:id="1296839825">
      <w:bodyDiv w:val="1"/>
      <w:marLeft w:val="0"/>
      <w:marRight w:val="0"/>
      <w:marTop w:val="0"/>
      <w:marBottom w:val="0"/>
      <w:divBdr>
        <w:top w:val="none" w:sz="0" w:space="0" w:color="auto"/>
        <w:left w:val="none" w:sz="0" w:space="0" w:color="auto"/>
        <w:bottom w:val="none" w:sz="0" w:space="0" w:color="auto"/>
        <w:right w:val="none" w:sz="0" w:space="0" w:color="auto"/>
      </w:divBdr>
    </w:div>
    <w:div w:id="1297292274">
      <w:bodyDiv w:val="1"/>
      <w:marLeft w:val="0"/>
      <w:marRight w:val="0"/>
      <w:marTop w:val="0"/>
      <w:marBottom w:val="0"/>
      <w:divBdr>
        <w:top w:val="none" w:sz="0" w:space="0" w:color="auto"/>
        <w:left w:val="none" w:sz="0" w:space="0" w:color="auto"/>
        <w:bottom w:val="none" w:sz="0" w:space="0" w:color="auto"/>
        <w:right w:val="none" w:sz="0" w:space="0" w:color="auto"/>
      </w:divBdr>
    </w:div>
    <w:div w:id="1299990565">
      <w:bodyDiv w:val="1"/>
      <w:marLeft w:val="0"/>
      <w:marRight w:val="0"/>
      <w:marTop w:val="0"/>
      <w:marBottom w:val="0"/>
      <w:divBdr>
        <w:top w:val="none" w:sz="0" w:space="0" w:color="auto"/>
        <w:left w:val="none" w:sz="0" w:space="0" w:color="auto"/>
        <w:bottom w:val="none" w:sz="0" w:space="0" w:color="auto"/>
        <w:right w:val="none" w:sz="0" w:space="0" w:color="auto"/>
      </w:divBdr>
    </w:div>
    <w:div w:id="1300382513">
      <w:bodyDiv w:val="1"/>
      <w:marLeft w:val="0"/>
      <w:marRight w:val="0"/>
      <w:marTop w:val="0"/>
      <w:marBottom w:val="0"/>
      <w:divBdr>
        <w:top w:val="none" w:sz="0" w:space="0" w:color="auto"/>
        <w:left w:val="none" w:sz="0" w:space="0" w:color="auto"/>
        <w:bottom w:val="none" w:sz="0" w:space="0" w:color="auto"/>
        <w:right w:val="none" w:sz="0" w:space="0" w:color="auto"/>
      </w:divBdr>
    </w:div>
    <w:div w:id="1301575610">
      <w:bodyDiv w:val="1"/>
      <w:marLeft w:val="0"/>
      <w:marRight w:val="0"/>
      <w:marTop w:val="0"/>
      <w:marBottom w:val="0"/>
      <w:divBdr>
        <w:top w:val="none" w:sz="0" w:space="0" w:color="auto"/>
        <w:left w:val="none" w:sz="0" w:space="0" w:color="auto"/>
        <w:bottom w:val="none" w:sz="0" w:space="0" w:color="auto"/>
        <w:right w:val="none" w:sz="0" w:space="0" w:color="auto"/>
      </w:divBdr>
    </w:div>
    <w:div w:id="1303582054">
      <w:bodyDiv w:val="1"/>
      <w:marLeft w:val="0"/>
      <w:marRight w:val="0"/>
      <w:marTop w:val="0"/>
      <w:marBottom w:val="0"/>
      <w:divBdr>
        <w:top w:val="none" w:sz="0" w:space="0" w:color="auto"/>
        <w:left w:val="none" w:sz="0" w:space="0" w:color="auto"/>
        <w:bottom w:val="none" w:sz="0" w:space="0" w:color="auto"/>
        <w:right w:val="none" w:sz="0" w:space="0" w:color="auto"/>
      </w:divBdr>
    </w:div>
    <w:div w:id="1304040805">
      <w:bodyDiv w:val="1"/>
      <w:marLeft w:val="0"/>
      <w:marRight w:val="0"/>
      <w:marTop w:val="0"/>
      <w:marBottom w:val="0"/>
      <w:divBdr>
        <w:top w:val="none" w:sz="0" w:space="0" w:color="auto"/>
        <w:left w:val="none" w:sz="0" w:space="0" w:color="auto"/>
        <w:bottom w:val="none" w:sz="0" w:space="0" w:color="auto"/>
        <w:right w:val="none" w:sz="0" w:space="0" w:color="auto"/>
      </w:divBdr>
    </w:div>
    <w:div w:id="1304197088">
      <w:bodyDiv w:val="1"/>
      <w:marLeft w:val="0"/>
      <w:marRight w:val="0"/>
      <w:marTop w:val="0"/>
      <w:marBottom w:val="0"/>
      <w:divBdr>
        <w:top w:val="none" w:sz="0" w:space="0" w:color="auto"/>
        <w:left w:val="none" w:sz="0" w:space="0" w:color="auto"/>
        <w:bottom w:val="none" w:sz="0" w:space="0" w:color="auto"/>
        <w:right w:val="none" w:sz="0" w:space="0" w:color="auto"/>
      </w:divBdr>
    </w:div>
    <w:div w:id="1308558163">
      <w:bodyDiv w:val="1"/>
      <w:marLeft w:val="0"/>
      <w:marRight w:val="0"/>
      <w:marTop w:val="0"/>
      <w:marBottom w:val="0"/>
      <w:divBdr>
        <w:top w:val="none" w:sz="0" w:space="0" w:color="auto"/>
        <w:left w:val="none" w:sz="0" w:space="0" w:color="auto"/>
        <w:bottom w:val="none" w:sz="0" w:space="0" w:color="auto"/>
        <w:right w:val="none" w:sz="0" w:space="0" w:color="auto"/>
      </w:divBdr>
    </w:div>
    <w:div w:id="1309894769">
      <w:bodyDiv w:val="1"/>
      <w:marLeft w:val="0"/>
      <w:marRight w:val="0"/>
      <w:marTop w:val="0"/>
      <w:marBottom w:val="0"/>
      <w:divBdr>
        <w:top w:val="none" w:sz="0" w:space="0" w:color="auto"/>
        <w:left w:val="none" w:sz="0" w:space="0" w:color="auto"/>
        <w:bottom w:val="none" w:sz="0" w:space="0" w:color="auto"/>
        <w:right w:val="none" w:sz="0" w:space="0" w:color="auto"/>
      </w:divBdr>
    </w:div>
    <w:div w:id="1311858871">
      <w:bodyDiv w:val="1"/>
      <w:marLeft w:val="0"/>
      <w:marRight w:val="0"/>
      <w:marTop w:val="0"/>
      <w:marBottom w:val="0"/>
      <w:divBdr>
        <w:top w:val="none" w:sz="0" w:space="0" w:color="auto"/>
        <w:left w:val="none" w:sz="0" w:space="0" w:color="auto"/>
        <w:bottom w:val="none" w:sz="0" w:space="0" w:color="auto"/>
        <w:right w:val="none" w:sz="0" w:space="0" w:color="auto"/>
      </w:divBdr>
    </w:div>
    <w:div w:id="1312369553">
      <w:bodyDiv w:val="1"/>
      <w:marLeft w:val="0"/>
      <w:marRight w:val="0"/>
      <w:marTop w:val="0"/>
      <w:marBottom w:val="0"/>
      <w:divBdr>
        <w:top w:val="none" w:sz="0" w:space="0" w:color="auto"/>
        <w:left w:val="none" w:sz="0" w:space="0" w:color="auto"/>
        <w:bottom w:val="none" w:sz="0" w:space="0" w:color="auto"/>
        <w:right w:val="none" w:sz="0" w:space="0" w:color="auto"/>
      </w:divBdr>
    </w:div>
    <w:div w:id="1313562741">
      <w:bodyDiv w:val="1"/>
      <w:marLeft w:val="0"/>
      <w:marRight w:val="0"/>
      <w:marTop w:val="0"/>
      <w:marBottom w:val="0"/>
      <w:divBdr>
        <w:top w:val="none" w:sz="0" w:space="0" w:color="auto"/>
        <w:left w:val="none" w:sz="0" w:space="0" w:color="auto"/>
        <w:bottom w:val="none" w:sz="0" w:space="0" w:color="auto"/>
        <w:right w:val="none" w:sz="0" w:space="0" w:color="auto"/>
      </w:divBdr>
    </w:div>
    <w:div w:id="1314139270">
      <w:bodyDiv w:val="1"/>
      <w:marLeft w:val="0"/>
      <w:marRight w:val="0"/>
      <w:marTop w:val="0"/>
      <w:marBottom w:val="0"/>
      <w:divBdr>
        <w:top w:val="none" w:sz="0" w:space="0" w:color="auto"/>
        <w:left w:val="none" w:sz="0" w:space="0" w:color="auto"/>
        <w:bottom w:val="none" w:sz="0" w:space="0" w:color="auto"/>
        <w:right w:val="none" w:sz="0" w:space="0" w:color="auto"/>
      </w:divBdr>
    </w:div>
    <w:div w:id="1318532332">
      <w:bodyDiv w:val="1"/>
      <w:marLeft w:val="0"/>
      <w:marRight w:val="0"/>
      <w:marTop w:val="0"/>
      <w:marBottom w:val="0"/>
      <w:divBdr>
        <w:top w:val="none" w:sz="0" w:space="0" w:color="auto"/>
        <w:left w:val="none" w:sz="0" w:space="0" w:color="auto"/>
        <w:bottom w:val="none" w:sz="0" w:space="0" w:color="auto"/>
        <w:right w:val="none" w:sz="0" w:space="0" w:color="auto"/>
      </w:divBdr>
    </w:div>
    <w:div w:id="1319073889">
      <w:bodyDiv w:val="1"/>
      <w:marLeft w:val="0"/>
      <w:marRight w:val="0"/>
      <w:marTop w:val="0"/>
      <w:marBottom w:val="0"/>
      <w:divBdr>
        <w:top w:val="none" w:sz="0" w:space="0" w:color="auto"/>
        <w:left w:val="none" w:sz="0" w:space="0" w:color="auto"/>
        <w:bottom w:val="none" w:sz="0" w:space="0" w:color="auto"/>
        <w:right w:val="none" w:sz="0" w:space="0" w:color="auto"/>
      </w:divBdr>
    </w:div>
    <w:div w:id="1320306892">
      <w:bodyDiv w:val="1"/>
      <w:marLeft w:val="0"/>
      <w:marRight w:val="0"/>
      <w:marTop w:val="0"/>
      <w:marBottom w:val="0"/>
      <w:divBdr>
        <w:top w:val="none" w:sz="0" w:space="0" w:color="auto"/>
        <w:left w:val="none" w:sz="0" w:space="0" w:color="auto"/>
        <w:bottom w:val="none" w:sz="0" w:space="0" w:color="auto"/>
        <w:right w:val="none" w:sz="0" w:space="0" w:color="auto"/>
      </w:divBdr>
    </w:div>
    <w:div w:id="1321352016">
      <w:bodyDiv w:val="1"/>
      <w:marLeft w:val="0"/>
      <w:marRight w:val="0"/>
      <w:marTop w:val="0"/>
      <w:marBottom w:val="0"/>
      <w:divBdr>
        <w:top w:val="none" w:sz="0" w:space="0" w:color="auto"/>
        <w:left w:val="none" w:sz="0" w:space="0" w:color="auto"/>
        <w:bottom w:val="none" w:sz="0" w:space="0" w:color="auto"/>
        <w:right w:val="none" w:sz="0" w:space="0" w:color="auto"/>
      </w:divBdr>
    </w:div>
    <w:div w:id="1322002513">
      <w:bodyDiv w:val="1"/>
      <w:marLeft w:val="0"/>
      <w:marRight w:val="0"/>
      <w:marTop w:val="0"/>
      <w:marBottom w:val="0"/>
      <w:divBdr>
        <w:top w:val="none" w:sz="0" w:space="0" w:color="auto"/>
        <w:left w:val="none" w:sz="0" w:space="0" w:color="auto"/>
        <w:bottom w:val="none" w:sz="0" w:space="0" w:color="auto"/>
        <w:right w:val="none" w:sz="0" w:space="0" w:color="auto"/>
      </w:divBdr>
    </w:div>
    <w:div w:id="1323656335">
      <w:bodyDiv w:val="1"/>
      <w:marLeft w:val="0"/>
      <w:marRight w:val="0"/>
      <w:marTop w:val="0"/>
      <w:marBottom w:val="0"/>
      <w:divBdr>
        <w:top w:val="none" w:sz="0" w:space="0" w:color="auto"/>
        <w:left w:val="none" w:sz="0" w:space="0" w:color="auto"/>
        <w:bottom w:val="none" w:sz="0" w:space="0" w:color="auto"/>
        <w:right w:val="none" w:sz="0" w:space="0" w:color="auto"/>
      </w:divBdr>
    </w:div>
    <w:div w:id="1325739572">
      <w:bodyDiv w:val="1"/>
      <w:marLeft w:val="0"/>
      <w:marRight w:val="0"/>
      <w:marTop w:val="0"/>
      <w:marBottom w:val="0"/>
      <w:divBdr>
        <w:top w:val="none" w:sz="0" w:space="0" w:color="auto"/>
        <w:left w:val="none" w:sz="0" w:space="0" w:color="auto"/>
        <w:bottom w:val="none" w:sz="0" w:space="0" w:color="auto"/>
        <w:right w:val="none" w:sz="0" w:space="0" w:color="auto"/>
      </w:divBdr>
    </w:div>
    <w:div w:id="1327707928">
      <w:bodyDiv w:val="1"/>
      <w:marLeft w:val="0"/>
      <w:marRight w:val="0"/>
      <w:marTop w:val="0"/>
      <w:marBottom w:val="0"/>
      <w:divBdr>
        <w:top w:val="none" w:sz="0" w:space="0" w:color="auto"/>
        <w:left w:val="none" w:sz="0" w:space="0" w:color="auto"/>
        <w:bottom w:val="none" w:sz="0" w:space="0" w:color="auto"/>
        <w:right w:val="none" w:sz="0" w:space="0" w:color="auto"/>
      </w:divBdr>
    </w:div>
    <w:div w:id="1329601136">
      <w:bodyDiv w:val="1"/>
      <w:marLeft w:val="0"/>
      <w:marRight w:val="0"/>
      <w:marTop w:val="0"/>
      <w:marBottom w:val="0"/>
      <w:divBdr>
        <w:top w:val="none" w:sz="0" w:space="0" w:color="auto"/>
        <w:left w:val="none" w:sz="0" w:space="0" w:color="auto"/>
        <w:bottom w:val="none" w:sz="0" w:space="0" w:color="auto"/>
        <w:right w:val="none" w:sz="0" w:space="0" w:color="auto"/>
      </w:divBdr>
    </w:div>
    <w:div w:id="1330014091">
      <w:bodyDiv w:val="1"/>
      <w:marLeft w:val="0"/>
      <w:marRight w:val="0"/>
      <w:marTop w:val="0"/>
      <w:marBottom w:val="0"/>
      <w:divBdr>
        <w:top w:val="none" w:sz="0" w:space="0" w:color="auto"/>
        <w:left w:val="none" w:sz="0" w:space="0" w:color="auto"/>
        <w:bottom w:val="none" w:sz="0" w:space="0" w:color="auto"/>
        <w:right w:val="none" w:sz="0" w:space="0" w:color="auto"/>
      </w:divBdr>
    </w:div>
    <w:div w:id="1333802764">
      <w:bodyDiv w:val="1"/>
      <w:marLeft w:val="0"/>
      <w:marRight w:val="0"/>
      <w:marTop w:val="0"/>
      <w:marBottom w:val="0"/>
      <w:divBdr>
        <w:top w:val="none" w:sz="0" w:space="0" w:color="auto"/>
        <w:left w:val="none" w:sz="0" w:space="0" w:color="auto"/>
        <w:bottom w:val="none" w:sz="0" w:space="0" w:color="auto"/>
        <w:right w:val="none" w:sz="0" w:space="0" w:color="auto"/>
      </w:divBdr>
    </w:div>
    <w:div w:id="1334338787">
      <w:bodyDiv w:val="1"/>
      <w:marLeft w:val="0"/>
      <w:marRight w:val="0"/>
      <w:marTop w:val="0"/>
      <w:marBottom w:val="0"/>
      <w:divBdr>
        <w:top w:val="none" w:sz="0" w:space="0" w:color="auto"/>
        <w:left w:val="none" w:sz="0" w:space="0" w:color="auto"/>
        <w:bottom w:val="none" w:sz="0" w:space="0" w:color="auto"/>
        <w:right w:val="none" w:sz="0" w:space="0" w:color="auto"/>
      </w:divBdr>
    </w:div>
    <w:div w:id="1336348157">
      <w:bodyDiv w:val="1"/>
      <w:marLeft w:val="0"/>
      <w:marRight w:val="0"/>
      <w:marTop w:val="0"/>
      <w:marBottom w:val="0"/>
      <w:divBdr>
        <w:top w:val="none" w:sz="0" w:space="0" w:color="auto"/>
        <w:left w:val="none" w:sz="0" w:space="0" w:color="auto"/>
        <w:bottom w:val="none" w:sz="0" w:space="0" w:color="auto"/>
        <w:right w:val="none" w:sz="0" w:space="0" w:color="auto"/>
      </w:divBdr>
    </w:div>
    <w:div w:id="1345129863">
      <w:bodyDiv w:val="1"/>
      <w:marLeft w:val="0"/>
      <w:marRight w:val="0"/>
      <w:marTop w:val="0"/>
      <w:marBottom w:val="0"/>
      <w:divBdr>
        <w:top w:val="none" w:sz="0" w:space="0" w:color="auto"/>
        <w:left w:val="none" w:sz="0" w:space="0" w:color="auto"/>
        <w:bottom w:val="none" w:sz="0" w:space="0" w:color="auto"/>
        <w:right w:val="none" w:sz="0" w:space="0" w:color="auto"/>
      </w:divBdr>
    </w:div>
    <w:div w:id="1348408935">
      <w:bodyDiv w:val="1"/>
      <w:marLeft w:val="0"/>
      <w:marRight w:val="0"/>
      <w:marTop w:val="0"/>
      <w:marBottom w:val="0"/>
      <w:divBdr>
        <w:top w:val="none" w:sz="0" w:space="0" w:color="auto"/>
        <w:left w:val="none" w:sz="0" w:space="0" w:color="auto"/>
        <w:bottom w:val="none" w:sz="0" w:space="0" w:color="auto"/>
        <w:right w:val="none" w:sz="0" w:space="0" w:color="auto"/>
      </w:divBdr>
    </w:div>
    <w:div w:id="1348672198">
      <w:bodyDiv w:val="1"/>
      <w:marLeft w:val="0"/>
      <w:marRight w:val="0"/>
      <w:marTop w:val="0"/>
      <w:marBottom w:val="0"/>
      <w:divBdr>
        <w:top w:val="none" w:sz="0" w:space="0" w:color="auto"/>
        <w:left w:val="none" w:sz="0" w:space="0" w:color="auto"/>
        <w:bottom w:val="none" w:sz="0" w:space="0" w:color="auto"/>
        <w:right w:val="none" w:sz="0" w:space="0" w:color="auto"/>
      </w:divBdr>
    </w:div>
    <w:div w:id="1349522677">
      <w:bodyDiv w:val="1"/>
      <w:marLeft w:val="0"/>
      <w:marRight w:val="0"/>
      <w:marTop w:val="0"/>
      <w:marBottom w:val="0"/>
      <w:divBdr>
        <w:top w:val="none" w:sz="0" w:space="0" w:color="auto"/>
        <w:left w:val="none" w:sz="0" w:space="0" w:color="auto"/>
        <w:bottom w:val="none" w:sz="0" w:space="0" w:color="auto"/>
        <w:right w:val="none" w:sz="0" w:space="0" w:color="auto"/>
      </w:divBdr>
    </w:div>
    <w:div w:id="1352341206">
      <w:bodyDiv w:val="1"/>
      <w:marLeft w:val="0"/>
      <w:marRight w:val="0"/>
      <w:marTop w:val="0"/>
      <w:marBottom w:val="0"/>
      <w:divBdr>
        <w:top w:val="none" w:sz="0" w:space="0" w:color="auto"/>
        <w:left w:val="none" w:sz="0" w:space="0" w:color="auto"/>
        <w:bottom w:val="none" w:sz="0" w:space="0" w:color="auto"/>
        <w:right w:val="none" w:sz="0" w:space="0" w:color="auto"/>
      </w:divBdr>
    </w:div>
    <w:div w:id="1354112804">
      <w:bodyDiv w:val="1"/>
      <w:marLeft w:val="0"/>
      <w:marRight w:val="0"/>
      <w:marTop w:val="0"/>
      <w:marBottom w:val="0"/>
      <w:divBdr>
        <w:top w:val="none" w:sz="0" w:space="0" w:color="auto"/>
        <w:left w:val="none" w:sz="0" w:space="0" w:color="auto"/>
        <w:bottom w:val="none" w:sz="0" w:space="0" w:color="auto"/>
        <w:right w:val="none" w:sz="0" w:space="0" w:color="auto"/>
      </w:divBdr>
    </w:div>
    <w:div w:id="1354454304">
      <w:bodyDiv w:val="1"/>
      <w:marLeft w:val="0"/>
      <w:marRight w:val="0"/>
      <w:marTop w:val="0"/>
      <w:marBottom w:val="0"/>
      <w:divBdr>
        <w:top w:val="none" w:sz="0" w:space="0" w:color="auto"/>
        <w:left w:val="none" w:sz="0" w:space="0" w:color="auto"/>
        <w:bottom w:val="none" w:sz="0" w:space="0" w:color="auto"/>
        <w:right w:val="none" w:sz="0" w:space="0" w:color="auto"/>
      </w:divBdr>
    </w:div>
    <w:div w:id="1356464790">
      <w:bodyDiv w:val="1"/>
      <w:marLeft w:val="0"/>
      <w:marRight w:val="0"/>
      <w:marTop w:val="0"/>
      <w:marBottom w:val="0"/>
      <w:divBdr>
        <w:top w:val="none" w:sz="0" w:space="0" w:color="auto"/>
        <w:left w:val="none" w:sz="0" w:space="0" w:color="auto"/>
        <w:bottom w:val="none" w:sz="0" w:space="0" w:color="auto"/>
        <w:right w:val="none" w:sz="0" w:space="0" w:color="auto"/>
      </w:divBdr>
    </w:div>
    <w:div w:id="1359693497">
      <w:bodyDiv w:val="1"/>
      <w:marLeft w:val="0"/>
      <w:marRight w:val="0"/>
      <w:marTop w:val="0"/>
      <w:marBottom w:val="0"/>
      <w:divBdr>
        <w:top w:val="none" w:sz="0" w:space="0" w:color="auto"/>
        <w:left w:val="none" w:sz="0" w:space="0" w:color="auto"/>
        <w:bottom w:val="none" w:sz="0" w:space="0" w:color="auto"/>
        <w:right w:val="none" w:sz="0" w:space="0" w:color="auto"/>
      </w:divBdr>
    </w:div>
    <w:div w:id="1359817826">
      <w:bodyDiv w:val="1"/>
      <w:marLeft w:val="0"/>
      <w:marRight w:val="0"/>
      <w:marTop w:val="0"/>
      <w:marBottom w:val="0"/>
      <w:divBdr>
        <w:top w:val="none" w:sz="0" w:space="0" w:color="auto"/>
        <w:left w:val="none" w:sz="0" w:space="0" w:color="auto"/>
        <w:bottom w:val="none" w:sz="0" w:space="0" w:color="auto"/>
        <w:right w:val="none" w:sz="0" w:space="0" w:color="auto"/>
      </w:divBdr>
    </w:div>
    <w:div w:id="1370494563">
      <w:bodyDiv w:val="1"/>
      <w:marLeft w:val="0"/>
      <w:marRight w:val="0"/>
      <w:marTop w:val="0"/>
      <w:marBottom w:val="0"/>
      <w:divBdr>
        <w:top w:val="none" w:sz="0" w:space="0" w:color="auto"/>
        <w:left w:val="none" w:sz="0" w:space="0" w:color="auto"/>
        <w:bottom w:val="none" w:sz="0" w:space="0" w:color="auto"/>
        <w:right w:val="none" w:sz="0" w:space="0" w:color="auto"/>
      </w:divBdr>
    </w:div>
    <w:div w:id="1370842553">
      <w:bodyDiv w:val="1"/>
      <w:marLeft w:val="0"/>
      <w:marRight w:val="0"/>
      <w:marTop w:val="0"/>
      <w:marBottom w:val="0"/>
      <w:divBdr>
        <w:top w:val="none" w:sz="0" w:space="0" w:color="auto"/>
        <w:left w:val="none" w:sz="0" w:space="0" w:color="auto"/>
        <w:bottom w:val="none" w:sz="0" w:space="0" w:color="auto"/>
        <w:right w:val="none" w:sz="0" w:space="0" w:color="auto"/>
      </w:divBdr>
    </w:div>
    <w:div w:id="1371152869">
      <w:bodyDiv w:val="1"/>
      <w:marLeft w:val="0"/>
      <w:marRight w:val="0"/>
      <w:marTop w:val="0"/>
      <w:marBottom w:val="0"/>
      <w:divBdr>
        <w:top w:val="none" w:sz="0" w:space="0" w:color="auto"/>
        <w:left w:val="none" w:sz="0" w:space="0" w:color="auto"/>
        <w:bottom w:val="none" w:sz="0" w:space="0" w:color="auto"/>
        <w:right w:val="none" w:sz="0" w:space="0" w:color="auto"/>
      </w:divBdr>
    </w:div>
    <w:div w:id="1375079698">
      <w:bodyDiv w:val="1"/>
      <w:marLeft w:val="0"/>
      <w:marRight w:val="0"/>
      <w:marTop w:val="0"/>
      <w:marBottom w:val="0"/>
      <w:divBdr>
        <w:top w:val="none" w:sz="0" w:space="0" w:color="auto"/>
        <w:left w:val="none" w:sz="0" w:space="0" w:color="auto"/>
        <w:bottom w:val="none" w:sz="0" w:space="0" w:color="auto"/>
        <w:right w:val="none" w:sz="0" w:space="0" w:color="auto"/>
      </w:divBdr>
    </w:div>
    <w:div w:id="1379742602">
      <w:bodyDiv w:val="1"/>
      <w:marLeft w:val="0"/>
      <w:marRight w:val="0"/>
      <w:marTop w:val="0"/>
      <w:marBottom w:val="0"/>
      <w:divBdr>
        <w:top w:val="none" w:sz="0" w:space="0" w:color="auto"/>
        <w:left w:val="none" w:sz="0" w:space="0" w:color="auto"/>
        <w:bottom w:val="none" w:sz="0" w:space="0" w:color="auto"/>
        <w:right w:val="none" w:sz="0" w:space="0" w:color="auto"/>
      </w:divBdr>
    </w:div>
    <w:div w:id="1380284708">
      <w:bodyDiv w:val="1"/>
      <w:marLeft w:val="0"/>
      <w:marRight w:val="0"/>
      <w:marTop w:val="0"/>
      <w:marBottom w:val="0"/>
      <w:divBdr>
        <w:top w:val="none" w:sz="0" w:space="0" w:color="auto"/>
        <w:left w:val="none" w:sz="0" w:space="0" w:color="auto"/>
        <w:bottom w:val="none" w:sz="0" w:space="0" w:color="auto"/>
        <w:right w:val="none" w:sz="0" w:space="0" w:color="auto"/>
      </w:divBdr>
    </w:div>
    <w:div w:id="1382024677">
      <w:bodyDiv w:val="1"/>
      <w:marLeft w:val="0"/>
      <w:marRight w:val="0"/>
      <w:marTop w:val="0"/>
      <w:marBottom w:val="0"/>
      <w:divBdr>
        <w:top w:val="none" w:sz="0" w:space="0" w:color="auto"/>
        <w:left w:val="none" w:sz="0" w:space="0" w:color="auto"/>
        <w:bottom w:val="none" w:sz="0" w:space="0" w:color="auto"/>
        <w:right w:val="none" w:sz="0" w:space="0" w:color="auto"/>
      </w:divBdr>
    </w:div>
    <w:div w:id="138209440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386678107">
      <w:bodyDiv w:val="1"/>
      <w:marLeft w:val="0"/>
      <w:marRight w:val="0"/>
      <w:marTop w:val="0"/>
      <w:marBottom w:val="0"/>
      <w:divBdr>
        <w:top w:val="none" w:sz="0" w:space="0" w:color="auto"/>
        <w:left w:val="none" w:sz="0" w:space="0" w:color="auto"/>
        <w:bottom w:val="none" w:sz="0" w:space="0" w:color="auto"/>
        <w:right w:val="none" w:sz="0" w:space="0" w:color="auto"/>
      </w:divBdr>
    </w:div>
    <w:div w:id="1387101465">
      <w:bodyDiv w:val="1"/>
      <w:marLeft w:val="0"/>
      <w:marRight w:val="0"/>
      <w:marTop w:val="0"/>
      <w:marBottom w:val="0"/>
      <w:divBdr>
        <w:top w:val="none" w:sz="0" w:space="0" w:color="auto"/>
        <w:left w:val="none" w:sz="0" w:space="0" w:color="auto"/>
        <w:bottom w:val="none" w:sz="0" w:space="0" w:color="auto"/>
        <w:right w:val="none" w:sz="0" w:space="0" w:color="auto"/>
      </w:divBdr>
    </w:div>
    <w:div w:id="1388718706">
      <w:bodyDiv w:val="1"/>
      <w:marLeft w:val="0"/>
      <w:marRight w:val="0"/>
      <w:marTop w:val="0"/>
      <w:marBottom w:val="0"/>
      <w:divBdr>
        <w:top w:val="none" w:sz="0" w:space="0" w:color="auto"/>
        <w:left w:val="none" w:sz="0" w:space="0" w:color="auto"/>
        <w:bottom w:val="none" w:sz="0" w:space="0" w:color="auto"/>
        <w:right w:val="none" w:sz="0" w:space="0" w:color="auto"/>
      </w:divBdr>
    </w:div>
    <w:div w:id="1389187074">
      <w:bodyDiv w:val="1"/>
      <w:marLeft w:val="0"/>
      <w:marRight w:val="0"/>
      <w:marTop w:val="0"/>
      <w:marBottom w:val="0"/>
      <w:divBdr>
        <w:top w:val="none" w:sz="0" w:space="0" w:color="auto"/>
        <w:left w:val="none" w:sz="0" w:space="0" w:color="auto"/>
        <w:bottom w:val="none" w:sz="0" w:space="0" w:color="auto"/>
        <w:right w:val="none" w:sz="0" w:space="0" w:color="auto"/>
      </w:divBdr>
    </w:div>
    <w:div w:id="1389500080">
      <w:bodyDiv w:val="1"/>
      <w:marLeft w:val="0"/>
      <w:marRight w:val="0"/>
      <w:marTop w:val="0"/>
      <w:marBottom w:val="0"/>
      <w:divBdr>
        <w:top w:val="none" w:sz="0" w:space="0" w:color="auto"/>
        <w:left w:val="none" w:sz="0" w:space="0" w:color="auto"/>
        <w:bottom w:val="none" w:sz="0" w:space="0" w:color="auto"/>
        <w:right w:val="none" w:sz="0" w:space="0" w:color="auto"/>
      </w:divBdr>
    </w:div>
    <w:div w:id="1393187849">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395814857">
      <w:bodyDiv w:val="1"/>
      <w:marLeft w:val="0"/>
      <w:marRight w:val="0"/>
      <w:marTop w:val="0"/>
      <w:marBottom w:val="0"/>
      <w:divBdr>
        <w:top w:val="none" w:sz="0" w:space="0" w:color="auto"/>
        <w:left w:val="none" w:sz="0" w:space="0" w:color="auto"/>
        <w:bottom w:val="none" w:sz="0" w:space="0" w:color="auto"/>
        <w:right w:val="none" w:sz="0" w:space="0" w:color="auto"/>
      </w:divBdr>
    </w:div>
    <w:div w:id="1396463898">
      <w:bodyDiv w:val="1"/>
      <w:marLeft w:val="0"/>
      <w:marRight w:val="0"/>
      <w:marTop w:val="0"/>
      <w:marBottom w:val="0"/>
      <w:divBdr>
        <w:top w:val="none" w:sz="0" w:space="0" w:color="auto"/>
        <w:left w:val="none" w:sz="0" w:space="0" w:color="auto"/>
        <w:bottom w:val="none" w:sz="0" w:space="0" w:color="auto"/>
        <w:right w:val="none" w:sz="0" w:space="0" w:color="auto"/>
      </w:divBdr>
    </w:div>
    <w:div w:id="1398698915">
      <w:bodyDiv w:val="1"/>
      <w:marLeft w:val="0"/>
      <w:marRight w:val="0"/>
      <w:marTop w:val="0"/>
      <w:marBottom w:val="0"/>
      <w:divBdr>
        <w:top w:val="none" w:sz="0" w:space="0" w:color="auto"/>
        <w:left w:val="none" w:sz="0" w:space="0" w:color="auto"/>
        <w:bottom w:val="none" w:sz="0" w:space="0" w:color="auto"/>
        <w:right w:val="none" w:sz="0" w:space="0" w:color="auto"/>
      </w:divBdr>
    </w:div>
    <w:div w:id="1398824947">
      <w:bodyDiv w:val="1"/>
      <w:marLeft w:val="0"/>
      <w:marRight w:val="0"/>
      <w:marTop w:val="0"/>
      <w:marBottom w:val="0"/>
      <w:divBdr>
        <w:top w:val="none" w:sz="0" w:space="0" w:color="auto"/>
        <w:left w:val="none" w:sz="0" w:space="0" w:color="auto"/>
        <w:bottom w:val="none" w:sz="0" w:space="0" w:color="auto"/>
        <w:right w:val="none" w:sz="0" w:space="0" w:color="auto"/>
      </w:divBdr>
    </w:div>
    <w:div w:id="1400055989">
      <w:bodyDiv w:val="1"/>
      <w:marLeft w:val="0"/>
      <w:marRight w:val="0"/>
      <w:marTop w:val="0"/>
      <w:marBottom w:val="0"/>
      <w:divBdr>
        <w:top w:val="none" w:sz="0" w:space="0" w:color="auto"/>
        <w:left w:val="none" w:sz="0" w:space="0" w:color="auto"/>
        <w:bottom w:val="none" w:sz="0" w:space="0" w:color="auto"/>
        <w:right w:val="none" w:sz="0" w:space="0" w:color="auto"/>
      </w:divBdr>
    </w:div>
    <w:div w:id="1404640778">
      <w:bodyDiv w:val="1"/>
      <w:marLeft w:val="0"/>
      <w:marRight w:val="0"/>
      <w:marTop w:val="0"/>
      <w:marBottom w:val="0"/>
      <w:divBdr>
        <w:top w:val="none" w:sz="0" w:space="0" w:color="auto"/>
        <w:left w:val="none" w:sz="0" w:space="0" w:color="auto"/>
        <w:bottom w:val="none" w:sz="0" w:space="0" w:color="auto"/>
        <w:right w:val="none" w:sz="0" w:space="0" w:color="auto"/>
      </w:divBdr>
    </w:div>
    <w:div w:id="1405908189">
      <w:bodyDiv w:val="1"/>
      <w:marLeft w:val="0"/>
      <w:marRight w:val="0"/>
      <w:marTop w:val="0"/>
      <w:marBottom w:val="0"/>
      <w:divBdr>
        <w:top w:val="none" w:sz="0" w:space="0" w:color="auto"/>
        <w:left w:val="none" w:sz="0" w:space="0" w:color="auto"/>
        <w:bottom w:val="none" w:sz="0" w:space="0" w:color="auto"/>
        <w:right w:val="none" w:sz="0" w:space="0" w:color="auto"/>
      </w:divBdr>
    </w:div>
    <w:div w:id="1409617682">
      <w:bodyDiv w:val="1"/>
      <w:marLeft w:val="0"/>
      <w:marRight w:val="0"/>
      <w:marTop w:val="0"/>
      <w:marBottom w:val="0"/>
      <w:divBdr>
        <w:top w:val="none" w:sz="0" w:space="0" w:color="auto"/>
        <w:left w:val="none" w:sz="0" w:space="0" w:color="auto"/>
        <w:bottom w:val="none" w:sz="0" w:space="0" w:color="auto"/>
        <w:right w:val="none" w:sz="0" w:space="0" w:color="auto"/>
      </w:divBdr>
    </w:div>
    <w:div w:id="1410419526">
      <w:bodyDiv w:val="1"/>
      <w:marLeft w:val="0"/>
      <w:marRight w:val="0"/>
      <w:marTop w:val="0"/>
      <w:marBottom w:val="0"/>
      <w:divBdr>
        <w:top w:val="none" w:sz="0" w:space="0" w:color="auto"/>
        <w:left w:val="none" w:sz="0" w:space="0" w:color="auto"/>
        <w:bottom w:val="none" w:sz="0" w:space="0" w:color="auto"/>
        <w:right w:val="none" w:sz="0" w:space="0" w:color="auto"/>
      </w:divBdr>
    </w:div>
    <w:div w:id="1410544735">
      <w:bodyDiv w:val="1"/>
      <w:marLeft w:val="0"/>
      <w:marRight w:val="0"/>
      <w:marTop w:val="0"/>
      <w:marBottom w:val="0"/>
      <w:divBdr>
        <w:top w:val="none" w:sz="0" w:space="0" w:color="auto"/>
        <w:left w:val="none" w:sz="0" w:space="0" w:color="auto"/>
        <w:bottom w:val="none" w:sz="0" w:space="0" w:color="auto"/>
        <w:right w:val="none" w:sz="0" w:space="0" w:color="auto"/>
      </w:divBdr>
    </w:div>
    <w:div w:id="1412048415">
      <w:bodyDiv w:val="1"/>
      <w:marLeft w:val="0"/>
      <w:marRight w:val="0"/>
      <w:marTop w:val="0"/>
      <w:marBottom w:val="0"/>
      <w:divBdr>
        <w:top w:val="none" w:sz="0" w:space="0" w:color="auto"/>
        <w:left w:val="none" w:sz="0" w:space="0" w:color="auto"/>
        <w:bottom w:val="none" w:sz="0" w:space="0" w:color="auto"/>
        <w:right w:val="none" w:sz="0" w:space="0" w:color="auto"/>
      </w:divBdr>
    </w:div>
    <w:div w:id="1413355831">
      <w:bodyDiv w:val="1"/>
      <w:marLeft w:val="0"/>
      <w:marRight w:val="0"/>
      <w:marTop w:val="0"/>
      <w:marBottom w:val="0"/>
      <w:divBdr>
        <w:top w:val="none" w:sz="0" w:space="0" w:color="auto"/>
        <w:left w:val="none" w:sz="0" w:space="0" w:color="auto"/>
        <w:bottom w:val="none" w:sz="0" w:space="0" w:color="auto"/>
        <w:right w:val="none" w:sz="0" w:space="0" w:color="auto"/>
      </w:divBdr>
    </w:div>
    <w:div w:id="1414621564">
      <w:bodyDiv w:val="1"/>
      <w:marLeft w:val="0"/>
      <w:marRight w:val="0"/>
      <w:marTop w:val="0"/>
      <w:marBottom w:val="0"/>
      <w:divBdr>
        <w:top w:val="none" w:sz="0" w:space="0" w:color="auto"/>
        <w:left w:val="none" w:sz="0" w:space="0" w:color="auto"/>
        <w:bottom w:val="none" w:sz="0" w:space="0" w:color="auto"/>
        <w:right w:val="none" w:sz="0" w:space="0" w:color="auto"/>
      </w:divBdr>
    </w:div>
    <w:div w:id="1415518300">
      <w:bodyDiv w:val="1"/>
      <w:marLeft w:val="0"/>
      <w:marRight w:val="0"/>
      <w:marTop w:val="0"/>
      <w:marBottom w:val="0"/>
      <w:divBdr>
        <w:top w:val="none" w:sz="0" w:space="0" w:color="auto"/>
        <w:left w:val="none" w:sz="0" w:space="0" w:color="auto"/>
        <w:bottom w:val="none" w:sz="0" w:space="0" w:color="auto"/>
        <w:right w:val="none" w:sz="0" w:space="0" w:color="auto"/>
      </w:divBdr>
    </w:div>
    <w:div w:id="1418138920">
      <w:bodyDiv w:val="1"/>
      <w:marLeft w:val="0"/>
      <w:marRight w:val="0"/>
      <w:marTop w:val="0"/>
      <w:marBottom w:val="0"/>
      <w:divBdr>
        <w:top w:val="none" w:sz="0" w:space="0" w:color="auto"/>
        <w:left w:val="none" w:sz="0" w:space="0" w:color="auto"/>
        <w:bottom w:val="none" w:sz="0" w:space="0" w:color="auto"/>
        <w:right w:val="none" w:sz="0" w:space="0" w:color="auto"/>
      </w:divBdr>
    </w:div>
    <w:div w:id="1418557890">
      <w:bodyDiv w:val="1"/>
      <w:marLeft w:val="0"/>
      <w:marRight w:val="0"/>
      <w:marTop w:val="0"/>
      <w:marBottom w:val="0"/>
      <w:divBdr>
        <w:top w:val="none" w:sz="0" w:space="0" w:color="auto"/>
        <w:left w:val="none" w:sz="0" w:space="0" w:color="auto"/>
        <w:bottom w:val="none" w:sz="0" w:space="0" w:color="auto"/>
        <w:right w:val="none" w:sz="0" w:space="0" w:color="auto"/>
      </w:divBdr>
    </w:div>
    <w:div w:id="1418819006">
      <w:bodyDiv w:val="1"/>
      <w:marLeft w:val="0"/>
      <w:marRight w:val="0"/>
      <w:marTop w:val="0"/>
      <w:marBottom w:val="0"/>
      <w:divBdr>
        <w:top w:val="none" w:sz="0" w:space="0" w:color="auto"/>
        <w:left w:val="none" w:sz="0" w:space="0" w:color="auto"/>
        <w:bottom w:val="none" w:sz="0" w:space="0" w:color="auto"/>
        <w:right w:val="none" w:sz="0" w:space="0" w:color="auto"/>
      </w:divBdr>
    </w:div>
    <w:div w:id="1419214623">
      <w:bodyDiv w:val="1"/>
      <w:marLeft w:val="0"/>
      <w:marRight w:val="0"/>
      <w:marTop w:val="0"/>
      <w:marBottom w:val="0"/>
      <w:divBdr>
        <w:top w:val="none" w:sz="0" w:space="0" w:color="auto"/>
        <w:left w:val="none" w:sz="0" w:space="0" w:color="auto"/>
        <w:bottom w:val="none" w:sz="0" w:space="0" w:color="auto"/>
        <w:right w:val="none" w:sz="0" w:space="0" w:color="auto"/>
      </w:divBdr>
    </w:div>
    <w:div w:id="1419669332">
      <w:bodyDiv w:val="1"/>
      <w:marLeft w:val="0"/>
      <w:marRight w:val="0"/>
      <w:marTop w:val="0"/>
      <w:marBottom w:val="0"/>
      <w:divBdr>
        <w:top w:val="none" w:sz="0" w:space="0" w:color="auto"/>
        <w:left w:val="none" w:sz="0" w:space="0" w:color="auto"/>
        <w:bottom w:val="none" w:sz="0" w:space="0" w:color="auto"/>
        <w:right w:val="none" w:sz="0" w:space="0" w:color="auto"/>
      </w:divBdr>
    </w:div>
    <w:div w:id="1423182149">
      <w:bodyDiv w:val="1"/>
      <w:marLeft w:val="0"/>
      <w:marRight w:val="0"/>
      <w:marTop w:val="0"/>
      <w:marBottom w:val="0"/>
      <w:divBdr>
        <w:top w:val="none" w:sz="0" w:space="0" w:color="auto"/>
        <w:left w:val="none" w:sz="0" w:space="0" w:color="auto"/>
        <w:bottom w:val="none" w:sz="0" w:space="0" w:color="auto"/>
        <w:right w:val="none" w:sz="0" w:space="0" w:color="auto"/>
      </w:divBdr>
    </w:div>
    <w:div w:id="1425491274">
      <w:bodyDiv w:val="1"/>
      <w:marLeft w:val="0"/>
      <w:marRight w:val="0"/>
      <w:marTop w:val="0"/>
      <w:marBottom w:val="0"/>
      <w:divBdr>
        <w:top w:val="none" w:sz="0" w:space="0" w:color="auto"/>
        <w:left w:val="none" w:sz="0" w:space="0" w:color="auto"/>
        <w:bottom w:val="none" w:sz="0" w:space="0" w:color="auto"/>
        <w:right w:val="none" w:sz="0" w:space="0" w:color="auto"/>
      </w:divBdr>
    </w:div>
    <w:div w:id="1427653580">
      <w:bodyDiv w:val="1"/>
      <w:marLeft w:val="0"/>
      <w:marRight w:val="0"/>
      <w:marTop w:val="0"/>
      <w:marBottom w:val="0"/>
      <w:divBdr>
        <w:top w:val="none" w:sz="0" w:space="0" w:color="auto"/>
        <w:left w:val="none" w:sz="0" w:space="0" w:color="auto"/>
        <w:bottom w:val="none" w:sz="0" w:space="0" w:color="auto"/>
        <w:right w:val="none" w:sz="0" w:space="0" w:color="auto"/>
      </w:divBdr>
    </w:div>
    <w:div w:id="1427965726">
      <w:bodyDiv w:val="1"/>
      <w:marLeft w:val="0"/>
      <w:marRight w:val="0"/>
      <w:marTop w:val="0"/>
      <w:marBottom w:val="0"/>
      <w:divBdr>
        <w:top w:val="none" w:sz="0" w:space="0" w:color="auto"/>
        <w:left w:val="none" w:sz="0" w:space="0" w:color="auto"/>
        <w:bottom w:val="none" w:sz="0" w:space="0" w:color="auto"/>
        <w:right w:val="none" w:sz="0" w:space="0" w:color="auto"/>
      </w:divBdr>
    </w:div>
    <w:div w:id="1428578466">
      <w:bodyDiv w:val="1"/>
      <w:marLeft w:val="0"/>
      <w:marRight w:val="0"/>
      <w:marTop w:val="0"/>
      <w:marBottom w:val="0"/>
      <w:divBdr>
        <w:top w:val="none" w:sz="0" w:space="0" w:color="auto"/>
        <w:left w:val="none" w:sz="0" w:space="0" w:color="auto"/>
        <w:bottom w:val="none" w:sz="0" w:space="0" w:color="auto"/>
        <w:right w:val="none" w:sz="0" w:space="0" w:color="auto"/>
      </w:divBdr>
    </w:div>
    <w:div w:id="1429540936">
      <w:bodyDiv w:val="1"/>
      <w:marLeft w:val="0"/>
      <w:marRight w:val="0"/>
      <w:marTop w:val="0"/>
      <w:marBottom w:val="0"/>
      <w:divBdr>
        <w:top w:val="none" w:sz="0" w:space="0" w:color="auto"/>
        <w:left w:val="none" w:sz="0" w:space="0" w:color="auto"/>
        <w:bottom w:val="none" w:sz="0" w:space="0" w:color="auto"/>
        <w:right w:val="none" w:sz="0" w:space="0" w:color="auto"/>
      </w:divBdr>
    </w:div>
    <w:div w:id="1432624383">
      <w:bodyDiv w:val="1"/>
      <w:marLeft w:val="0"/>
      <w:marRight w:val="0"/>
      <w:marTop w:val="0"/>
      <w:marBottom w:val="0"/>
      <w:divBdr>
        <w:top w:val="none" w:sz="0" w:space="0" w:color="auto"/>
        <w:left w:val="none" w:sz="0" w:space="0" w:color="auto"/>
        <w:bottom w:val="none" w:sz="0" w:space="0" w:color="auto"/>
        <w:right w:val="none" w:sz="0" w:space="0" w:color="auto"/>
      </w:divBdr>
    </w:div>
    <w:div w:id="1433818717">
      <w:bodyDiv w:val="1"/>
      <w:marLeft w:val="0"/>
      <w:marRight w:val="0"/>
      <w:marTop w:val="0"/>
      <w:marBottom w:val="0"/>
      <w:divBdr>
        <w:top w:val="none" w:sz="0" w:space="0" w:color="auto"/>
        <w:left w:val="none" w:sz="0" w:space="0" w:color="auto"/>
        <w:bottom w:val="none" w:sz="0" w:space="0" w:color="auto"/>
        <w:right w:val="none" w:sz="0" w:space="0" w:color="auto"/>
      </w:divBdr>
    </w:div>
    <w:div w:id="1433937192">
      <w:bodyDiv w:val="1"/>
      <w:marLeft w:val="0"/>
      <w:marRight w:val="0"/>
      <w:marTop w:val="0"/>
      <w:marBottom w:val="0"/>
      <w:divBdr>
        <w:top w:val="none" w:sz="0" w:space="0" w:color="auto"/>
        <w:left w:val="none" w:sz="0" w:space="0" w:color="auto"/>
        <w:bottom w:val="none" w:sz="0" w:space="0" w:color="auto"/>
        <w:right w:val="none" w:sz="0" w:space="0" w:color="auto"/>
      </w:divBdr>
    </w:div>
    <w:div w:id="1434402486">
      <w:bodyDiv w:val="1"/>
      <w:marLeft w:val="0"/>
      <w:marRight w:val="0"/>
      <w:marTop w:val="0"/>
      <w:marBottom w:val="0"/>
      <w:divBdr>
        <w:top w:val="none" w:sz="0" w:space="0" w:color="auto"/>
        <w:left w:val="none" w:sz="0" w:space="0" w:color="auto"/>
        <w:bottom w:val="none" w:sz="0" w:space="0" w:color="auto"/>
        <w:right w:val="none" w:sz="0" w:space="0" w:color="auto"/>
      </w:divBdr>
    </w:div>
    <w:div w:id="1438258572">
      <w:bodyDiv w:val="1"/>
      <w:marLeft w:val="0"/>
      <w:marRight w:val="0"/>
      <w:marTop w:val="0"/>
      <w:marBottom w:val="0"/>
      <w:divBdr>
        <w:top w:val="none" w:sz="0" w:space="0" w:color="auto"/>
        <w:left w:val="none" w:sz="0" w:space="0" w:color="auto"/>
        <w:bottom w:val="none" w:sz="0" w:space="0" w:color="auto"/>
        <w:right w:val="none" w:sz="0" w:space="0" w:color="auto"/>
      </w:divBdr>
    </w:div>
    <w:div w:id="1438477306">
      <w:bodyDiv w:val="1"/>
      <w:marLeft w:val="0"/>
      <w:marRight w:val="0"/>
      <w:marTop w:val="0"/>
      <w:marBottom w:val="0"/>
      <w:divBdr>
        <w:top w:val="none" w:sz="0" w:space="0" w:color="auto"/>
        <w:left w:val="none" w:sz="0" w:space="0" w:color="auto"/>
        <w:bottom w:val="none" w:sz="0" w:space="0" w:color="auto"/>
        <w:right w:val="none" w:sz="0" w:space="0" w:color="auto"/>
      </w:divBdr>
    </w:div>
    <w:div w:id="1438596891">
      <w:bodyDiv w:val="1"/>
      <w:marLeft w:val="0"/>
      <w:marRight w:val="0"/>
      <w:marTop w:val="0"/>
      <w:marBottom w:val="0"/>
      <w:divBdr>
        <w:top w:val="none" w:sz="0" w:space="0" w:color="auto"/>
        <w:left w:val="none" w:sz="0" w:space="0" w:color="auto"/>
        <w:bottom w:val="none" w:sz="0" w:space="0" w:color="auto"/>
        <w:right w:val="none" w:sz="0" w:space="0" w:color="auto"/>
      </w:divBdr>
    </w:div>
    <w:div w:id="1439301849">
      <w:bodyDiv w:val="1"/>
      <w:marLeft w:val="0"/>
      <w:marRight w:val="0"/>
      <w:marTop w:val="0"/>
      <w:marBottom w:val="0"/>
      <w:divBdr>
        <w:top w:val="none" w:sz="0" w:space="0" w:color="auto"/>
        <w:left w:val="none" w:sz="0" w:space="0" w:color="auto"/>
        <w:bottom w:val="none" w:sz="0" w:space="0" w:color="auto"/>
        <w:right w:val="none" w:sz="0" w:space="0" w:color="auto"/>
      </w:divBdr>
    </w:div>
    <w:div w:id="1442412127">
      <w:bodyDiv w:val="1"/>
      <w:marLeft w:val="0"/>
      <w:marRight w:val="0"/>
      <w:marTop w:val="0"/>
      <w:marBottom w:val="0"/>
      <w:divBdr>
        <w:top w:val="none" w:sz="0" w:space="0" w:color="auto"/>
        <w:left w:val="none" w:sz="0" w:space="0" w:color="auto"/>
        <w:bottom w:val="none" w:sz="0" w:space="0" w:color="auto"/>
        <w:right w:val="none" w:sz="0" w:space="0" w:color="auto"/>
      </w:divBdr>
    </w:div>
    <w:div w:id="1443066393">
      <w:bodyDiv w:val="1"/>
      <w:marLeft w:val="0"/>
      <w:marRight w:val="0"/>
      <w:marTop w:val="0"/>
      <w:marBottom w:val="0"/>
      <w:divBdr>
        <w:top w:val="none" w:sz="0" w:space="0" w:color="auto"/>
        <w:left w:val="none" w:sz="0" w:space="0" w:color="auto"/>
        <w:bottom w:val="none" w:sz="0" w:space="0" w:color="auto"/>
        <w:right w:val="none" w:sz="0" w:space="0" w:color="auto"/>
      </w:divBdr>
    </w:div>
    <w:div w:id="1446923201">
      <w:bodyDiv w:val="1"/>
      <w:marLeft w:val="0"/>
      <w:marRight w:val="0"/>
      <w:marTop w:val="0"/>
      <w:marBottom w:val="0"/>
      <w:divBdr>
        <w:top w:val="none" w:sz="0" w:space="0" w:color="auto"/>
        <w:left w:val="none" w:sz="0" w:space="0" w:color="auto"/>
        <w:bottom w:val="none" w:sz="0" w:space="0" w:color="auto"/>
        <w:right w:val="none" w:sz="0" w:space="0" w:color="auto"/>
      </w:divBdr>
    </w:div>
    <w:div w:id="1447389351">
      <w:bodyDiv w:val="1"/>
      <w:marLeft w:val="0"/>
      <w:marRight w:val="0"/>
      <w:marTop w:val="0"/>
      <w:marBottom w:val="0"/>
      <w:divBdr>
        <w:top w:val="none" w:sz="0" w:space="0" w:color="auto"/>
        <w:left w:val="none" w:sz="0" w:space="0" w:color="auto"/>
        <w:bottom w:val="none" w:sz="0" w:space="0" w:color="auto"/>
        <w:right w:val="none" w:sz="0" w:space="0" w:color="auto"/>
      </w:divBdr>
    </w:div>
    <w:div w:id="1452675232">
      <w:bodyDiv w:val="1"/>
      <w:marLeft w:val="0"/>
      <w:marRight w:val="0"/>
      <w:marTop w:val="0"/>
      <w:marBottom w:val="0"/>
      <w:divBdr>
        <w:top w:val="none" w:sz="0" w:space="0" w:color="auto"/>
        <w:left w:val="none" w:sz="0" w:space="0" w:color="auto"/>
        <w:bottom w:val="none" w:sz="0" w:space="0" w:color="auto"/>
        <w:right w:val="none" w:sz="0" w:space="0" w:color="auto"/>
      </w:divBdr>
    </w:div>
    <w:div w:id="1453986112">
      <w:bodyDiv w:val="1"/>
      <w:marLeft w:val="0"/>
      <w:marRight w:val="0"/>
      <w:marTop w:val="0"/>
      <w:marBottom w:val="0"/>
      <w:divBdr>
        <w:top w:val="none" w:sz="0" w:space="0" w:color="auto"/>
        <w:left w:val="none" w:sz="0" w:space="0" w:color="auto"/>
        <w:bottom w:val="none" w:sz="0" w:space="0" w:color="auto"/>
        <w:right w:val="none" w:sz="0" w:space="0" w:color="auto"/>
      </w:divBdr>
    </w:div>
    <w:div w:id="1457065181">
      <w:bodyDiv w:val="1"/>
      <w:marLeft w:val="0"/>
      <w:marRight w:val="0"/>
      <w:marTop w:val="0"/>
      <w:marBottom w:val="0"/>
      <w:divBdr>
        <w:top w:val="none" w:sz="0" w:space="0" w:color="auto"/>
        <w:left w:val="none" w:sz="0" w:space="0" w:color="auto"/>
        <w:bottom w:val="none" w:sz="0" w:space="0" w:color="auto"/>
        <w:right w:val="none" w:sz="0" w:space="0" w:color="auto"/>
      </w:divBdr>
    </w:div>
    <w:div w:id="1458405271">
      <w:bodyDiv w:val="1"/>
      <w:marLeft w:val="0"/>
      <w:marRight w:val="0"/>
      <w:marTop w:val="0"/>
      <w:marBottom w:val="0"/>
      <w:divBdr>
        <w:top w:val="none" w:sz="0" w:space="0" w:color="auto"/>
        <w:left w:val="none" w:sz="0" w:space="0" w:color="auto"/>
        <w:bottom w:val="none" w:sz="0" w:space="0" w:color="auto"/>
        <w:right w:val="none" w:sz="0" w:space="0" w:color="auto"/>
      </w:divBdr>
    </w:div>
    <w:div w:id="1458841996">
      <w:bodyDiv w:val="1"/>
      <w:marLeft w:val="0"/>
      <w:marRight w:val="0"/>
      <w:marTop w:val="0"/>
      <w:marBottom w:val="0"/>
      <w:divBdr>
        <w:top w:val="none" w:sz="0" w:space="0" w:color="auto"/>
        <w:left w:val="none" w:sz="0" w:space="0" w:color="auto"/>
        <w:bottom w:val="none" w:sz="0" w:space="0" w:color="auto"/>
        <w:right w:val="none" w:sz="0" w:space="0" w:color="auto"/>
      </w:divBdr>
    </w:div>
    <w:div w:id="1459301574">
      <w:bodyDiv w:val="1"/>
      <w:marLeft w:val="0"/>
      <w:marRight w:val="0"/>
      <w:marTop w:val="0"/>
      <w:marBottom w:val="0"/>
      <w:divBdr>
        <w:top w:val="none" w:sz="0" w:space="0" w:color="auto"/>
        <w:left w:val="none" w:sz="0" w:space="0" w:color="auto"/>
        <w:bottom w:val="none" w:sz="0" w:space="0" w:color="auto"/>
        <w:right w:val="none" w:sz="0" w:space="0" w:color="auto"/>
      </w:divBdr>
    </w:div>
    <w:div w:id="1461218521">
      <w:bodyDiv w:val="1"/>
      <w:marLeft w:val="0"/>
      <w:marRight w:val="0"/>
      <w:marTop w:val="0"/>
      <w:marBottom w:val="0"/>
      <w:divBdr>
        <w:top w:val="none" w:sz="0" w:space="0" w:color="auto"/>
        <w:left w:val="none" w:sz="0" w:space="0" w:color="auto"/>
        <w:bottom w:val="none" w:sz="0" w:space="0" w:color="auto"/>
        <w:right w:val="none" w:sz="0" w:space="0" w:color="auto"/>
      </w:divBdr>
    </w:div>
    <w:div w:id="1461726208">
      <w:bodyDiv w:val="1"/>
      <w:marLeft w:val="0"/>
      <w:marRight w:val="0"/>
      <w:marTop w:val="0"/>
      <w:marBottom w:val="0"/>
      <w:divBdr>
        <w:top w:val="none" w:sz="0" w:space="0" w:color="auto"/>
        <w:left w:val="none" w:sz="0" w:space="0" w:color="auto"/>
        <w:bottom w:val="none" w:sz="0" w:space="0" w:color="auto"/>
        <w:right w:val="none" w:sz="0" w:space="0" w:color="auto"/>
      </w:divBdr>
    </w:div>
    <w:div w:id="1462725918">
      <w:bodyDiv w:val="1"/>
      <w:marLeft w:val="0"/>
      <w:marRight w:val="0"/>
      <w:marTop w:val="0"/>
      <w:marBottom w:val="0"/>
      <w:divBdr>
        <w:top w:val="none" w:sz="0" w:space="0" w:color="auto"/>
        <w:left w:val="none" w:sz="0" w:space="0" w:color="auto"/>
        <w:bottom w:val="none" w:sz="0" w:space="0" w:color="auto"/>
        <w:right w:val="none" w:sz="0" w:space="0" w:color="auto"/>
      </w:divBdr>
    </w:div>
    <w:div w:id="1465200255">
      <w:bodyDiv w:val="1"/>
      <w:marLeft w:val="0"/>
      <w:marRight w:val="0"/>
      <w:marTop w:val="0"/>
      <w:marBottom w:val="0"/>
      <w:divBdr>
        <w:top w:val="none" w:sz="0" w:space="0" w:color="auto"/>
        <w:left w:val="none" w:sz="0" w:space="0" w:color="auto"/>
        <w:bottom w:val="none" w:sz="0" w:space="0" w:color="auto"/>
        <w:right w:val="none" w:sz="0" w:space="0" w:color="auto"/>
      </w:divBdr>
    </w:div>
    <w:div w:id="1465807309">
      <w:bodyDiv w:val="1"/>
      <w:marLeft w:val="0"/>
      <w:marRight w:val="0"/>
      <w:marTop w:val="0"/>
      <w:marBottom w:val="0"/>
      <w:divBdr>
        <w:top w:val="none" w:sz="0" w:space="0" w:color="auto"/>
        <w:left w:val="none" w:sz="0" w:space="0" w:color="auto"/>
        <w:bottom w:val="none" w:sz="0" w:space="0" w:color="auto"/>
        <w:right w:val="none" w:sz="0" w:space="0" w:color="auto"/>
      </w:divBdr>
    </w:div>
    <w:div w:id="1467166206">
      <w:bodyDiv w:val="1"/>
      <w:marLeft w:val="0"/>
      <w:marRight w:val="0"/>
      <w:marTop w:val="0"/>
      <w:marBottom w:val="0"/>
      <w:divBdr>
        <w:top w:val="none" w:sz="0" w:space="0" w:color="auto"/>
        <w:left w:val="none" w:sz="0" w:space="0" w:color="auto"/>
        <w:bottom w:val="none" w:sz="0" w:space="0" w:color="auto"/>
        <w:right w:val="none" w:sz="0" w:space="0" w:color="auto"/>
      </w:divBdr>
    </w:div>
    <w:div w:id="1468082392">
      <w:bodyDiv w:val="1"/>
      <w:marLeft w:val="0"/>
      <w:marRight w:val="0"/>
      <w:marTop w:val="0"/>
      <w:marBottom w:val="0"/>
      <w:divBdr>
        <w:top w:val="none" w:sz="0" w:space="0" w:color="auto"/>
        <w:left w:val="none" w:sz="0" w:space="0" w:color="auto"/>
        <w:bottom w:val="none" w:sz="0" w:space="0" w:color="auto"/>
        <w:right w:val="none" w:sz="0" w:space="0" w:color="auto"/>
      </w:divBdr>
    </w:div>
    <w:div w:id="1468471070">
      <w:bodyDiv w:val="1"/>
      <w:marLeft w:val="0"/>
      <w:marRight w:val="0"/>
      <w:marTop w:val="0"/>
      <w:marBottom w:val="0"/>
      <w:divBdr>
        <w:top w:val="none" w:sz="0" w:space="0" w:color="auto"/>
        <w:left w:val="none" w:sz="0" w:space="0" w:color="auto"/>
        <w:bottom w:val="none" w:sz="0" w:space="0" w:color="auto"/>
        <w:right w:val="none" w:sz="0" w:space="0" w:color="auto"/>
      </w:divBdr>
    </w:div>
    <w:div w:id="1473211795">
      <w:bodyDiv w:val="1"/>
      <w:marLeft w:val="0"/>
      <w:marRight w:val="0"/>
      <w:marTop w:val="0"/>
      <w:marBottom w:val="0"/>
      <w:divBdr>
        <w:top w:val="none" w:sz="0" w:space="0" w:color="auto"/>
        <w:left w:val="none" w:sz="0" w:space="0" w:color="auto"/>
        <w:bottom w:val="none" w:sz="0" w:space="0" w:color="auto"/>
        <w:right w:val="none" w:sz="0" w:space="0" w:color="auto"/>
      </w:divBdr>
    </w:div>
    <w:div w:id="1475758408">
      <w:bodyDiv w:val="1"/>
      <w:marLeft w:val="0"/>
      <w:marRight w:val="0"/>
      <w:marTop w:val="0"/>
      <w:marBottom w:val="0"/>
      <w:divBdr>
        <w:top w:val="none" w:sz="0" w:space="0" w:color="auto"/>
        <w:left w:val="none" w:sz="0" w:space="0" w:color="auto"/>
        <w:bottom w:val="none" w:sz="0" w:space="0" w:color="auto"/>
        <w:right w:val="none" w:sz="0" w:space="0" w:color="auto"/>
      </w:divBdr>
    </w:div>
    <w:div w:id="1475877299">
      <w:bodyDiv w:val="1"/>
      <w:marLeft w:val="0"/>
      <w:marRight w:val="0"/>
      <w:marTop w:val="0"/>
      <w:marBottom w:val="0"/>
      <w:divBdr>
        <w:top w:val="none" w:sz="0" w:space="0" w:color="auto"/>
        <w:left w:val="none" w:sz="0" w:space="0" w:color="auto"/>
        <w:bottom w:val="none" w:sz="0" w:space="0" w:color="auto"/>
        <w:right w:val="none" w:sz="0" w:space="0" w:color="auto"/>
      </w:divBdr>
    </w:div>
    <w:div w:id="1476216042">
      <w:bodyDiv w:val="1"/>
      <w:marLeft w:val="0"/>
      <w:marRight w:val="0"/>
      <w:marTop w:val="0"/>
      <w:marBottom w:val="0"/>
      <w:divBdr>
        <w:top w:val="none" w:sz="0" w:space="0" w:color="auto"/>
        <w:left w:val="none" w:sz="0" w:space="0" w:color="auto"/>
        <w:bottom w:val="none" w:sz="0" w:space="0" w:color="auto"/>
        <w:right w:val="none" w:sz="0" w:space="0" w:color="auto"/>
      </w:divBdr>
    </w:div>
    <w:div w:id="1476217595">
      <w:bodyDiv w:val="1"/>
      <w:marLeft w:val="0"/>
      <w:marRight w:val="0"/>
      <w:marTop w:val="0"/>
      <w:marBottom w:val="0"/>
      <w:divBdr>
        <w:top w:val="none" w:sz="0" w:space="0" w:color="auto"/>
        <w:left w:val="none" w:sz="0" w:space="0" w:color="auto"/>
        <w:bottom w:val="none" w:sz="0" w:space="0" w:color="auto"/>
        <w:right w:val="none" w:sz="0" w:space="0" w:color="auto"/>
      </w:divBdr>
    </w:div>
    <w:div w:id="1476724653">
      <w:bodyDiv w:val="1"/>
      <w:marLeft w:val="0"/>
      <w:marRight w:val="0"/>
      <w:marTop w:val="0"/>
      <w:marBottom w:val="0"/>
      <w:divBdr>
        <w:top w:val="none" w:sz="0" w:space="0" w:color="auto"/>
        <w:left w:val="none" w:sz="0" w:space="0" w:color="auto"/>
        <w:bottom w:val="none" w:sz="0" w:space="0" w:color="auto"/>
        <w:right w:val="none" w:sz="0" w:space="0" w:color="auto"/>
      </w:divBdr>
    </w:div>
    <w:div w:id="1477137427">
      <w:bodyDiv w:val="1"/>
      <w:marLeft w:val="0"/>
      <w:marRight w:val="0"/>
      <w:marTop w:val="0"/>
      <w:marBottom w:val="0"/>
      <w:divBdr>
        <w:top w:val="none" w:sz="0" w:space="0" w:color="auto"/>
        <w:left w:val="none" w:sz="0" w:space="0" w:color="auto"/>
        <w:bottom w:val="none" w:sz="0" w:space="0" w:color="auto"/>
        <w:right w:val="none" w:sz="0" w:space="0" w:color="auto"/>
      </w:divBdr>
    </w:div>
    <w:div w:id="1477259171">
      <w:bodyDiv w:val="1"/>
      <w:marLeft w:val="0"/>
      <w:marRight w:val="0"/>
      <w:marTop w:val="0"/>
      <w:marBottom w:val="0"/>
      <w:divBdr>
        <w:top w:val="none" w:sz="0" w:space="0" w:color="auto"/>
        <w:left w:val="none" w:sz="0" w:space="0" w:color="auto"/>
        <w:bottom w:val="none" w:sz="0" w:space="0" w:color="auto"/>
        <w:right w:val="none" w:sz="0" w:space="0" w:color="auto"/>
      </w:divBdr>
    </w:div>
    <w:div w:id="1477332918">
      <w:bodyDiv w:val="1"/>
      <w:marLeft w:val="0"/>
      <w:marRight w:val="0"/>
      <w:marTop w:val="0"/>
      <w:marBottom w:val="0"/>
      <w:divBdr>
        <w:top w:val="none" w:sz="0" w:space="0" w:color="auto"/>
        <w:left w:val="none" w:sz="0" w:space="0" w:color="auto"/>
        <w:bottom w:val="none" w:sz="0" w:space="0" w:color="auto"/>
        <w:right w:val="none" w:sz="0" w:space="0" w:color="auto"/>
      </w:divBdr>
    </w:div>
    <w:div w:id="1478768732">
      <w:bodyDiv w:val="1"/>
      <w:marLeft w:val="0"/>
      <w:marRight w:val="0"/>
      <w:marTop w:val="0"/>
      <w:marBottom w:val="0"/>
      <w:divBdr>
        <w:top w:val="none" w:sz="0" w:space="0" w:color="auto"/>
        <w:left w:val="none" w:sz="0" w:space="0" w:color="auto"/>
        <w:bottom w:val="none" w:sz="0" w:space="0" w:color="auto"/>
        <w:right w:val="none" w:sz="0" w:space="0" w:color="auto"/>
      </w:divBdr>
    </w:div>
    <w:div w:id="1480614313">
      <w:bodyDiv w:val="1"/>
      <w:marLeft w:val="0"/>
      <w:marRight w:val="0"/>
      <w:marTop w:val="0"/>
      <w:marBottom w:val="0"/>
      <w:divBdr>
        <w:top w:val="none" w:sz="0" w:space="0" w:color="auto"/>
        <w:left w:val="none" w:sz="0" w:space="0" w:color="auto"/>
        <w:bottom w:val="none" w:sz="0" w:space="0" w:color="auto"/>
        <w:right w:val="none" w:sz="0" w:space="0" w:color="auto"/>
      </w:divBdr>
    </w:div>
    <w:div w:id="1485273676">
      <w:bodyDiv w:val="1"/>
      <w:marLeft w:val="0"/>
      <w:marRight w:val="0"/>
      <w:marTop w:val="0"/>
      <w:marBottom w:val="0"/>
      <w:divBdr>
        <w:top w:val="none" w:sz="0" w:space="0" w:color="auto"/>
        <w:left w:val="none" w:sz="0" w:space="0" w:color="auto"/>
        <w:bottom w:val="none" w:sz="0" w:space="0" w:color="auto"/>
        <w:right w:val="none" w:sz="0" w:space="0" w:color="auto"/>
      </w:divBdr>
    </w:div>
    <w:div w:id="1486506086">
      <w:bodyDiv w:val="1"/>
      <w:marLeft w:val="0"/>
      <w:marRight w:val="0"/>
      <w:marTop w:val="0"/>
      <w:marBottom w:val="0"/>
      <w:divBdr>
        <w:top w:val="none" w:sz="0" w:space="0" w:color="auto"/>
        <w:left w:val="none" w:sz="0" w:space="0" w:color="auto"/>
        <w:bottom w:val="none" w:sz="0" w:space="0" w:color="auto"/>
        <w:right w:val="none" w:sz="0" w:space="0" w:color="auto"/>
      </w:divBdr>
    </w:div>
    <w:div w:id="1490319643">
      <w:bodyDiv w:val="1"/>
      <w:marLeft w:val="0"/>
      <w:marRight w:val="0"/>
      <w:marTop w:val="0"/>
      <w:marBottom w:val="0"/>
      <w:divBdr>
        <w:top w:val="none" w:sz="0" w:space="0" w:color="auto"/>
        <w:left w:val="none" w:sz="0" w:space="0" w:color="auto"/>
        <w:bottom w:val="none" w:sz="0" w:space="0" w:color="auto"/>
        <w:right w:val="none" w:sz="0" w:space="0" w:color="auto"/>
      </w:divBdr>
    </w:div>
    <w:div w:id="1492135446">
      <w:bodyDiv w:val="1"/>
      <w:marLeft w:val="0"/>
      <w:marRight w:val="0"/>
      <w:marTop w:val="0"/>
      <w:marBottom w:val="0"/>
      <w:divBdr>
        <w:top w:val="none" w:sz="0" w:space="0" w:color="auto"/>
        <w:left w:val="none" w:sz="0" w:space="0" w:color="auto"/>
        <w:bottom w:val="none" w:sz="0" w:space="0" w:color="auto"/>
        <w:right w:val="none" w:sz="0" w:space="0" w:color="auto"/>
      </w:divBdr>
    </w:div>
    <w:div w:id="1494641016">
      <w:bodyDiv w:val="1"/>
      <w:marLeft w:val="0"/>
      <w:marRight w:val="0"/>
      <w:marTop w:val="0"/>
      <w:marBottom w:val="0"/>
      <w:divBdr>
        <w:top w:val="none" w:sz="0" w:space="0" w:color="auto"/>
        <w:left w:val="none" w:sz="0" w:space="0" w:color="auto"/>
        <w:bottom w:val="none" w:sz="0" w:space="0" w:color="auto"/>
        <w:right w:val="none" w:sz="0" w:space="0" w:color="auto"/>
      </w:divBdr>
    </w:div>
    <w:div w:id="1495687884">
      <w:bodyDiv w:val="1"/>
      <w:marLeft w:val="0"/>
      <w:marRight w:val="0"/>
      <w:marTop w:val="0"/>
      <w:marBottom w:val="0"/>
      <w:divBdr>
        <w:top w:val="none" w:sz="0" w:space="0" w:color="auto"/>
        <w:left w:val="none" w:sz="0" w:space="0" w:color="auto"/>
        <w:bottom w:val="none" w:sz="0" w:space="0" w:color="auto"/>
        <w:right w:val="none" w:sz="0" w:space="0" w:color="auto"/>
      </w:divBdr>
    </w:div>
    <w:div w:id="1499537854">
      <w:bodyDiv w:val="1"/>
      <w:marLeft w:val="0"/>
      <w:marRight w:val="0"/>
      <w:marTop w:val="0"/>
      <w:marBottom w:val="0"/>
      <w:divBdr>
        <w:top w:val="none" w:sz="0" w:space="0" w:color="auto"/>
        <w:left w:val="none" w:sz="0" w:space="0" w:color="auto"/>
        <w:bottom w:val="none" w:sz="0" w:space="0" w:color="auto"/>
        <w:right w:val="none" w:sz="0" w:space="0" w:color="auto"/>
      </w:divBdr>
    </w:div>
    <w:div w:id="1500122854">
      <w:bodyDiv w:val="1"/>
      <w:marLeft w:val="0"/>
      <w:marRight w:val="0"/>
      <w:marTop w:val="0"/>
      <w:marBottom w:val="0"/>
      <w:divBdr>
        <w:top w:val="none" w:sz="0" w:space="0" w:color="auto"/>
        <w:left w:val="none" w:sz="0" w:space="0" w:color="auto"/>
        <w:bottom w:val="none" w:sz="0" w:space="0" w:color="auto"/>
        <w:right w:val="none" w:sz="0" w:space="0" w:color="auto"/>
      </w:divBdr>
    </w:div>
    <w:div w:id="1500925531">
      <w:bodyDiv w:val="1"/>
      <w:marLeft w:val="0"/>
      <w:marRight w:val="0"/>
      <w:marTop w:val="0"/>
      <w:marBottom w:val="0"/>
      <w:divBdr>
        <w:top w:val="none" w:sz="0" w:space="0" w:color="auto"/>
        <w:left w:val="none" w:sz="0" w:space="0" w:color="auto"/>
        <w:bottom w:val="none" w:sz="0" w:space="0" w:color="auto"/>
        <w:right w:val="none" w:sz="0" w:space="0" w:color="auto"/>
      </w:divBdr>
    </w:div>
    <w:div w:id="1502282481">
      <w:bodyDiv w:val="1"/>
      <w:marLeft w:val="0"/>
      <w:marRight w:val="0"/>
      <w:marTop w:val="0"/>
      <w:marBottom w:val="0"/>
      <w:divBdr>
        <w:top w:val="none" w:sz="0" w:space="0" w:color="auto"/>
        <w:left w:val="none" w:sz="0" w:space="0" w:color="auto"/>
        <w:bottom w:val="none" w:sz="0" w:space="0" w:color="auto"/>
        <w:right w:val="none" w:sz="0" w:space="0" w:color="auto"/>
      </w:divBdr>
    </w:div>
    <w:div w:id="1502963342">
      <w:bodyDiv w:val="1"/>
      <w:marLeft w:val="0"/>
      <w:marRight w:val="0"/>
      <w:marTop w:val="0"/>
      <w:marBottom w:val="0"/>
      <w:divBdr>
        <w:top w:val="none" w:sz="0" w:space="0" w:color="auto"/>
        <w:left w:val="none" w:sz="0" w:space="0" w:color="auto"/>
        <w:bottom w:val="none" w:sz="0" w:space="0" w:color="auto"/>
        <w:right w:val="none" w:sz="0" w:space="0" w:color="auto"/>
      </w:divBdr>
    </w:div>
    <w:div w:id="1506360374">
      <w:bodyDiv w:val="1"/>
      <w:marLeft w:val="0"/>
      <w:marRight w:val="0"/>
      <w:marTop w:val="0"/>
      <w:marBottom w:val="0"/>
      <w:divBdr>
        <w:top w:val="none" w:sz="0" w:space="0" w:color="auto"/>
        <w:left w:val="none" w:sz="0" w:space="0" w:color="auto"/>
        <w:bottom w:val="none" w:sz="0" w:space="0" w:color="auto"/>
        <w:right w:val="none" w:sz="0" w:space="0" w:color="auto"/>
      </w:divBdr>
    </w:div>
    <w:div w:id="1507087607">
      <w:bodyDiv w:val="1"/>
      <w:marLeft w:val="0"/>
      <w:marRight w:val="0"/>
      <w:marTop w:val="0"/>
      <w:marBottom w:val="0"/>
      <w:divBdr>
        <w:top w:val="none" w:sz="0" w:space="0" w:color="auto"/>
        <w:left w:val="none" w:sz="0" w:space="0" w:color="auto"/>
        <w:bottom w:val="none" w:sz="0" w:space="0" w:color="auto"/>
        <w:right w:val="none" w:sz="0" w:space="0" w:color="auto"/>
      </w:divBdr>
    </w:div>
    <w:div w:id="1507673192">
      <w:bodyDiv w:val="1"/>
      <w:marLeft w:val="0"/>
      <w:marRight w:val="0"/>
      <w:marTop w:val="0"/>
      <w:marBottom w:val="0"/>
      <w:divBdr>
        <w:top w:val="none" w:sz="0" w:space="0" w:color="auto"/>
        <w:left w:val="none" w:sz="0" w:space="0" w:color="auto"/>
        <w:bottom w:val="none" w:sz="0" w:space="0" w:color="auto"/>
        <w:right w:val="none" w:sz="0" w:space="0" w:color="auto"/>
      </w:divBdr>
    </w:div>
    <w:div w:id="1508060137">
      <w:bodyDiv w:val="1"/>
      <w:marLeft w:val="0"/>
      <w:marRight w:val="0"/>
      <w:marTop w:val="0"/>
      <w:marBottom w:val="0"/>
      <w:divBdr>
        <w:top w:val="none" w:sz="0" w:space="0" w:color="auto"/>
        <w:left w:val="none" w:sz="0" w:space="0" w:color="auto"/>
        <w:bottom w:val="none" w:sz="0" w:space="0" w:color="auto"/>
        <w:right w:val="none" w:sz="0" w:space="0" w:color="auto"/>
      </w:divBdr>
    </w:div>
    <w:div w:id="1508787067">
      <w:bodyDiv w:val="1"/>
      <w:marLeft w:val="0"/>
      <w:marRight w:val="0"/>
      <w:marTop w:val="0"/>
      <w:marBottom w:val="0"/>
      <w:divBdr>
        <w:top w:val="none" w:sz="0" w:space="0" w:color="auto"/>
        <w:left w:val="none" w:sz="0" w:space="0" w:color="auto"/>
        <w:bottom w:val="none" w:sz="0" w:space="0" w:color="auto"/>
        <w:right w:val="none" w:sz="0" w:space="0" w:color="auto"/>
      </w:divBdr>
    </w:div>
    <w:div w:id="1510869802">
      <w:bodyDiv w:val="1"/>
      <w:marLeft w:val="0"/>
      <w:marRight w:val="0"/>
      <w:marTop w:val="0"/>
      <w:marBottom w:val="0"/>
      <w:divBdr>
        <w:top w:val="none" w:sz="0" w:space="0" w:color="auto"/>
        <w:left w:val="none" w:sz="0" w:space="0" w:color="auto"/>
        <w:bottom w:val="none" w:sz="0" w:space="0" w:color="auto"/>
        <w:right w:val="none" w:sz="0" w:space="0" w:color="auto"/>
      </w:divBdr>
    </w:div>
    <w:div w:id="1511338126">
      <w:bodyDiv w:val="1"/>
      <w:marLeft w:val="0"/>
      <w:marRight w:val="0"/>
      <w:marTop w:val="0"/>
      <w:marBottom w:val="0"/>
      <w:divBdr>
        <w:top w:val="none" w:sz="0" w:space="0" w:color="auto"/>
        <w:left w:val="none" w:sz="0" w:space="0" w:color="auto"/>
        <w:bottom w:val="none" w:sz="0" w:space="0" w:color="auto"/>
        <w:right w:val="none" w:sz="0" w:space="0" w:color="auto"/>
      </w:divBdr>
    </w:div>
    <w:div w:id="1511988779">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513103301">
      <w:bodyDiv w:val="1"/>
      <w:marLeft w:val="0"/>
      <w:marRight w:val="0"/>
      <w:marTop w:val="0"/>
      <w:marBottom w:val="0"/>
      <w:divBdr>
        <w:top w:val="none" w:sz="0" w:space="0" w:color="auto"/>
        <w:left w:val="none" w:sz="0" w:space="0" w:color="auto"/>
        <w:bottom w:val="none" w:sz="0" w:space="0" w:color="auto"/>
        <w:right w:val="none" w:sz="0" w:space="0" w:color="auto"/>
      </w:divBdr>
    </w:div>
    <w:div w:id="1518957016">
      <w:bodyDiv w:val="1"/>
      <w:marLeft w:val="0"/>
      <w:marRight w:val="0"/>
      <w:marTop w:val="0"/>
      <w:marBottom w:val="0"/>
      <w:divBdr>
        <w:top w:val="none" w:sz="0" w:space="0" w:color="auto"/>
        <w:left w:val="none" w:sz="0" w:space="0" w:color="auto"/>
        <w:bottom w:val="none" w:sz="0" w:space="0" w:color="auto"/>
        <w:right w:val="none" w:sz="0" w:space="0" w:color="auto"/>
      </w:divBdr>
    </w:div>
    <w:div w:id="1522351430">
      <w:bodyDiv w:val="1"/>
      <w:marLeft w:val="0"/>
      <w:marRight w:val="0"/>
      <w:marTop w:val="0"/>
      <w:marBottom w:val="0"/>
      <w:divBdr>
        <w:top w:val="none" w:sz="0" w:space="0" w:color="auto"/>
        <w:left w:val="none" w:sz="0" w:space="0" w:color="auto"/>
        <w:bottom w:val="none" w:sz="0" w:space="0" w:color="auto"/>
        <w:right w:val="none" w:sz="0" w:space="0" w:color="auto"/>
      </w:divBdr>
    </w:div>
    <w:div w:id="1523400207">
      <w:bodyDiv w:val="1"/>
      <w:marLeft w:val="0"/>
      <w:marRight w:val="0"/>
      <w:marTop w:val="0"/>
      <w:marBottom w:val="0"/>
      <w:divBdr>
        <w:top w:val="none" w:sz="0" w:space="0" w:color="auto"/>
        <w:left w:val="none" w:sz="0" w:space="0" w:color="auto"/>
        <w:bottom w:val="none" w:sz="0" w:space="0" w:color="auto"/>
        <w:right w:val="none" w:sz="0" w:space="0" w:color="auto"/>
      </w:divBdr>
    </w:div>
    <w:div w:id="1524592743">
      <w:bodyDiv w:val="1"/>
      <w:marLeft w:val="0"/>
      <w:marRight w:val="0"/>
      <w:marTop w:val="0"/>
      <w:marBottom w:val="0"/>
      <w:divBdr>
        <w:top w:val="none" w:sz="0" w:space="0" w:color="auto"/>
        <w:left w:val="none" w:sz="0" w:space="0" w:color="auto"/>
        <w:bottom w:val="none" w:sz="0" w:space="0" w:color="auto"/>
        <w:right w:val="none" w:sz="0" w:space="0" w:color="auto"/>
      </w:divBdr>
    </w:div>
    <w:div w:id="1525481496">
      <w:bodyDiv w:val="1"/>
      <w:marLeft w:val="0"/>
      <w:marRight w:val="0"/>
      <w:marTop w:val="0"/>
      <w:marBottom w:val="0"/>
      <w:divBdr>
        <w:top w:val="none" w:sz="0" w:space="0" w:color="auto"/>
        <w:left w:val="none" w:sz="0" w:space="0" w:color="auto"/>
        <w:bottom w:val="none" w:sz="0" w:space="0" w:color="auto"/>
        <w:right w:val="none" w:sz="0" w:space="0" w:color="auto"/>
      </w:divBdr>
    </w:div>
    <w:div w:id="1527206639">
      <w:bodyDiv w:val="1"/>
      <w:marLeft w:val="0"/>
      <w:marRight w:val="0"/>
      <w:marTop w:val="0"/>
      <w:marBottom w:val="0"/>
      <w:divBdr>
        <w:top w:val="none" w:sz="0" w:space="0" w:color="auto"/>
        <w:left w:val="none" w:sz="0" w:space="0" w:color="auto"/>
        <w:bottom w:val="none" w:sz="0" w:space="0" w:color="auto"/>
        <w:right w:val="none" w:sz="0" w:space="0" w:color="auto"/>
      </w:divBdr>
    </w:div>
    <w:div w:id="1530726661">
      <w:bodyDiv w:val="1"/>
      <w:marLeft w:val="0"/>
      <w:marRight w:val="0"/>
      <w:marTop w:val="0"/>
      <w:marBottom w:val="0"/>
      <w:divBdr>
        <w:top w:val="none" w:sz="0" w:space="0" w:color="auto"/>
        <w:left w:val="none" w:sz="0" w:space="0" w:color="auto"/>
        <w:bottom w:val="none" w:sz="0" w:space="0" w:color="auto"/>
        <w:right w:val="none" w:sz="0" w:space="0" w:color="auto"/>
      </w:divBdr>
    </w:div>
    <w:div w:id="1533764359">
      <w:bodyDiv w:val="1"/>
      <w:marLeft w:val="0"/>
      <w:marRight w:val="0"/>
      <w:marTop w:val="0"/>
      <w:marBottom w:val="0"/>
      <w:divBdr>
        <w:top w:val="none" w:sz="0" w:space="0" w:color="auto"/>
        <w:left w:val="none" w:sz="0" w:space="0" w:color="auto"/>
        <w:bottom w:val="none" w:sz="0" w:space="0" w:color="auto"/>
        <w:right w:val="none" w:sz="0" w:space="0" w:color="auto"/>
      </w:divBdr>
    </w:div>
    <w:div w:id="1535121854">
      <w:bodyDiv w:val="1"/>
      <w:marLeft w:val="0"/>
      <w:marRight w:val="0"/>
      <w:marTop w:val="0"/>
      <w:marBottom w:val="0"/>
      <w:divBdr>
        <w:top w:val="none" w:sz="0" w:space="0" w:color="auto"/>
        <w:left w:val="none" w:sz="0" w:space="0" w:color="auto"/>
        <w:bottom w:val="none" w:sz="0" w:space="0" w:color="auto"/>
        <w:right w:val="none" w:sz="0" w:space="0" w:color="auto"/>
      </w:divBdr>
    </w:div>
    <w:div w:id="1536191557">
      <w:bodyDiv w:val="1"/>
      <w:marLeft w:val="0"/>
      <w:marRight w:val="0"/>
      <w:marTop w:val="0"/>
      <w:marBottom w:val="0"/>
      <w:divBdr>
        <w:top w:val="none" w:sz="0" w:space="0" w:color="auto"/>
        <w:left w:val="none" w:sz="0" w:space="0" w:color="auto"/>
        <w:bottom w:val="none" w:sz="0" w:space="0" w:color="auto"/>
        <w:right w:val="none" w:sz="0" w:space="0" w:color="auto"/>
      </w:divBdr>
    </w:div>
    <w:div w:id="1540362268">
      <w:bodyDiv w:val="1"/>
      <w:marLeft w:val="0"/>
      <w:marRight w:val="0"/>
      <w:marTop w:val="0"/>
      <w:marBottom w:val="0"/>
      <w:divBdr>
        <w:top w:val="none" w:sz="0" w:space="0" w:color="auto"/>
        <w:left w:val="none" w:sz="0" w:space="0" w:color="auto"/>
        <w:bottom w:val="none" w:sz="0" w:space="0" w:color="auto"/>
        <w:right w:val="none" w:sz="0" w:space="0" w:color="auto"/>
      </w:divBdr>
    </w:div>
    <w:div w:id="1543394976">
      <w:bodyDiv w:val="1"/>
      <w:marLeft w:val="0"/>
      <w:marRight w:val="0"/>
      <w:marTop w:val="0"/>
      <w:marBottom w:val="0"/>
      <w:divBdr>
        <w:top w:val="none" w:sz="0" w:space="0" w:color="auto"/>
        <w:left w:val="none" w:sz="0" w:space="0" w:color="auto"/>
        <w:bottom w:val="none" w:sz="0" w:space="0" w:color="auto"/>
        <w:right w:val="none" w:sz="0" w:space="0" w:color="auto"/>
      </w:divBdr>
    </w:div>
    <w:div w:id="1543706209">
      <w:bodyDiv w:val="1"/>
      <w:marLeft w:val="0"/>
      <w:marRight w:val="0"/>
      <w:marTop w:val="0"/>
      <w:marBottom w:val="0"/>
      <w:divBdr>
        <w:top w:val="none" w:sz="0" w:space="0" w:color="auto"/>
        <w:left w:val="none" w:sz="0" w:space="0" w:color="auto"/>
        <w:bottom w:val="none" w:sz="0" w:space="0" w:color="auto"/>
        <w:right w:val="none" w:sz="0" w:space="0" w:color="auto"/>
      </w:divBdr>
    </w:div>
    <w:div w:id="1543903868">
      <w:bodyDiv w:val="1"/>
      <w:marLeft w:val="0"/>
      <w:marRight w:val="0"/>
      <w:marTop w:val="0"/>
      <w:marBottom w:val="0"/>
      <w:divBdr>
        <w:top w:val="none" w:sz="0" w:space="0" w:color="auto"/>
        <w:left w:val="none" w:sz="0" w:space="0" w:color="auto"/>
        <w:bottom w:val="none" w:sz="0" w:space="0" w:color="auto"/>
        <w:right w:val="none" w:sz="0" w:space="0" w:color="auto"/>
      </w:divBdr>
    </w:div>
    <w:div w:id="1545216339">
      <w:bodyDiv w:val="1"/>
      <w:marLeft w:val="0"/>
      <w:marRight w:val="0"/>
      <w:marTop w:val="0"/>
      <w:marBottom w:val="0"/>
      <w:divBdr>
        <w:top w:val="none" w:sz="0" w:space="0" w:color="auto"/>
        <w:left w:val="none" w:sz="0" w:space="0" w:color="auto"/>
        <w:bottom w:val="none" w:sz="0" w:space="0" w:color="auto"/>
        <w:right w:val="none" w:sz="0" w:space="0" w:color="auto"/>
      </w:divBdr>
    </w:div>
    <w:div w:id="1545633082">
      <w:bodyDiv w:val="1"/>
      <w:marLeft w:val="0"/>
      <w:marRight w:val="0"/>
      <w:marTop w:val="0"/>
      <w:marBottom w:val="0"/>
      <w:divBdr>
        <w:top w:val="none" w:sz="0" w:space="0" w:color="auto"/>
        <w:left w:val="none" w:sz="0" w:space="0" w:color="auto"/>
        <w:bottom w:val="none" w:sz="0" w:space="0" w:color="auto"/>
        <w:right w:val="none" w:sz="0" w:space="0" w:color="auto"/>
      </w:divBdr>
    </w:div>
    <w:div w:id="1548838942">
      <w:bodyDiv w:val="1"/>
      <w:marLeft w:val="0"/>
      <w:marRight w:val="0"/>
      <w:marTop w:val="0"/>
      <w:marBottom w:val="0"/>
      <w:divBdr>
        <w:top w:val="none" w:sz="0" w:space="0" w:color="auto"/>
        <w:left w:val="none" w:sz="0" w:space="0" w:color="auto"/>
        <w:bottom w:val="none" w:sz="0" w:space="0" w:color="auto"/>
        <w:right w:val="none" w:sz="0" w:space="0" w:color="auto"/>
      </w:divBdr>
    </w:div>
    <w:div w:id="1551569416">
      <w:bodyDiv w:val="1"/>
      <w:marLeft w:val="0"/>
      <w:marRight w:val="0"/>
      <w:marTop w:val="0"/>
      <w:marBottom w:val="0"/>
      <w:divBdr>
        <w:top w:val="none" w:sz="0" w:space="0" w:color="auto"/>
        <w:left w:val="none" w:sz="0" w:space="0" w:color="auto"/>
        <w:bottom w:val="none" w:sz="0" w:space="0" w:color="auto"/>
        <w:right w:val="none" w:sz="0" w:space="0" w:color="auto"/>
      </w:divBdr>
    </w:div>
    <w:div w:id="1554850650">
      <w:bodyDiv w:val="1"/>
      <w:marLeft w:val="0"/>
      <w:marRight w:val="0"/>
      <w:marTop w:val="0"/>
      <w:marBottom w:val="0"/>
      <w:divBdr>
        <w:top w:val="none" w:sz="0" w:space="0" w:color="auto"/>
        <w:left w:val="none" w:sz="0" w:space="0" w:color="auto"/>
        <w:bottom w:val="none" w:sz="0" w:space="0" w:color="auto"/>
        <w:right w:val="none" w:sz="0" w:space="0" w:color="auto"/>
      </w:divBdr>
    </w:div>
    <w:div w:id="1557735975">
      <w:bodyDiv w:val="1"/>
      <w:marLeft w:val="0"/>
      <w:marRight w:val="0"/>
      <w:marTop w:val="0"/>
      <w:marBottom w:val="0"/>
      <w:divBdr>
        <w:top w:val="none" w:sz="0" w:space="0" w:color="auto"/>
        <w:left w:val="none" w:sz="0" w:space="0" w:color="auto"/>
        <w:bottom w:val="none" w:sz="0" w:space="0" w:color="auto"/>
        <w:right w:val="none" w:sz="0" w:space="0" w:color="auto"/>
      </w:divBdr>
    </w:div>
    <w:div w:id="1558202249">
      <w:bodyDiv w:val="1"/>
      <w:marLeft w:val="0"/>
      <w:marRight w:val="0"/>
      <w:marTop w:val="0"/>
      <w:marBottom w:val="0"/>
      <w:divBdr>
        <w:top w:val="none" w:sz="0" w:space="0" w:color="auto"/>
        <w:left w:val="none" w:sz="0" w:space="0" w:color="auto"/>
        <w:bottom w:val="none" w:sz="0" w:space="0" w:color="auto"/>
        <w:right w:val="none" w:sz="0" w:space="0" w:color="auto"/>
      </w:divBdr>
    </w:div>
    <w:div w:id="1559048195">
      <w:bodyDiv w:val="1"/>
      <w:marLeft w:val="0"/>
      <w:marRight w:val="0"/>
      <w:marTop w:val="0"/>
      <w:marBottom w:val="0"/>
      <w:divBdr>
        <w:top w:val="none" w:sz="0" w:space="0" w:color="auto"/>
        <w:left w:val="none" w:sz="0" w:space="0" w:color="auto"/>
        <w:bottom w:val="none" w:sz="0" w:space="0" w:color="auto"/>
        <w:right w:val="none" w:sz="0" w:space="0" w:color="auto"/>
      </w:divBdr>
    </w:div>
    <w:div w:id="1560170220">
      <w:bodyDiv w:val="1"/>
      <w:marLeft w:val="0"/>
      <w:marRight w:val="0"/>
      <w:marTop w:val="0"/>
      <w:marBottom w:val="0"/>
      <w:divBdr>
        <w:top w:val="none" w:sz="0" w:space="0" w:color="auto"/>
        <w:left w:val="none" w:sz="0" w:space="0" w:color="auto"/>
        <w:bottom w:val="none" w:sz="0" w:space="0" w:color="auto"/>
        <w:right w:val="none" w:sz="0" w:space="0" w:color="auto"/>
      </w:divBdr>
    </w:div>
    <w:div w:id="1563712829">
      <w:bodyDiv w:val="1"/>
      <w:marLeft w:val="0"/>
      <w:marRight w:val="0"/>
      <w:marTop w:val="0"/>
      <w:marBottom w:val="0"/>
      <w:divBdr>
        <w:top w:val="none" w:sz="0" w:space="0" w:color="auto"/>
        <w:left w:val="none" w:sz="0" w:space="0" w:color="auto"/>
        <w:bottom w:val="none" w:sz="0" w:space="0" w:color="auto"/>
        <w:right w:val="none" w:sz="0" w:space="0" w:color="auto"/>
      </w:divBdr>
    </w:div>
    <w:div w:id="1567764288">
      <w:bodyDiv w:val="1"/>
      <w:marLeft w:val="0"/>
      <w:marRight w:val="0"/>
      <w:marTop w:val="0"/>
      <w:marBottom w:val="0"/>
      <w:divBdr>
        <w:top w:val="none" w:sz="0" w:space="0" w:color="auto"/>
        <w:left w:val="none" w:sz="0" w:space="0" w:color="auto"/>
        <w:bottom w:val="none" w:sz="0" w:space="0" w:color="auto"/>
        <w:right w:val="none" w:sz="0" w:space="0" w:color="auto"/>
      </w:divBdr>
    </w:div>
    <w:div w:id="1568685238">
      <w:bodyDiv w:val="1"/>
      <w:marLeft w:val="0"/>
      <w:marRight w:val="0"/>
      <w:marTop w:val="0"/>
      <w:marBottom w:val="0"/>
      <w:divBdr>
        <w:top w:val="none" w:sz="0" w:space="0" w:color="auto"/>
        <w:left w:val="none" w:sz="0" w:space="0" w:color="auto"/>
        <w:bottom w:val="none" w:sz="0" w:space="0" w:color="auto"/>
        <w:right w:val="none" w:sz="0" w:space="0" w:color="auto"/>
      </w:divBdr>
    </w:div>
    <w:div w:id="1570192524">
      <w:bodyDiv w:val="1"/>
      <w:marLeft w:val="0"/>
      <w:marRight w:val="0"/>
      <w:marTop w:val="0"/>
      <w:marBottom w:val="0"/>
      <w:divBdr>
        <w:top w:val="none" w:sz="0" w:space="0" w:color="auto"/>
        <w:left w:val="none" w:sz="0" w:space="0" w:color="auto"/>
        <w:bottom w:val="none" w:sz="0" w:space="0" w:color="auto"/>
        <w:right w:val="none" w:sz="0" w:space="0" w:color="auto"/>
      </w:divBdr>
    </w:div>
    <w:div w:id="1570727399">
      <w:bodyDiv w:val="1"/>
      <w:marLeft w:val="0"/>
      <w:marRight w:val="0"/>
      <w:marTop w:val="0"/>
      <w:marBottom w:val="0"/>
      <w:divBdr>
        <w:top w:val="none" w:sz="0" w:space="0" w:color="auto"/>
        <w:left w:val="none" w:sz="0" w:space="0" w:color="auto"/>
        <w:bottom w:val="none" w:sz="0" w:space="0" w:color="auto"/>
        <w:right w:val="none" w:sz="0" w:space="0" w:color="auto"/>
      </w:divBdr>
    </w:div>
    <w:div w:id="1570966271">
      <w:bodyDiv w:val="1"/>
      <w:marLeft w:val="0"/>
      <w:marRight w:val="0"/>
      <w:marTop w:val="0"/>
      <w:marBottom w:val="0"/>
      <w:divBdr>
        <w:top w:val="none" w:sz="0" w:space="0" w:color="auto"/>
        <w:left w:val="none" w:sz="0" w:space="0" w:color="auto"/>
        <w:bottom w:val="none" w:sz="0" w:space="0" w:color="auto"/>
        <w:right w:val="none" w:sz="0" w:space="0" w:color="auto"/>
      </w:divBdr>
    </w:div>
    <w:div w:id="1572737651">
      <w:bodyDiv w:val="1"/>
      <w:marLeft w:val="0"/>
      <w:marRight w:val="0"/>
      <w:marTop w:val="0"/>
      <w:marBottom w:val="0"/>
      <w:divBdr>
        <w:top w:val="none" w:sz="0" w:space="0" w:color="auto"/>
        <w:left w:val="none" w:sz="0" w:space="0" w:color="auto"/>
        <w:bottom w:val="none" w:sz="0" w:space="0" w:color="auto"/>
        <w:right w:val="none" w:sz="0" w:space="0" w:color="auto"/>
      </w:divBdr>
    </w:div>
    <w:div w:id="1573272844">
      <w:bodyDiv w:val="1"/>
      <w:marLeft w:val="0"/>
      <w:marRight w:val="0"/>
      <w:marTop w:val="0"/>
      <w:marBottom w:val="0"/>
      <w:divBdr>
        <w:top w:val="none" w:sz="0" w:space="0" w:color="auto"/>
        <w:left w:val="none" w:sz="0" w:space="0" w:color="auto"/>
        <w:bottom w:val="none" w:sz="0" w:space="0" w:color="auto"/>
        <w:right w:val="none" w:sz="0" w:space="0" w:color="auto"/>
      </w:divBdr>
    </w:div>
    <w:div w:id="1574315997">
      <w:bodyDiv w:val="1"/>
      <w:marLeft w:val="0"/>
      <w:marRight w:val="0"/>
      <w:marTop w:val="0"/>
      <w:marBottom w:val="0"/>
      <w:divBdr>
        <w:top w:val="none" w:sz="0" w:space="0" w:color="auto"/>
        <w:left w:val="none" w:sz="0" w:space="0" w:color="auto"/>
        <w:bottom w:val="none" w:sz="0" w:space="0" w:color="auto"/>
        <w:right w:val="none" w:sz="0" w:space="0" w:color="auto"/>
      </w:divBdr>
    </w:div>
    <w:div w:id="1574662199">
      <w:bodyDiv w:val="1"/>
      <w:marLeft w:val="0"/>
      <w:marRight w:val="0"/>
      <w:marTop w:val="0"/>
      <w:marBottom w:val="0"/>
      <w:divBdr>
        <w:top w:val="none" w:sz="0" w:space="0" w:color="auto"/>
        <w:left w:val="none" w:sz="0" w:space="0" w:color="auto"/>
        <w:bottom w:val="none" w:sz="0" w:space="0" w:color="auto"/>
        <w:right w:val="none" w:sz="0" w:space="0" w:color="auto"/>
      </w:divBdr>
    </w:div>
    <w:div w:id="1574852654">
      <w:bodyDiv w:val="1"/>
      <w:marLeft w:val="0"/>
      <w:marRight w:val="0"/>
      <w:marTop w:val="0"/>
      <w:marBottom w:val="0"/>
      <w:divBdr>
        <w:top w:val="none" w:sz="0" w:space="0" w:color="auto"/>
        <w:left w:val="none" w:sz="0" w:space="0" w:color="auto"/>
        <w:bottom w:val="none" w:sz="0" w:space="0" w:color="auto"/>
        <w:right w:val="none" w:sz="0" w:space="0" w:color="auto"/>
      </w:divBdr>
    </w:div>
    <w:div w:id="1581022624">
      <w:bodyDiv w:val="1"/>
      <w:marLeft w:val="0"/>
      <w:marRight w:val="0"/>
      <w:marTop w:val="0"/>
      <w:marBottom w:val="0"/>
      <w:divBdr>
        <w:top w:val="none" w:sz="0" w:space="0" w:color="auto"/>
        <w:left w:val="none" w:sz="0" w:space="0" w:color="auto"/>
        <w:bottom w:val="none" w:sz="0" w:space="0" w:color="auto"/>
        <w:right w:val="none" w:sz="0" w:space="0" w:color="auto"/>
      </w:divBdr>
    </w:div>
    <w:div w:id="1582711848">
      <w:bodyDiv w:val="1"/>
      <w:marLeft w:val="0"/>
      <w:marRight w:val="0"/>
      <w:marTop w:val="0"/>
      <w:marBottom w:val="0"/>
      <w:divBdr>
        <w:top w:val="none" w:sz="0" w:space="0" w:color="auto"/>
        <w:left w:val="none" w:sz="0" w:space="0" w:color="auto"/>
        <w:bottom w:val="none" w:sz="0" w:space="0" w:color="auto"/>
        <w:right w:val="none" w:sz="0" w:space="0" w:color="auto"/>
      </w:divBdr>
    </w:div>
    <w:div w:id="1584610583">
      <w:bodyDiv w:val="1"/>
      <w:marLeft w:val="0"/>
      <w:marRight w:val="0"/>
      <w:marTop w:val="0"/>
      <w:marBottom w:val="0"/>
      <w:divBdr>
        <w:top w:val="none" w:sz="0" w:space="0" w:color="auto"/>
        <w:left w:val="none" w:sz="0" w:space="0" w:color="auto"/>
        <w:bottom w:val="none" w:sz="0" w:space="0" w:color="auto"/>
        <w:right w:val="none" w:sz="0" w:space="0" w:color="auto"/>
      </w:divBdr>
    </w:div>
    <w:div w:id="1585845545">
      <w:bodyDiv w:val="1"/>
      <w:marLeft w:val="0"/>
      <w:marRight w:val="0"/>
      <w:marTop w:val="0"/>
      <w:marBottom w:val="0"/>
      <w:divBdr>
        <w:top w:val="none" w:sz="0" w:space="0" w:color="auto"/>
        <w:left w:val="none" w:sz="0" w:space="0" w:color="auto"/>
        <w:bottom w:val="none" w:sz="0" w:space="0" w:color="auto"/>
        <w:right w:val="none" w:sz="0" w:space="0" w:color="auto"/>
      </w:divBdr>
    </w:div>
    <w:div w:id="1587692431">
      <w:bodyDiv w:val="1"/>
      <w:marLeft w:val="0"/>
      <w:marRight w:val="0"/>
      <w:marTop w:val="0"/>
      <w:marBottom w:val="0"/>
      <w:divBdr>
        <w:top w:val="none" w:sz="0" w:space="0" w:color="auto"/>
        <w:left w:val="none" w:sz="0" w:space="0" w:color="auto"/>
        <w:bottom w:val="none" w:sz="0" w:space="0" w:color="auto"/>
        <w:right w:val="none" w:sz="0" w:space="0" w:color="auto"/>
      </w:divBdr>
    </w:div>
    <w:div w:id="1589265241">
      <w:bodyDiv w:val="1"/>
      <w:marLeft w:val="0"/>
      <w:marRight w:val="0"/>
      <w:marTop w:val="0"/>
      <w:marBottom w:val="0"/>
      <w:divBdr>
        <w:top w:val="none" w:sz="0" w:space="0" w:color="auto"/>
        <w:left w:val="none" w:sz="0" w:space="0" w:color="auto"/>
        <w:bottom w:val="none" w:sz="0" w:space="0" w:color="auto"/>
        <w:right w:val="none" w:sz="0" w:space="0" w:color="auto"/>
      </w:divBdr>
    </w:div>
    <w:div w:id="1593465915">
      <w:bodyDiv w:val="1"/>
      <w:marLeft w:val="0"/>
      <w:marRight w:val="0"/>
      <w:marTop w:val="0"/>
      <w:marBottom w:val="0"/>
      <w:divBdr>
        <w:top w:val="none" w:sz="0" w:space="0" w:color="auto"/>
        <w:left w:val="none" w:sz="0" w:space="0" w:color="auto"/>
        <w:bottom w:val="none" w:sz="0" w:space="0" w:color="auto"/>
        <w:right w:val="none" w:sz="0" w:space="0" w:color="auto"/>
      </w:divBdr>
    </w:div>
    <w:div w:id="1594584277">
      <w:bodyDiv w:val="1"/>
      <w:marLeft w:val="0"/>
      <w:marRight w:val="0"/>
      <w:marTop w:val="0"/>
      <w:marBottom w:val="0"/>
      <w:divBdr>
        <w:top w:val="none" w:sz="0" w:space="0" w:color="auto"/>
        <w:left w:val="none" w:sz="0" w:space="0" w:color="auto"/>
        <w:bottom w:val="none" w:sz="0" w:space="0" w:color="auto"/>
        <w:right w:val="none" w:sz="0" w:space="0" w:color="auto"/>
      </w:divBdr>
    </w:div>
    <w:div w:id="1594625313">
      <w:bodyDiv w:val="1"/>
      <w:marLeft w:val="0"/>
      <w:marRight w:val="0"/>
      <w:marTop w:val="0"/>
      <w:marBottom w:val="0"/>
      <w:divBdr>
        <w:top w:val="none" w:sz="0" w:space="0" w:color="auto"/>
        <w:left w:val="none" w:sz="0" w:space="0" w:color="auto"/>
        <w:bottom w:val="none" w:sz="0" w:space="0" w:color="auto"/>
        <w:right w:val="none" w:sz="0" w:space="0" w:color="auto"/>
      </w:divBdr>
    </w:div>
    <w:div w:id="1599555622">
      <w:bodyDiv w:val="1"/>
      <w:marLeft w:val="0"/>
      <w:marRight w:val="0"/>
      <w:marTop w:val="0"/>
      <w:marBottom w:val="0"/>
      <w:divBdr>
        <w:top w:val="none" w:sz="0" w:space="0" w:color="auto"/>
        <w:left w:val="none" w:sz="0" w:space="0" w:color="auto"/>
        <w:bottom w:val="none" w:sz="0" w:space="0" w:color="auto"/>
        <w:right w:val="none" w:sz="0" w:space="0" w:color="auto"/>
      </w:divBdr>
    </w:div>
    <w:div w:id="1600210071">
      <w:bodyDiv w:val="1"/>
      <w:marLeft w:val="0"/>
      <w:marRight w:val="0"/>
      <w:marTop w:val="0"/>
      <w:marBottom w:val="0"/>
      <w:divBdr>
        <w:top w:val="none" w:sz="0" w:space="0" w:color="auto"/>
        <w:left w:val="none" w:sz="0" w:space="0" w:color="auto"/>
        <w:bottom w:val="none" w:sz="0" w:space="0" w:color="auto"/>
        <w:right w:val="none" w:sz="0" w:space="0" w:color="auto"/>
      </w:divBdr>
    </w:div>
    <w:div w:id="1601646779">
      <w:bodyDiv w:val="1"/>
      <w:marLeft w:val="0"/>
      <w:marRight w:val="0"/>
      <w:marTop w:val="0"/>
      <w:marBottom w:val="0"/>
      <w:divBdr>
        <w:top w:val="none" w:sz="0" w:space="0" w:color="auto"/>
        <w:left w:val="none" w:sz="0" w:space="0" w:color="auto"/>
        <w:bottom w:val="none" w:sz="0" w:space="0" w:color="auto"/>
        <w:right w:val="none" w:sz="0" w:space="0" w:color="auto"/>
      </w:divBdr>
    </w:div>
    <w:div w:id="1606305443">
      <w:bodyDiv w:val="1"/>
      <w:marLeft w:val="0"/>
      <w:marRight w:val="0"/>
      <w:marTop w:val="0"/>
      <w:marBottom w:val="0"/>
      <w:divBdr>
        <w:top w:val="none" w:sz="0" w:space="0" w:color="auto"/>
        <w:left w:val="none" w:sz="0" w:space="0" w:color="auto"/>
        <w:bottom w:val="none" w:sz="0" w:space="0" w:color="auto"/>
        <w:right w:val="none" w:sz="0" w:space="0" w:color="auto"/>
      </w:divBdr>
    </w:div>
    <w:div w:id="1606376818">
      <w:bodyDiv w:val="1"/>
      <w:marLeft w:val="0"/>
      <w:marRight w:val="0"/>
      <w:marTop w:val="0"/>
      <w:marBottom w:val="0"/>
      <w:divBdr>
        <w:top w:val="none" w:sz="0" w:space="0" w:color="auto"/>
        <w:left w:val="none" w:sz="0" w:space="0" w:color="auto"/>
        <w:bottom w:val="none" w:sz="0" w:space="0" w:color="auto"/>
        <w:right w:val="none" w:sz="0" w:space="0" w:color="auto"/>
      </w:divBdr>
    </w:div>
    <w:div w:id="1606886115">
      <w:bodyDiv w:val="1"/>
      <w:marLeft w:val="0"/>
      <w:marRight w:val="0"/>
      <w:marTop w:val="0"/>
      <w:marBottom w:val="0"/>
      <w:divBdr>
        <w:top w:val="none" w:sz="0" w:space="0" w:color="auto"/>
        <w:left w:val="none" w:sz="0" w:space="0" w:color="auto"/>
        <w:bottom w:val="none" w:sz="0" w:space="0" w:color="auto"/>
        <w:right w:val="none" w:sz="0" w:space="0" w:color="auto"/>
      </w:divBdr>
    </w:div>
    <w:div w:id="1609658322">
      <w:bodyDiv w:val="1"/>
      <w:marLeft w:val="0"/>
      <w:marRight w:val="0"/>
      <w:marTop w:val="0"/>
      <w:marBottom w:val="0"/>
      <w:divBdr>
        <w:top w:val="none" w:sz="0" w:space="0" w:color="auto"/>
        <w:left w:val="none" w:sz="0" w:space="0" w:color="auto"/>
        <w:bottom w:val="none" w:sz="0" w:space="0" w:color="auto"/>
        <w:right w:val="none" w:sz="0" w:space="0" w:color="auto"/>
      </w:divBdr>
    </w:div>
    <w:div w:id="1610426746">
      <w:bodyDiv w:val="1"/>
      <w:marLeft w:val="0"/>
      <w:marRight w:val="0"/>
      <w:marTop w:val="0"/>
      <w:marBottom w:val="0"/>
      <w:divBdr>
        <w:top w:val="none" w:sz="0" w:space="0" w:color="auto"/>
        <w:left w:val="none" w:sz="0" w:space="0" w:color="auto"/>
        <w:bottom w:val="none" w:sz="0" w:space="0" w:color="auto"/>
        <w:right w:val="none" w:sz="0" w:space="0" w:color="auto"/>
      </w:divBdr>
    </w:div>
    <w:div w:id="1610744388">
      <w:bodyDiv w:val="1"/>
      <w:marLeft w:val="0"/>
      <w:marRight w:val="0"/>
      <w:marTop w:val="0"/>
      <w:marBottom w:val="0"/>
      <w:divBdr>
        <w:top w:val="none" w:sz="0" w:space="0" w:color="auto"/>
        <w:left w:val="none" w:sz="0" w:space="0" w:color="auto"/>
        <w:bottom w:val="none" w:sz="0" w:space="0" w:color="auto"/>
        <w:right w:val="none" w:sz="0" w:space="0" w:color="auto"/>
      </w:divBdr>
    </w:div>
    <w:div w:id="1611930857">
      <w:bodyDiv w:val="1"/>
      <w:marLeft w:val="0"/>
      <w:marRight w:val="0"/>
      <w:marTop w:val="0"/>
      <w:marBottom w:val="0"/>
      <w:divBdr>
        <w:top w:val="none" w:sz="0" w:space="0" w:color="auto"/>
        <w:left w:val="none" w:sz="0" w:space="0" w:color="auto"/>
        <w:bottom w:val="none" w:sz="0" w:space="0" w:color="auto"/>
        <w:right w:val="none" w:sz="0" w:space="0" w:color="auto"/>
      </w:divBdr>
    </w:div>
    <w:div w:id="1613901550">
      <w:bodyDiv w:val="1"/>
      <w:marLeft w:val="0"/>
      <w:marRight w:val="0"/>
      <w:marTop w:val="0"/>
      <w:marBottom w:val="0"/>
      <w:divBdr>
        <w:top w:val="none" w:sz="0" w:space="0" w:color="auto"/>
        <w:left w:val="none" w:sz="0" w:space="0" w:color="auto"/>
        <w:bottom w:val="none" w:sz="0" w:space="0" w:color="auto"/>
        <w:right w:val="none" w:sz="0" w:space="0" w:color="auto"/>
      </w:divBdr>
    </w:div>
    <w:div w:id="1616213623">
      <w:bodyDiv w:val="1"/>
      <w:marLeft w:val="0"/>
      <w:marRight w:val="0"/>
      <w:marTop w:val="0"/>
      <w:marBottom w:val="0"/>
      <w:divBdr>
        <w:top w:val="none" w:sz="0" w:space="0" w:color="auto"/>
        <w:left w:val="none" w:sz="0" w:space="0" w:color="auto"/>
        <w:bottom w:val="none" w:sz="0" w:space="0" w:color="auto"/>
        <w:right w:val="none" w:sz="0" w:space="0" w:color="auto"/>
      </w:divBdr>
    </w:div>
    <w:div w:id="1617370601">
      <w:bodyDiv w:val="1"/>
      <w:marLeft w:val="0"/>
      <w:marRight w:val="0"/>
      <w:marTop w:val="0"/>
      <w:marBottom w:val="0"/>
      <w:divBdr>
        <w:top w:val="none" w:sz="0" w:space="0" w:color="auto"/>
        <w:left w:val="none" w:sz="0" w:space="0" w:color="auto"/>
        <w:bottom w:val="none" w:sz="0" w:space="0" w:color="auto"/>
        <w:right w:val="none" w:sz="0" w:space="0" w:color="auto"/>
      </w:divBdr>
    </w:div>
    <w:div w:id="1618444149">
      <w:bodyDiv w:val="1"/>
      <w:marLeft w:val="0"/>
      <w:marRight w:val="0"/>
      <w:marTop w:val="0"/>
      <w:marBottom w:val="0"/>
      <w:divBdr>
        <w:top w:val="none" w:sz="0" w:space="0" w:color="auto"/>
        <w:left w:val="none" w:sz="0" w:space="0" w:color="auto"/>
        <w:bottom w:val="none" w:sz="0" w:space="0" w:color="auto"/>
        <w:right w:val="none" w:sz="0" w:space="0" w:color="auto"/>
      </w:divBdr>
    </w:div>
    <w:div w:id="1623341243">
      <w:bodyDiv w:val="1"/>
      <w:marLeft w:val="0"/>
      <w:marRight w:val="0"/>
      <w:marTop w:val="0"/>
      <w:marBottom w:val="0"/>
      <w:divBdr>
        <w:top w:val="none" w:sz="0" w:space="0" w:color="auto"/>
        <w:left w:val="none" w:sz="0" w:space="0" w:color="auto"/>
        <w:bottom w:val="none" w:sz="0" w:space="0" w:color="auto"/>
        <w:right w:val="none" w:sz="0" w:space="0" w:color="auto"/>
      </w:divBdr>
    </w:div>
    <w:div w:id="1623465071">
      <w:bodyDiv w:val="1"/>
      <w:marLeft w:val="0"/>
      <w:marRight w:val="0"/>
      <w:marTop w:val="0"/>
      <w:marBottom w:val="0"/>
      <w:divBdr>
        <w:top w:val="none" w:sz="0" w:space="0" w:color="auto"/>
        <w:left w:val="none" w:sz="0" w:space="0" w:color="auto"/>
        <w:bottom w:val="none" w:sz="0" w:space="0" w:color="auto"/>
        <w:right w:val="none" w:sz="0" w:space="0" w:color="auto"/>
      </w:divBdr>
    </w:div>
    <w:div w:id="1628005912">
      <w:bodyDiv w:val="1"/>
      <w:marLeft w:val="0"/>
      <w:marRight w:val="0"/>
      <w:marTop w:val="0"/>
      <w:marBottom w:val="0"/>
      <w:divBdr>
        <w:top w:val="none" w:sz="0" w:space="0" w:color="auto"/>
        <w:left w:val="none" w:sz="0" w:space="0" w:color="auto"/>
        <w:bottom w:val="none" w:sz="0" w:space="0" w:color="auto"/>
        <w:right w:val="none" w:sz="0" w:space="0" w:color="auto"/>
      </w:divBdr>
    </w:div>
    <w:div w:id="1629235379">
      <w:bodyDiv w:val="1"/>
      <w:marLeft w:val="0"/>
      <w:marRight w:val="0"/>
      <w:marTop w:val="0"/>
      <w:marBottom w:val="0"/>
      <w:divBdr>
        <w:top w:val="none" w:sz="0" w:space="0" w:color="auto"/>
        <w:left w:val="none" w:sz="0" w:space="0" w:color="auto"/>
        <w:bottom w:val="none" w:sz="0" w:space="0" w:color="auto"/>
        <w:right w:val="none" w:sz="0" w:space="0" w:color="auto"/>
      </w:divBdr>
    </w:div>
    <w:div w:id="163135155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 w:id="1633093042">
      <w:bodyDiv w:val="1"/>
      <w:marLeft w:val="0"/>
      <w:marRight w:val="0"/>
      <w:marTop w:val="0"/>
      <w:marBottom w:val="0"/>
      <w:divBdr>
        <w:top w:val="none" w:sz="0" w:space="0" w:color="auto"/>
        <w:left w:val="none" w:sz="0" w:space="0" w:color="auto"/>
        <w:bottom w:val="none" w:sz="0" w:space="0" w:color="auto"/>
        <w:right w:val="none" w:sz="0" w:space="0" w:color="auto"/>
      </w:divBdr>
    </w:div>
    <w:div w:id="1635791562">
      <w:bodyDiv w:val="1"/>
      <w:marLeft w:val="0"/>
      <w:marRight w:val="0"/>
      <w:marTop w:val="0"/>
      <w:marBottom w:val="0"/>
      <w:divBdr>
        <w:top w:val="none" w:sz="0" w:space="0" w:color="auto"/>
        <w:left w:val="none" w:sz="0" w:space="0" w:color="auto"/>
        <w:bottom w:val="none" w:sz="0" w:space="0" w:color="auto"/>
        <w:right w:val="none" w:sz="0" w:space="0" w:color="auto"/>
      </w:divBdr>
    </w:div>
    <w:div w:id="1638149395">
      <w:bodyDiv w:val="1"/>
      <w:marLeft w:val="0"/>
      <w:marRight w:val="0"/>
      <w:marTop w:val="0"/>
      <w:marBottom w:val="0"/>
      <w:divBdr>
        <w:top w:val="none" w:sz="0" w:space="0" w:color="auto"/>
        <w:left w:val="none" w:sz="0" w:space="0" w:color="auto"/>
        <w:bottom w:val="none" w:sz="0" w:space="0" w:color="auto"/>
        <w:right w:val="none" w:sz="0" w:space="0" w:color="auto"/>
      </w:divBdr>
    </w:div>
    <w:div w:id="1638292353">
      <w:bodyDiv w:val="1"/>
      <w:marLeft w:val="0"/>
      <w:marRight w:val="0"/>
      <w:marTop w:val="0"/>
      <w:marBottom w:val="0"/>
      <w:divBdr>
        <w:top w:val="none" w:sz="0" w:space="0" w:color="auto"/>
        <w:left w:val="none" w:sz="0" w:space="0" w:color="auto"/>
        <w:bottom w:val="none" w:sz="0" w:space="0" w:color="auto"/>
        <w:right w:val="none" w:sz="0" w:space="0" w:color="auto"/>
      </w:divBdr>
    </w:div>
    <w:div w:id="1638295360">
      <w:bodyDiv w:val="1"/>
      <w:marLeft w:val="0"/>
      <w:marRight w:val="0"/>
      <w:marTop w:val="0"/>
      <w:marBottom w:val="0"/>
      <w:divBdr>
        <w:top w:val="none" w:sz="0" w:space="0" w:color="auto"/>
        <w:left w:val="none" w:sz="0" w:space="0" w:color="auto"/>
        <w:bottom w:val="none" w:sz="0" w:space="0" w:color="auto"/>
        <w:right w:val="none" w:sz="0" w:space="0" w:color="auto"/>
      </w:divBdr>
    </w:div>
    <w:div w:id="1639260391">
      <w:bodyDiv w:val="1"/>
      <w:marLeft w:val="0"/>
      <w:marRight w:val="0"/>
      <w:marTop w:val="0"/>
      <w:marBottom w:val="0"/>
      <w:divBdr>
        <w:top w:val="none" w:sz="0" w:space="0" w:color="auto"/>
        <w:left w:val="none" w:sz="0" w:space="0" w:color="auto"/>
        <w:bottom w:val="none" w:sz="0" w:space="0" w:color="auto"/>
        <w:right w:val="none" w:sz="0" w:space="0" w:color="auto"/>
      </w:divBdr>
    </w:div>
    <w:div w:id="1639414156">
      <w:bodyDiv w:val="1"/>
      <w:marLeft w:val="0"/>
      <w:marRight w:val="0"/>
      <w:marTop w:val="0"/>
      <w:marBottom w:val="0"/>
      <w:divBdr>
        <w:top w:val="none" w:sz="0" w:space="0" w:color="auto"/>
        <w:left w:val="none" w:sz="0" w:space="0" w:color="auto"/>
        <w:bottom w:val="none" w:sz="0" w:space="0" w:color="auto"/>
        <w:right w:val="none" w:sz="0" w:space="0" w:color="auto"/>
      </w:divBdr>
    </w:div>
    <w:div w:id="1639604024">
      <w:bodyDiv w:val="1"/>
      <w:marLeft w:val="0"/>
      <w:marRight w:val="0"/>
      <w:marTop w:val="0"/>
      <w:marBottom w:val="0"/>
      <w:divBdr>
        <w:top w:val="none" w:sz="0" w:space="0" w:color="auto"/>
        <w:left w:val="none" w:sz="0" w:space="0" w:color="auto"/>
        <w:bottom w:val="none" w:sz="0" w:space="0" w:color="auto"/>
        <w:right w:val="none" w:sz="0" w:space="0" w:color="auto"/>
      </w:divBdr>
    </w:div>
    <w:div w:id="1641302254">
      <w:bodyDiv w:val="1"/>
      <w:marLeft w:val="0"/>
      <w:marRight w:val="0"/>
      <w:marTop w:val="0"/>
      <w:marBottom w:val="0"/>
      <w:divBdr>
        <w:top w:val="none" w:sz="0" w:space="0" w:color="auto"/>
        <w:left w:val="none" w:sz="0" w:space="0" w:color="auto"/>
        <w:bottom w:val="none" w:sz="0" w:space="0" w:color="auto"/>
        <w:right w:val="none" w:sz="0" w:space="0" w:color="auto"/>
      </w:divBdr>
    </w:div>
    <w:div w:id="1643656323">
      <w:bodyDiv w:val="1"/>
      <w:marLeft w:val="0"/>
      <w:marRight w:val="0"/>
      <w:marTop w:val="0"/>
      <w:marBottom w:val="0"/>
      <w:divBdr>
        <w:top w:val="none" w:sz="0" w:space="0" w:color="auto"/>
        <w:left w:val="none" w:sz="0" w:space="0" w:color="auto"/>
        <w:bottom w:val="none" w:sz="0" w:space="0" w:color="auto"/>
        <w:right w:val="none" w:sz="0" w:space="0" w:color="auto"/>
      </w:divBdr>
    </w:div>
    <w:div w:id="1643846610">
      <w:bodyDiv w:val="1"/>
      <w:marLeft w:val="0"/>
      <w:marRight w:val="0"/>
      <w:marTop w:val="0"/>
      <w:marBottom w:val="0"/>
      <w:divBdr>
        <w:top w:val="none" w:sz="0" w:space="0" w:color="auto"/>
        <w:left w:val="none" w:sz="0" w:space="0" w:color="auto"/>
        <w:bottom w:val="none" w:sz="0" w:space="0" w:color="auto"/>
        <w:right w:val="none" w:sz="0" w:space="0" w:color="auto"/>
      </w:divBdr>
    </w:div>
    <w:div w:id="1645625970">
      <w:bodyDiv w:val="1"/>
      <w:marLeft w:val="0"/>
      <w:marRight w:val="0"/>
      <w:marTop w:val="0"/>
      <w:marBottom w:val="0"/>
      <w:divBdr>
        <w:top w:val="none" w:sz="0" w:space="0" w:color="auto"/>
        <w:left w:val="none" w:sz="0" w:space="0" w:color="auto"/>
        <w:bottom w:val="none" w:sz="0" w:space="0" w:color="auto"/>
        <w:right w:val="none" w:sz="0" w:space="0" w:color="auto"/>
      </w:divBdr>
    </w:div>
    <w:div w:id="1646814366">
      <w:bodyDiv w:val="1"/>
      <w:marLeft w:val="0"/>
      <w:marRight w:val="0"/>
      <w:marTop w:val="0"/>
      <w:marBottom w:val="0"/>
      <w:divBdr>
        <w:top w:val="none" w:sz="0" w:space="0" w:color="auto"/>
        <w:left w:val="none" w:sz="0" w:space="0" w:color="auto"/>
        <w:bottom w:val="none" w:sz="0" w:space="0" w:color="auto"/>
        <w:right w:val="none" w:sz="0" w:space="0" w:color="auto"/>
      </w:divBdr>
    </w:div>
    <w:div w:id="1649285382">
      <w:bodyDiv w:val="1"/>
      <w:marLeft w:val="0"/>
      <w:marRight w:val="0"/>
      <w:marTop w:val="0"/>
      <w:marBottom w:val="0"/>
      <w:divBdr>
        <w:top w:val="none" w:sz="0" w:space="0" w:color="auto"/>
        <w:left w:val="none" w:sz="0" w:space="0" w:color="auto"/>
        <w:bottom w:val="none" w:sz="0" w:space="0" w:color="auto"/>
        <w:right w:val="none" w:sz="0" w:space="0" w:color="auto"/>
      </w:divBdr>
    </w:div>
    <w:div w:id="1654867171">
      <w:bodyDiv w:val="1"/>
      <w:marLeft w:val="0"/>
      <w:marRight w:val="0"/>
      <w:marTop w:val="0"/>
      <w:marBottom w:val="0"/>
      <w:divBdr>
        <w:top w:val="none" w:sz="0" w:space="0" w:color="auto"/>
        <w:left w:val="none" w:sz="0" w:space="0" w:color="auto"/>
        <w:bottom w:val="none" w:sz="0" w:space="0" w:color="auto"/>
        <w:right w:val="none" w:sz="0" w:space="0" w:color="auto"/>
      </w:divBdr>
    </w:div>
    <w:div w:id="1655142970">
      <w:bodyDiv w:val="1"/>
      <w:marLeft w:val="0"/>
      <w:marRight w:val="0"/>
      <w:marTop w:val="0"/>
      <w:marBottom w:val="0"/>
      <w:divBdr>
        <w:top w:val="none" w:sz="0" w:space="0" w:color="auto"/>
        <w:left w:val="none" w:sz="0" w:space="0" w:color="auto"/>
        <w:bottom w:val="none" w:sz="0" w:space="0" w:color="auto"/>
        <w:right w:val="none" w:sz="0" w:space="0" w:color="auto"/>
      </w:divBdr>
    </w:div>
    <w:div w:id="1655329821">
      <w:bodyDiv w:val="1"/>
      <w:marLeft w:val="0"/>
      <w:marRight w:val="0"/>
      <w:marTop w:val="0"/>
      <w:marBottom w:val="0"/>
      <w:divBdr>
        <w:top w:val="none" w:sz="0" w:space="0" w:color="auto"/>
        <w:left w:val="none" w:sz="0" w:space="0" w:color="auto"/>
        <w:bottom w:val="none" w:sz="0" w:space="0" w:color="auto"/>
        <w:right w:val="none" w:sz="0" w:space="0" w:color="auto"/>
      </w:divBdr>
    </w:div>
    <w:div w:id="1656183752">
      <w:bodyDiv w:val="1"/>
      <w:marLeft w:val="0"/>
      <w:marRight w:val="0"/>
      <w:marTop w:val="0"/>
      <w:marBottom w:val="0"/>
      <w:divBdr>
        <w:top w:val="none" w:sz="0" w:space="0" w:color="auto"/>
        <w:left w:val="none" w:sz="0" w:space="0" w:color="auto"/>
        <w:bottom w:val="none" w:sz="0" w:space="0" w:color="auto"/>
        <w:right w:val="none" w:sz="0" w:space="0" w:color="auto"/>
      </w:divBdr>
    </w:div>
    <w:div w:id="1656685724">
      <w:bodyDiv w:val="1"/>
      <w:marLeft w:val="0"/>
      <w:marRight w:val="0"/>
      <w:marTop w:val="0"/>
      <w:marBottom w:val="0"/>
      <w:divBdr>
        <w:top w:val="none" w:sz="0" w:space="0" w:color="auto"/>
        <w:left w:val="none" w:sz="0" w:space="0" w:color="auto"/>
        <w:bottom w:val="none" w:sz="0" w:space="0" w:color="auto"/>
        <w:right w:val="none" w:sz="0" w:space="0" w:color="auto"/>
      </w:divBdr>
    </w:div>
    <w:div w:id="1657025673">
      <w:bodyDiv w:val="1"/>
      <w:marLeft w:val="0"/>
      <w:marRight w:val="0"/>
      <w:marTop w:val="0"/>
      <w:marBottom w:val="0"/>
      <w:divBdr>
        <w:top w:val="none" w:sz="0" w:space="0" w:color="auto"/>
        <w:left w:val="none" w:sz="0" w:space="0" w:color="auto"/>
        <w:bottom w:val="none" w:sz="0" w:space="0" w:color="auto"/>
        <w:right w:val="none" w:sz="0" w:space="0" w:color="auto"/>
      </w:divBdr>
    </w:div>
    <w:div w:id="1657873862">
      <w:bodyDiv w:val="1"/>
      <w:marLeft w:val="0"/>
      <w:marRight w:val="0"/>
      <w:marTop w:val="0"/>
      <w:marBottom w:val="0"/>
      <w:divBdr>
        <w:top w:val="none" w:sz="0" w:space="0" w:color="auto"/>
        <w:left w:val="none" w:sz="0" w:space="0" w:color="auto"/>
        <w:bottom w:val="none" w:sz="0" w:space="0" w:color="auto"/>
        <w:right w:val="none" w:sz="0" w:space="0" w:color="auto"/>
      </w:divBdr>
    </w:div>
    <w:div w:id="1658462452">
      <w:bodyDiv w:val="1"/>
      <w:marLeft w:val="0"/>
      <w:marRight w:val="0"/>
      <w:marTop w:val="0"/>
      <w:marBottom w:val="0"/>
      <w:divBdr>
        <w:top w:val="none" w:sz="0" w:space="0" w:color="auto"/>
        <w:left w:val="none" w:sz="0" w:space="0" w:color="auto"/>
        <w:bottom w:val="none" w:sz="0" w:space="0" w:color="auto"/>
        <w:right w:val="none" w:sz="0" w:space="0" w:color="auto"/>
      </w:divBdr>
    </w:div>
    <w:div w:id="1659067683">
      <w:bodyDiv w:val="1"/>
      <w:marLeft w:val="0"/>
      <w:marRight w:val="0"/>
      <w:marTop w:val="0"/>
      <w:marBottom w:val="0"/>
      <w:divBdr>
        <w:top w:val="none" w:sz="0" w:space="0" w:color="auto"/>
        <w:left w:val="none" w:sz="0" w:space="0" w:color="auto"/>
        <w:bottom w:val="none" w:sz="0" w:space="0" w:color="auto"/>
        <w:right w:val="none" w:sz="0" w:space="0" w:color="auto"/>
      </w:divBdr>
    </w:div>
    <w:div w:id="1659574877">
      <w:bodyDiv w:val="1"/>
      <w:marLeft w:val="0"/>
      <w:marRight w:val="0"/>
      <w:marTop w:val="0"/>
      <w:marBottom w:val="0"/>
      <w:divBdr>
        <w:top w:val="none" w:sz="0" w:space="0" w:color="auto"/>
        <w:left w:val="none" w:sz="0" w:space="0" w:color="auto"/>
        <w:bottom w:val="none" w:sz="0" w:space="0" w:color="auto"/>
        <w:right w:val="none" w:sz="0" w:space="0" w:color="auto"/>
      </w:divBdr>
    </w:div>
    <w:div w:id="1660379372">
      <w:bodyDiv w:val="1"/>
      <w:marLeft w:val="0"/>
      <w:marRight w:val="0"/>
      <w:marTop w:val="0"/>
      <w:marBottom w:val="0"/>
      <w:divBdr>
        <w:top w:val="none" w:sz="0" w:space="0" w:color="auto"/>
        <w:left w:val="none" w:sz="0" w:space="0" w:color="auto"/>
        <w:bottom w:val="none" w:sz="0" w:space="0" w:color="auto"/>
        <w:right w:val="none" w:sz="0" w:space="0" w:color="auto"/>
      </w:divBdr>
    </w:div>
    <w:div w:id="1660501419">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663006961">
      <w:bodyDiv w:val="1"/>
      <w:marLeft w:val="0"/>
      <w:marRight w:val="0"/>
      <w:marTop w:val="0"/>
      <w:marBottom w:val="0"/>
      <w:divBdr>
        <w:top w:val="none" w:sz="0" w:space="0" w:color="auto"/>
        <w:left w:val="none" w:sz="0" w:space="0" w:color="auto"/>
        <w:bottom w:val="none" w:sz="0" w:space="0" w:color="auto"/>
        <w:right w:val="none" w:sz="0" w:space="0" w:color="auto"/>
      </w:divBdr>
    </w:div>
    <w:div w:id="1665625449">
      <w:bodyDiv w:val="1"/>
      <w:marLeft w:val="0"/>
      <w:marRight w:val="0"/>
      <w:marTop w:val="0"/>
      <w:marBottom w:val="0"/>
      <w:divBdr>
        <w:top w:val="none" w:sz="0" w:space="0" w:color="auto"/>
        <w:left w:val="none" w:sz="0" w:space="0" w:color="auto"/>
        <w:bottom w:val="none" w:sz="0" w:space="0" w:color="auto"/>
        <w:right w:val="none" w:sz="0" w:space="0" w:color="auto"/>
      </w:divBdr>
    </w:div>
    <w:div w:id="1668096417">
      <w:bodyDiv w:val="1"/>
      <w:marLeft w:val="0"/>
      <w:marRight w:val="0"/>
      <w:marTop w:val="0"/>
      <w:marBottom w:val="0"/>
      <w:divBdr>
        <w:top w:val="none" w:sz="0" w:space="0" w:color="auto"/>
        <w:left w:val="none" w:sz="0" w:space="0" w:color="auto"/>
        <w:bottom w:val="none" w:sz="0" w:space="0" w:color="auto"/>
        <w:right w:val="none" w:sz="0" w:space="0" w:color="auto"/>
      </w:divBdr>
    </w:div>
    <w:div w:id="1670936372">
      <w:bodyDiv w:val="1"/>
      <w:marLeft w:val="0"/>
      <w:marRight w:val="0"/>
      <w:marTop w:val="0"/>
      <w:marBottom w:val="0"/>
      <w:divBdr>
        <w:top w:val="none" w:sz="0" w:space="0" w:color="auto"/>
        <w:left w:val="none" w:sz="0" w:space="0" w:color="auto"/>
        <w:bottom w:val="none" w:sz="0" w:space="0" w:color="auto"/>
        <w:right w:val="none" w:sz="0" w:space="0" w:color="auto"/>
      </w:divBdr>
    </w:div>
    <w:div w:id="1672103323">
      <w:bodyDiv w:val="1"/>
      <w:marLeft w:val="0"/>
      <w:marRight w:val="0"/>
      <w:marTop w:val="0"/>
      <w:marBottom w:val="0"/>
      <w:divBdr>
        <w:top w:val="none" w:sz="0" w:space="0" w:color="auto"/>
        <w:left w:val="none" w:sz="0" w:space="0" w:color="auto"/>
        <w:bottom w:val="none" w:sz="0" w:space="0" w:color="auto"/>
        <w:right w:val="none" w:sz="0" w:space="0" w:color="auto"/>
      </w:divBdr>
    </w:div>
    <w:div w:id="1677461068">
      <w:bodyDiv w:val="1"/>
      <w:marLeft w:val="0"/>
      <w:marRight w:val="0"/>
      <w:marTop w:val="0"/>
      <w:marBottom w:val="0"/>
      <w:divBdr>
        <w:top w:val="none" w:sz="0" w:space="0" w:color="auto"/>
        <w:left w:val="none" w:sz="0" w:space="0" w:color="auto"/>
        <w:bottom w:val="none" w:sz="0" w:space="0" w:color="auto"/>
        <w:right w:val="none" w:sz="0" w:space="0" w:color="auto"/>
      </w:divBdr>
    </w:div>
    <w:div w:id="1680161900">
      <w:bodyDiv w:val="1"/>
      <w:marLeft w:val="0"/>
      <w:marRight w:val="0"/>
      <w:marTop w:val="0"/>
      <w:marBottom w:val="0"/>
      <w:divBdr>
        <w:top w:val="none" w:sz="0" w:space="0" w:color="auto"/>
        <w:left w:val="none" w:sz="0" w:space="0" w:color="auto"/>
        <w:bottom w:val="none" w:sz="0" w:space="0" w:color="auto"/>
        <w:right w:val="none" w:sz="0" w:space="0" w:color="auto"/>
      </w:divBdr>
    </w:div>
    <w:div w:id="1681809052">
      <w:bodyDiv w:val="1"/>
      <w:marLeft w:val="0"/>
      <w:marRight w:val="0"/>
      <w:marTop w:val="0"/>
      <w:marBottom w:val="0"/>
      <w:divBdr>
        <w:top w:val="none" w:sz="0" w:space="0" w:color="auto"/>
        <w:left w:val="none" w:sz="0" w:space="0" w:color="auto"/>
        <w:bottom w:val="none" w:sz="0" w:space="0" w:color="auto"/>
        <w:right w:val="none" w:sz="0" w:space="0" w:color="auto"/>
      </w:divBdr>
    </w:div>
    <w:div w:id="1684239042">
      <w:bodyDiv w:val="1"/>
      <w:marLeft w:val="0"/>
      <w:marRight w:val="0"/>
      <w:marTop w:val="0"/>
      <w:marBottom w:val="0"/>
      <w:divBdr>
        <w:top w:val="none" w:sz="0" w:space="0" w:color="auto"/>
        <w:left w:val="none" w:sz="0" w:space="0" w:color="auto"/>
        <w:bottom w:val="none" w:sz="0" w:space="0" w:color="auto"/>
        <w:right w:val="none" w:sz="0" w:space="0" w:color="auto"/>
      </w:divBdr>
    </w:div>
    <w:div w:id="1684935687">
      <w:bodyDiv w:val="1"/>
      <w:marLeft w:val="0"/>
      <w:marRight w:val="0"/>
      <w:marTop w:val="0"/>
      <w:marBottom w:val="0"/>
      <w:divBdr>
        <w:top w:val="none" w:sz="0" w:space="0" w:color="auto"/>
        <w:left w:val="none" w:sz="0" w:space="0" w:color="auto"/>
        <w:bottom w:val="none" w:sz="0" w:space="0" w:color="auto"/>
        <w:right w:val="none" w:sz="0" w:space="0" w:color="auto"/>
      </w:divBdr>
    </w:div>
    <w:div w:id="1685396835">
      <w:bodyDiv w:val="1"/>
      <w:marLeft w:val="0"/>
      <w:marRight w:val="0"/>
      <w:marTop w:val="0"/>
      <w:marBottom w:val="0"/>
      <w:divBdr>
        <w:top w:val="none" w:sz="0" w:space="0" w:color="auto"/>
        <w:left w:val="none" w:sz="0" w:space="0" w:color="auto"/>
        <w:bottom w:val="none" w:sz="0" w:space="0" w:color="auto"/>
        <w:right w:val="none" w:sz="0" w:space="0" w:color="auto"/>
      </w:divBdr>
    </w:div>
    <w:div w:id="1691295052">
      <w:bodyDiv w:val="1"/>
      <w:marLeft w:val="0"/>
      <w:marRight w:val="0"/>
      <w:marTop w:val="0"/>
      <w:marBottom w:val="0"/>
      <w:divBdr>
        <w:top w:val="none" w:sz="0" w:space="0" w:color="auto"/>
        <w:left w:val="none" w:sz="0" w:space="0" w:color="auto"/>
        <w:bottom w:val="none" w:sz="0" w:space="0" w:color="auto"/>
        <w:right w:val="none" w:sz="0" w:space="0" w:color="auto"/>
      </w:divBdr>
    </w:div>
    <w:div w:id="1691566932">
      <w:bodyDiv w:val="1"/>
      <w:marLeft w:val="0"/>
      <w:marRight w:val="0"/>
      <w:marTop w:val="0"/>
      <w:marBottom w:val="0"/>
      <w:divBdr>
        <w:top w:val="none" w:sz="0" w:space="0" w:color="auto"/>
        <w:left w:val="none" w:sz="0" w:space="0" w:color="auto"/>
        <w:bottom w:val="none" w:sz="0" w:space="0" w:color="auto"/>
        <w:right w:val="none" w:sz="0" w:space="0" w:color="auto"/>
      </w:divBdr>
    </w:div>
    <w:div w:id="1693072611">
      <w:bodyDiv w:val="1"/>
      <w:marLeft w:val="0"/>
      <w:marRight w:val="0"/>
      <w:marTop w:val="0"/>
      <w:marBottom w:val="0"/>
      <w:divBdr>
        <w:top w:val="none" w:sz="0" w:space="0" w:color="auto"/>
        <w:left w:val="none" w:sz="0" w:space="0" w:color="auto"/>
        <w:bottom w:val="none" w:sz="0" w:space="0" w:color="auto"/>
        <w:right w:val="none" w:sz="0" w:space="0" w:color="auto"/>
      </w:divBdr>
    </w:div>
    <w:div w:id="1693266227">
      <w:bodyDiv w:val="1"/>
      <w:marLeft w:val="0"/>
      <w:marRight w:val="0"/>
      <w:marTop w:val="0"/>
      <w:marBottom w:val="0"/>
      <w:divBdr>
        <w:top w:val="none" w:sz="0" w:space="0" w:color="auto"/>
        <w:left w:val="none" w:sz="0" w:space="0" w:color="auto"/>
        <w:bottom w:val="none" w:sz="0" w:space="0" w:color="auto"/>
        <w:right w:val="none" w:sz="0" w:space="0" w:color="auto"/>
      </w:divBdr>
    </w:div>
    <w:div w:id="1693678965">
      <w:bodyDiv w:val="1"/>
      <w:marLeft w:val="0"/>
      <w:marRight w:val="0"/>
      <w:marTop w:val="0"/>
      <w:marBottom w:val="0"/>
      <w:divBdr>
        <w:top w:val="none" w:sz="0" w:space="0" w:color="auto"/>
        <w:left w:val="none" w:sz="0" w:space="0" w:color="auto"/>
        <w:bottom w:val="none" w:sz="0" w:space="0" w:color="auto"/>
        <w:right w:val="none" w:sz="0" w:space="0" w:color="auto"/>
      </w:divBdr>
    </w:div>
    <w:div w:id="1693922988">
      <w:bodyDiv w:val="1"/>
      <w:marLeft w:val="0"/>
      <w:marRight w:val="0"/>
      <w:marTop w:val="0"/>
      <w:marBottom w:val="0"/>
      <w:divBdr>
        <w:top w:val="none" w:sz="0" w:space="0" w:color="auto"/>
        <w:left w:val="none" w:sz="0" w:space="0" w:color="auto"/>
        <w:bottom w:val="none" w:sz="0" w:space="0" w:color="auto"/>
        <w:right w:val="none" w:sz="0" w:space="0" w:color="auto"/>
      </w:divBdr>
    </w:div>
    <w:div w:id="1694114388">
      <w:bodyDiv w:val="1"/>
      <w:marLeft w:val="0"/>
      <w:marRight w:val="0"/>
      <w:marTop w:val="0"/>
      <w:marBottom w:val="0"/>
      <w:divBdr>
        <w:top w:val="none" w:sz="0" w:space="0" w:color="auto"/>
        <w:left w:val="none" w:sz="0" w:space="0" w:color="auto"/>
        <w:bottom w:val="none" w:sz="0" w:space="0" w:color="auto"/>
        <w:right w:val="none" w:sz="0" w:space="0" w:color="auto"/>
      </w:divBdr>
    </w:div>
    <w:div w:id="1696928173">
      <w:bodyDiv w:val="1"/>
      <w:marLeft w:val="0"/>
      <w:marRight w:val="0"/>
      <w:marTop w:val="0"/>
      <w:marBottom w:val="0"/>
      <w:divBdr>
        <w:top w:val="none" w:sz="0" w:space="0" w:color="auto"/>
        <w:left w:val="none" w:sz="0" w:space="0" w:color="auto"/>
        <w:bottom w:val="none" w:sz="0" w:space="0" w:color="auto"/>
        <w:right w:val="none" w:sz="0" w:space="0" w:color="auto"/>
      </w:divBdr>
    </w:div>
    <w:div w:id="1700468271">
      <w:bodyDiv w:val="1"/>
      <w:marLeft w:val="0"/>
      <w:marRight w:val="0"/>
      <w:marTop w:val="0"/>
      <w:marBottom w:val="0"/>
      <w:divBdr>
        <w:top w:val="none" w:sz="0" w:space="0" w:color="auto"/>
        <w:left w:val="none" w:sz="0" w:space="0" w:color="auto"/>
        <w:bottom w:val="none" w:sz="0" w:space="0" w:color="auto"/>
        <w:right w:val="none" w:sz="0" w:space="0" w:color="auto"/>
      </w:divBdr>
    </w:div>
    <w:div w:id="1700593777">
      <w:bodyDiv w:val="1"/>
      <w:marLeft w:val="0"/>
      <w:marRight w:val="0"/>
      <w:marTop w:val="0"/>
      <w:marBottom w:val="0"/>
      <w:divBdr>
        <w:top w:val="none" w:sz="0" w:space="0" w:color="auto"/>
        <w:left w:val="none" w:sz="0" w:space="0" w:color="auto"/>
        <w:bottom w:val="none" w:sz="0" w:space="0" w:color="auto"/>
        <w:right w:val="none" w:sz="0" w:space="0" w:color="auto"/>
      </w:divBdr>
    </w:div>
    <w:div w:id="1707753794">
      <w:bodyDiv w:val="1"/>
      <w:marLeft w:val="0"/>
      <w:marRight w:val="0"/>
      <w:marTop w:val="0"/>
      <w:marBottom w:val="0"/>
      <w:divBdr>
        <w:top w:val="none" w:sz="0" w:space="0" w:color="auto"/>
        <w:left w:val="none" w:sz="0" w:space="0" w:color="auto"/>
        <w:bottom w:val="none" w:sz="0" w:space="0" w:color="auto"/>
        <w:right w:val="none" w:sz="0" w:space="0" w:color="auto"/>
      </w:divBdr>
    </w:div>
    <w:div w:id="1708797839">
      <w:bodyDiv w:val="1"/>
      <w:marLeft w:val="0"/>
      <w:marRight w:val="0"/>
      <w:marTop w:val="0"/>
      <w:marBottom w:val="0"/>
      <w:divBdr>
        <w:top w:val="none" w:sz="0" w:space="0" w:color="auto"/>
        <w:left w:val="none" w:sz="0" w:space="0" w:color="auto"/>
        <w:bottom w:val="none" w:sz="0" w:space="0" w:color="auto"/>
        <w:right w:val="none" w:sz="0" w:space="0" w:color="auto"/>
      </w:divBdr>
    </w:div>
    <w:div w:id="1710450139">
      <w:bodyDiv w:val="1"/>
      <w:marLeft w:val="0"/>
      <w:marRight w:val="0"/>
      <w:marTop w:val="0"/>
      <w:marBottom w:val="0"/>
      <w:divBdr>
        <w:top w:val="none" w:sz="0" w:space="0" w:color="auto"/>
        <w:left w:val="none" w:sz="0" w:space="0" w:color="auto"/>
        <w:bottom w:val="none" w:sz="0" w:space="0" w:color="auto"/>
        <w:right w:val="none" w:sz="0" w:space="0" w:color="auto"/>
      </w:divBdr>
    </w:div>
    <w:div w:id="1712537008">
      <w:bodyDiv w:val="1"/>
      <w:marLeft w:val="0"/>
      <w:marRight w:val="0"/>
      <w:marTop w:val="0"/>
      <w:marBottom w:val="0"/>
      <w:divBdr>
        <w:top w:val="none" w:sz="0" w:space="0" w:color="auto"/>
        <w:left w:val="none" w:sz="0" w:space="0" w:color="auto"/>
        <w:bottom w:val="none" w:sz="0" w:space="0" w:color="auto"/>
        <w:right w:val="none" w:sz="0" w:space="0" w:color="auto"/>
      </w:divBdr>
    </w:div>
    <w:div w:id="1712995925">
      <w:bodyDiv w:val="1"/>
      <w:marLeft w:val="0"/>
      <w:marRight w:val="0"/>
      <w:marTop w:val="0"/>
      <w:marBottom w:val="0"/>
      <w:divBdr>
        <w:top w:val="none" w:sz="0" w:space="0" w:color="auto"/>
        <w:left w:val="none" w:sz="0" w:space="0" w:color="auto"/>
        <w:bottom w:val="none" w:sz="0" w:space="0" w:color="auto"/>
        <w:right w:val="none" w:sz="0" w:space="0" w:color="auto"/>
      </w:divBdr>
    </w:div>
    <w:div w:id="1713655137">
      <w:bodyDiv w:val="1"/>
      <w:marLeft w:val="0"/>
      <w:marRight w:val="0"/>
      <w:marTop w:val="0"/>
      <w:marBottom w:val="0"/>
      <w:divBdr>
        <w:top w:val="none" w:sz="0" w:space="0" w:color="auto"/>
        <w:left w:val="none" w:sz="0" w:space="0" w:color="auto"/>
        <w:bottom w:val="none" w:sz="0" w:space="0" w:color="auto"/>
        <w:right w:val="none" w:sz="0" w:space="0" w:color="auto"/>
      </w:divBdr>
    </w:div>
    <w:div w:id="1714038728">
      <w:bodyDiv w:val="1"/>
      <w:marLeft w:val="0"/>
      <w:marRight w:val="0"/>
      <w:marTop w:val="0"/>
      <w:marBottom w:val="0"/>
      <w:divBdr>
        <w:top w:val="none" w:sz="0" w:space="0" w:color="auto"/>
        <w:left w:val="none" w:sz="0" w:space="0" w:color="auto"/>
        <w:bottom w:val="none" w:sz="0" w:space="0" w:color="auto"/>
        <w:right w:val="none" w:sz="0" w:space="0" w:color="auto"/>
      </w:divBdr>
    </w:div>
    <w:div w:id="1717850777">
      <w:bodyDiv w:val="1"/>
      <w:marLeft w:val="0"/>
      <w:marRight w:val="0"/>
      <w:marTop w:val="0"/>
      <w:marBottom w:val="0"/>
      <w:divBdr>
        <w:top w:val="none" w:sz="0" w:space="0" w:color="auto"/>
        <w:left w:val="none" w:sz="0" w:space="0" w:color="auto"/>
        <w:bottom w:val="none" w:sz="0" w:space="0" w:color="auto"/>
        <w:right w:val="none" w:sz="0" w:space="0" w:color="auto"/>
      </w:divBdr>
    </w:div>
    <w:div w:id="1722368099">
      <w:bodyDiv w:val="1"/>
      <w:marLeft w:val="0"/>
      <w:marRight w:val="0"/>
      <w:marTop w:val="0"/>
      <w:marBottom w:val="0"/>
      <w:divBdr>
        <w:top w:val="none" w:sz="0" w:space="0" w:color="auto"/>
        <w:left w:val="none" w:sz="0" w:space="0" w:color="auto"/>
        <w:bottom w:val="none" w:sz="0" w:space="0" w:color="auto"/>
        <w:right w:val="none" w:sz="0" w:space="0" w:color="auto"/>
      </w:divBdr>
    </w:div>
    <w:div w:id="1724720128">
      <w:bodyDiv w:val="1"/>
      <w:marLeft w:val="0"/>
      <w:marRight w:val="0"/>
      <w:marTop w:val="0"/>
      <w:marBottom w:val="0"/>
      <w:divBdr>
        <w:top w:val="none" w:sz="0" w:space="0" w:color="auto"/>
        <w:left w:val="none" w:sz="0" w:space="0" w:color="auto"/>
        <w:bottom w:val="none" w:sz="0" w:space="0" w:color="auto"/>
        <w:right w:val="none" w:sz="0" w:space="0" w:color="auto"/>
      </w:divBdr>
    </w:div>
    <w:div w:id="1724871105">
      <w:bodyDiv w:val="1"/>
      <w:marLeft w:val="0"/>
      <w:marRight w:val="0"/>
      <w:marTop w:val="0"/>
      <w:marBottom w:val="0"/>
      <w:divBdr>
        <w:top w:val="none" w:sz="0" w:space="0" w:color="auto"/>
        <w:left w:val="none" w:sz="0" w:space="0" w:color="auto"/>
        <w:bottom w:val="none" w:sz="0" w:space="0" w:color="auto"/>
        <w:right w:val="none" w:sz="0" w:space="0" w:color="auto"/>
      </w:divBdr>
    </w:div>
    <w:div w:id="1725134924">
      <w:bodyDiv w:val="1"/>
      <w:marLeft w:val="0"/>
      <w:marRight w:val="0"/>
      <w:marTop w:val="0"/>
      <w:marBottom w:val="0"/>
      <w:divBdr>
        <w:top w:val="none" w:sz="0" w:space="0" w:color="auto"/>
        <w:left w:val="none" w:sz="0" w:space="0" w:color="auto"/>
        <w:bottom w:val="none" w:sz="0" w:space="0" w:color="auto"/>
        <w:right w:val="none" w:sz="0" w:space="0" w:color="auto"/>
      </w:divBdr>
    </w:div>
    <w:div w:id="1728139370">
      <w:bodyDiv w:val="1"/>
      <w:marLeft w:val="0"/>
      <w:marRight w:val="0"/>
      <w:marTop w:val="0"/>
      <w:marBottom w:val="0"/>
      <w:divBdr>
        <w:top w:val="none" w:sz="0" w:space="0" w:color="auto"/>
        <w:left w:val="none" w:sz="0" w:space="0" w:color="auto"/>
        <w:bottom w:val="none" w:sz="0" w:space="0" w:color="auto"/>
        <w:right w:val="none" w:sz="0" w:space="0" w:color="auto"/>
      </w:divBdr>
    </w:div>
    <w:div w:id="1729108780">
      <w:bodyDiv w:val="1"/>
      <w:marLeft w:val="0"/>
      <w:marRight w:val="0"/>
      <w:marTop w:val="0"/>
      <w:marBottom w:val="0"/>
      <w:divBdr>
        <w:top w:val="none" w:sz="0" w:space="0" w:color="auto"/>
        <w:left w:val="none" w:sz="0" w:space="0" w:color="auto"/>
        <w:bottom w:val="none" w:sz="0" w:space="0" w:color="auto"/>
        <w:right w:val="none" w:sz="0" w:space="0" w:color="auto"/>
      </w:divBdr>
    </w:div>
    <w:div w:id="1729262076">
      <w:bodyDiv w:val="1"/>
      <w:marLeft w:val="0"/>
      <w:marRight w:val="0"/>
      <w:marTop w:val="0"/>
      <w:marBottom w:val="0"/>
      <w:divBdr>
        <w:top w:val="none" w:sz="0" w:space="0" w:color="auto"/>
        <w:left w:val="none" w:sz="0" w:space="0" w:color="auto"/>
        <w:bottom w:val="none" w:sz="0" w:space="0" w:color="auto"/>
        <w:right w:val="none" w:sz="0" w:space="0" w:color="auto"/>
      </w:divBdr>
    </w:div>
    <w:div w:id="1729568223">
      <w:bodyDiv w:val="1"/>
      <w:marLeft w:val="0"/>
      <w:marRight w:val="0"/>
      <w:marTop w:val="0"/>
      <w:marBottom w:val="0"/>
      <w:divBdr>
        <w:top w:val="none" w:sz="0" w:space="0" w:color="auto"/>
        <w:left w:val="none" w:sz="0" w:space="0" w:color="auto"/>
        <w:bottom w:val="none" w:sz="0" w:space="0" w:color="auto"/>
        <w:right w:val="none" w:sz="0" w:space="0" w:color="auto"/>
      </w:divBdr>
    </w:div>
    <w:div w:id="1731272938">
      <w:bodyDiv w:val="1"/>
      <w:marLeft w:val="0"/>
      <w:marRight w:val="0"/>
      <w:marTop w:val="0"/>
      <w:marBottom w:val="0"/>
      <w:divBdr>
        <w:top w:val="none" w:sz="0" w:space="0" w:color="auto"/>
        <w:left w:val="none" w:sz="0" w:space="0" w:color="auto"/>
        <w:bottom w:val="none" w:sz="0" w:space="0" w:color="auto"/>
        <w:right w:val="none" w:sz="0" w:space="0" w:color="auto"/>
      </w:divBdr>
    </w:div>
    <w:div w:id="1733700585">
      <w:bodyDiv w:val="1"/>
      <w:marLeft w:val="0"/>
      <w:marRight w:val="0"/>
      <w:marTop w:val="0"/>
      <w:marBottom w:val="0"/>
      <w:divBdr>
        <w:top w:val="none" w:sz="0" w:space="0" w:color="auto"/>
        <w:left w:val="none" w:sz="0" w:space="0" w:color="auto"/>
        <w:bottom w:val="none" w:sz="0" w:space="0" w:color="auto"/>
        <w:right w:val="none" w:sz="0" w:space="0" w:color="auto"/>
      </w:divBdr>
    </w:div>
    <w:div w:id="1735622632">
      <w:bodyDiv w:val="1"/>
      <w:marLeft w:val="0"/>
      <w:marRight w:val="0"/>
      <w:marTop w:val="0"/>
      <w:marBottom w:val="0"/>
      <w:divBdr>
        <w:top w:val="none" w:sz="0" w:space="0" w:color="auto"/>
        <w:left w:val="none" w:sz="0" w:space="0" w:color="auto"/>
        <w:bottom w:val="none" w:sz="0" w:space="0" w:color="auto"/>
        <w:right w:val="none" w:sz="0" w:space="0" w:color="auto"/>
      </w:divBdr>
    </w:div>
    <w:div w:id="1736775295">
      <w:bodyDiv w:val="1"/>
      <w:marLeft w:val="0"/>
      <w:marRight w:val="0"/>
      <w:marTop w:val="0"/>
      <w:marBottom w:val="0"/>
      <w:divBdr>
        <w:top w:val="none" w:sz="0" w:space="0" w:color="auto"/>
        <w:left w:val="none" w:sz="0" w:space="0" w:color="auto"/>
        <w:bottom w:val="none" w:sz="0" w:space="0" w:color="auto"/>
        <w:right w:val="none" w:sz="0" w:space="0" w:color="auto"/>
      </w:divBdr>
    </w:div>
    <w:div w:id="1739399644">
      <w:bodyDiv w:val="1"/>
      <w:marLeft w:val="0"/>
      <w:marRight w:val="0"/>
      <w:marTop w:val="0"/>
      <w:marBottom w:val="0"/>
      <w:divBdr>
        <w:top w:val="none" w:sz="0" w:space="0" w:color="auto"/>
        <w:left w:val="none" w:sz="0" w:space="0" w:color="auto"/>
        <w:bottom w:val="none" w:sz="0" w:space="0" w:color="auto"/>
        <w:right w:val="none" w:sz="0" w:space="0" w:color="auto"/>
      </w:divBdr>
    </w:div>
    <w:div w:id="1739476570">
      <w:bodyDiv w:val="1"/>
      <w:marLeft w:val="0"/>
      <w:marRight w:val="0"/>
      <w:marTop w:val="0"/>
      <w:marBottom w:val="0"/>
      <w:divBdr>
        <w:top w:val="none" w:sz="0" w:space="0" w:color="auto"/>
        <w:left w:val="none" w:sz="0" w:space="0" w:color="auto"/>
        <w:bottom w:val="none" w:sz="0" w:space="0" w:color="auto"/>
        <w:right w:val="none" w:sz="0" w:space="0" w:color="auto"/>
      </w:divBdr>
    </w:div>
    <w:div w:id="1740402092">
      <w:bodyDiv w:val="1"/>
      <w:marLeft w:val="0"/>
      <w:marRight w:val="0"/>
      <w:marTop w:val="0"/>
      <w:marBottom w:val="0"/>
      <w:divBdr>
        <w:top w:val="none" w:sz="0" w:space="0" w:color="auto"/>
        <w:left w:val="none" w:sz="0" w:space="0" w:color="auto"/>
        <w:bottom w:val="none" w:sz="0" w:space="0" w:color="auto"/>
        <w:right w:val="none" w:sz="0" w:space="0" w:color="auto"/>
      </w:divBdr>
    </w:div>
    <w:div w:id="1745177031">
      <w:bodyDiv w:val="1"/>
      <w:marLeft w:val="0"/>
      <w:marRight w:val="0"/>
      <w:marTop w:val="0"/>
      <w:marBottom w:val="0"/>
      <w:divBdr>
        <w:top w:val="none" w:sz="0" w:space="0" w:color="auto"/>
        <w:left w:val="none" w:sz="0" w:space="0" w:color="auto"/>
        <w:bottom w:val="none" w:sz="0" w:space="0" w:color="auto"/>
        <w:right w:val="none" w:sz="0" w:space="0" w:color="auto"/>
      </w:divBdr>
    </w:div>
    <w:div w:id="1745683647">
      <w:bodyDiv w:val="1"/>
      <w:marLeft w:val="0"/>
      <w:marRight w:val="0"/>
      <w:marTop w:val="0"/>
      <w:marBottom w:val="0"/>
      <w:divBdr>
        <w:top w:val="none" w:sz="0" w:space="0" w:color="auto"/>
        <w:left w:val="none" w:sz="0" w:space="0" w:color="auto"/>
        <w:bottom w:val="none" w:sz="0" w:space="0" w:color="auto"/>
        <w:right w:val="none" w:sz="0" w:space="0" w:color="auto"/>
      </w:divBdr>
    </w:div>
    <w:div w:id="1745909202">
      <w:bodyDiv w:val="1"/>
      <w:marLeft w:val="0"/>
      <w:marRight w:val="0"/>
      <w:marTop w:val="0"/>
      <w:marBottom w:val="0"/>
      <w:divBdr>
        <w:top w:val="none" w:sz="0" w:space="0" w:color="auto"/>
        <w:left w:val="none" w:sz="0" w:space="0" w:color="auto"/>
        <w:bottom w:val="none" w:sz="0" w:space="0" w:color="auto"/>
        <w:right w:val="none" w:sz="0" w:space="0" w:color="auto"/>
      </w:divBdr>
    </w:div>
    <w:div w:id="1746731292">
      <w:bodyDiv w:val="1"/>
      <w:marLeft w:val="0"/>
      <w:marRight w:val="0"/>
      <w:marTop w:val="0"/>
      <w:marBottom w:val="0"/>
      <w:divBdr>
        <w:top w:val="none" w:sz="0" w:space="0" w:color="auto"/>
        <w:left w:val="none" w:sz="0" w:space="0" w:color="auto"/>
        <w:bottom w:val="none" w:sz="0" w:space="0" w:color="auto"/>
        <w:right w:val="none" w:sz="0" w:space="0" w:color="auto"/>
      </w:divBdr>
    </w:div>
    <w:div w:id="1747452297">
      <w:bodyDiv w:val="1"/>
      <w:marLeft w:val="0"/>
      <w:marRight w:val="0"/>
      <w:marTop w:val="0"/>
      <w:marBottom w:val="0"/>
      <w:divBdr>
        <w:top w:val="none" w:sz="0" w:space="0" w:color="auto"/>
        <w:left w:val="none" w:sz="0" w:space="0" w:color="auto"/>
        <w:bottom w:val="none" w:sz="0" w:space="0" w:color="auto"/>
        <w:right w:val="none" w:sz="0" w:space="0" w:color="auto"/>
      </w:divBdr>
    </w:div>
    <w:div w:id="1750812763">
      <w:bodyDiv w:val="1"/>
      <w:marLeft w:val="0"/>
      <w:marRight w:val="0"/>
      <w:marTop w:val="0"/>
      <w:marBottom w:val="0"/>
      <w:divBdr>
        <w:top w:val="none" w:sz="0" w:space="0" w:color="auto"/>
        <w:left w:val="none" w:sz="0" w:space="0" w:color="auto"/>
        <w:bottom w:val="none" w:sz="0" w:space="0" w:color="auto"/>
        <w:right w:val="none" w:sz="0" w:space="0" w:color="auto"/>
      </w:divBdr>
    </w:div>
    <w:div w:id="1750955042">
      <w:bodyDiv w:val="1"/>
      <w:marLeft w:val="0"/>
      <w:marRight w:val="0"/>
      <w:marTop w:val="0"/>
      <w:marBottom w:val="0"/>
      <w:divBdr>
        <w:top w:val="none" w:sz="0" w:space="0" w:color="auto"/>
        <w:left w:val="none" w:sz="0" w:space="0" w:color="auto"/>
        <w:bottom w:val="none" w:sz="0" w:space="0" w:color="auto"/>
        <w:right w:val="none" w:sz="0" w:space="0" w:color="auto"/>
      </w:divBdr>
    </w:div>
    <w:div w:id="1751000601">
      <w:bodyDiv w:val="1"/>
      <w:marLeft w:val="0"/>
      <w:marRight w:val="0"/>
      <w:marTop w:val="0"/>
      <w:marBottom w:val="0"/>
      <w:divBdr>
        <w:top w:val="none" w:sz="0" w:space="0" w:color="auto"/>
        <w:left w:val="none" w:sz="0" w:space="0" w:color="auto"/>
        <w:bottom w:val="none" w:sz="0" w:space="0" w:color="auto"/>
        <w:right w:val="none" w:sz="0" w:space="0" w:color="auto"/>
      </w:divBdr>
    </w:div>
    <w:div w:id="1756588204">
      <w:bodyDiv w:val="1"/>
      <w:marLeft w:val="0"/>
      <w:marRight w:val="0"/>
      <w:marTop w:val="0"/>
      <w:marBottom w:val="0"/>
      <w:divBdr>
        <w:top w:val="none" w:sz="0" w:space="0" w:color="auto"/>
        <w:left w:val="none" w:sz="0" w:space="0" w:color="auto"/>
        <w:bottom w:val="none" w:sz="0" w:space="0" w:color="auto"/>
        <w:right w:val="none" w:sz="0" w:space="0" w:color="auto"/>
      </w:divBdr>
    </w:div>
    <w:div w:id="1756854004">
      <w:bodyDiv w:val="1"/>
      <w:marLeft w:val="0"/>
      <w:marRight w:val="0"/>
      <w:marTop w:val="0"/>
      <w:marBottom w:val="0"/>
      <w:divBdr>
        <w:top w:val="none" w:sz="0" w:space="0" w:color="auto"/>
        <w:left w:val="none" w:sz="0" w:space="0" w:color="auto"/>
        <w:bottom w:val="none" w:sz="0" w:space="0" w:color="auto"/>
        <w:right w:val="none" w:sz="0" w:space="0" w:color="auto"/>
      </w:divBdr>
    </w:div>
    <w:div w:id="1757484174">
      <w:bodyDiv w:val="1"/>
      <w:marLeft w:val="0"/>
      <w:marRight w:val="0"/>
      <w:marTop w:val="0"/>
      <w:marBottom w:val="0"/>
      <w:divBdr>
        <w:top w:val="none" w:sz="0" w:space="0" w:color="auto"/>
        <w:left w:val="none" w:sz="0" w:space="0" w:color="auto"/>
        <w:bottom w:val="none" w:sz="0" w:space="0" w:color="auto"/>
        <w:right w:val="none" w:sz="0" w:space="0" w:color="auto"/>
      </w:divBdr>
    </w:div>
    <w:div w:id="1759863599">
      <w:bodyDiv w:val="1"/>
      <w:marLeft w:val="0"/>
      <w:marRight w:val="0"/>
      <w:marTop w:val="0"/>
      <w:marBottom w:val="0"/>
      <w:divBdr>
        <w:top w:val="none" w:sz="0" w:space="0" w:color="auto"/>
        <w:left w:val="none" w:sz="0" w:space="0" w:color="auto"/>
        <w:bottom w:val="none" w:sz="0" w:space="0" w:color="auto"/>
        <w:right w:val="none" w:sz="0" w:space="0" w:color="auto"/>
      </w:divBdr>
    </w:div>
    <w:div w:id="1765225435">
      <w:bodyDiv w:val="1"/>
      <w:marLeft w:val="0"/>
      <w:marRight w:val="0"/>
      <w:marTop w:val="0"/>
      <w:marBottom w:val="0"/>
      <w:divBdr>
        <w:top w:val="none" w:sz="0" w:space="0" w:color="auto"/>
        <w:left w:val="none" w:sz="0" w:space="0" w:color="auto"/>
        <w:bottom w:val="none" w:sz="0" w:space="0" w:color="auto"/>
        <w:right w:val="none" w:sz="0" w:space="0" w:color="auto"/>
      </w:divBdr>
    </w:div>
    <w:div w:id="1765418724">
      <w:bodyDiv w:val="1"/>
      <w:marLeft w:val="0"/>
      <w:marRight w:val="0"/>
      <w:marTop w:val="0"/>
      <w:marBottom w:val="0"/>
      <w:divBdr>
        <w:top w:val="none" w:sz="0" w:space="0" w:color="auto"/>
        <w:left w:val="none" w:sz="0" w:space="0" w:color="auto"/>
        <w:bottom w:val="none" w:sz="0" w:space="0" w:color="auto"/>
        <w:right w:val="none" w:sz="0" w:space="0" w:color="auto"/>
      </w:divBdr>
    </w:div>
    <w:div w:id="1766074847">
      <w:bodyDiv w:val="1"/>
      <w:marLeft w:val="0"/>
      <w:marRight w:val="0"/>
      <w:marTop w:val="0"/>
      <w:marBottom w:val="0"/>
      <w:divBdr>
        <w:top w:val="none" w:sz="0" w:space="0" w:color="auto"/>
        <w:left w:val="none" w:sz="0" w:space="0" w:color="auto"/>
        <w:bottom w:val="none" w:sz="0" w:space="0" w:color="auto"/>
        <w:right w:val="none" w:sz="0" w:space="0" w:color="auto"/>
      </w:divBdr>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
    <w:div w:id="1767067791">
      <w:bodyDiv w:val="1"/>
      <w:marLeft w:val="0"/>
      <w:marRight w:val="0"/>
      <w:marTop w:val="0"/>
      <w:marBottom w:val="0"/>
      <w:divBdr>
        <w:top w:val="none" w:sz="0" w:space="0" w:color="auto"/>
        <w:left w:val="none" w:sz="0" w:space="0" w:color="auto"/>
        <w:bottom w:val="none" w:sz="0" w:space="0" w:color="auto"/>
        <w:right w:val="none" w:sz="0" w:space="0" w:color="auto"/>
      </w:divBdr>
    </w:div>
    <w:div w:id="1767770579">
      <w:bodyDiv w:val="1"/>
      <w:marLeft w:val="0"/>
      <w:marRight w:val="0"/>
      <w:marTop w:val="0"/>
      <w:marBottom w:val="0"/>
      <w:divBdr>
        <w:top w:val="none" w:sz="0" w:space="0" w:color="auto"/>
        <w:left w:val="none" w:sz="0" w:space="0" w:color="auto"/>
        <w:bottom w:val="none" w:sz="0" w:space="0" w:color="auto"/>
        <w:right w:val="none" w:sz="0" w:space="0" w:color="auto"/>
      </w:divBdr>
    </w:div>
    <w:div w:id="1768772745">
      <w:bodyDiv w:val="1"/>
      <w:marLeft w:val="0"/>
      <w:marRight w:val="0"/>
      <w:marTop w:val="0"/>
      <w:marBottom w:val="0"/>
      <w:divBdr>
        <w:top w:val="none" w:sz="0" w:space="0" w:color="auto"/>
        <w:left w:val="none" w:sz="0" w:space="0" w:color="auto"/>
        <w:bottom w:val="none" w:sz="0" w:space="0" w:color="auto"/>
        <w:right w:val="none" w:sz="0" w:space="0" w:color="auto"/>
      </w:divBdr>
    </w:div>
    <w:div w:id="1769934205">
      <w:bodyDiv w:val="1"/>
      <w:marLeft w:val="0"/>
      <w:marRight w:val="0"/>
      <w:marTop w:val="0"/>
      <w:marBottom w:val="0"/>
      <w:divBdr>
        <w:top w:val="none" w:sz="0" w:space="0" w:color="auto"/>
        <w:left w:val="none" w:sz="0" w:space="0" w:color="auto"/>
        <w:bottom w:val="none" w:sz="0" w:space="0" w:color="auto"/>
        <w:right w:val="none" w:sz="0" w:space="0" w:color="auto"/>
      </w:divBdr>
    </w:div>
    <w:div w:id="1772701703">
      <w:bodyDiv w:val="1"/>
      <w:marLeft w:val="0"/>
      <w:marRight w:val="0"/>
      <w:marTop w:val="0"/>
      <w:marBottom w:val="0"/>
      <w:divBdr>
        <w:top w:val="none" w:sz="0" w:space="0" w:color="auto"/>
        <w:left w:val="none" w:sz="0" w:space="0" w:color="auto"/>
        <w:bottom w:val="none" w:sz="0" w:space="0" w:color="auto"/>
        <w:right w:val="none" w:sz="0" w:space="0" w:color="auto"/>
      </w:divBdr>
    </w:div>
    <w:div w:id="1772971576">
      <w:bodyDiv w:val="1"/>
      <w:marLeft w:val="0"/>
      <w:marRight w:val="0"/>
      <w:marTop w:val="0"/>
      <w:marBottom w:val="0"/>
      <w:divBdr>
        <w:top w:val="none" w:sz="0" w:space="0" w:color="auto"/>
        <w:left w:val="none" w:sz="0" w:space="0" w:color="auto"/>
        <w:bottom w:val="none" w:sz="0" w:space="0" w:color="auto"/>
        <w:right w:val="none" w:sz="0" w:space="0" w:color="auto"/>
      </w:divBdr>
    </w:div>
    <w:div w:id="1773285145">
      <w:bodyDiv w:val="1"/>
      <w:marLeft w:val="0"/>
      <w:marRight w:val="0"/>
      <w:marTop w:val="0"/>
      <w:marBottom w:val="0"/>
      <w:divBdr>
        <w:top w:val="none" w:sz="0" w:space="0" w:color="auto"/>
        <w:left w:val="none" w:sz="0" w:space="0" w:color="auto"/>
        <w:bottom w:val="none" w:sz="0" w:space="0" w:color="auto"/>
        <w:right w:val="none" w:sz="0" w:space="0" w:color="auto"/>
      </w:divBdr>
    </w:div>
    <w:div w:id="1773741095">
      <w:bodyDiv w:val="1"/>
      <w:marLeft w:val="0"/>
      <w:marRight w:val="0"/>
      <w:marTop w:val="0"/>
      <w:marBottom w:val="0"/>
      <w:divBdr>
        <w:top w:val="none" w:sz="0" w:space="0" w:color="auto"/>
        <w:left w:val="none" w:sz="0" w:space="0" w:color="auto"/>
        <w:bottom w:val="none" w:sz="0" w:space="0" w:color="auto"/>
        <w:right w:val="none" w:sz="0" w:space="0" w:color="auto"/>
      </w:divBdr>
    </w:div>
    <w:div w:id="1774780457">
      <w:bodyDiv w:val="1"/>
      <w:marLeft w:val="0"/>
      <w:marRight w:val="0"/>
      <w:marTop w:val="0"/>
      <w:marBottom w:val="0"/>
      <w:divBdr>
        <w:top w:val="none" w:sz="0" w:space="0" w:color="auto"/>
        <w:left w:val="none" w:sz="0" w:space="0" w:color="auto"/>
        <w:bottom w:val="none" w:sz="0" w:space="0" w:color="auto"/>
        <w:right w:val="none" w:sz="0" w:space="0" w:color="auto"/>
      </w:divBdr>
    </w:div>
    <w:div w:id="1775050387">
      <w:bodyDiv w:val="1"/>
      <w:marLeft w:val="0"/>
      <w:marRight w:val="0"/>
      <w:marTop w:val="0"/>
      <w:marBottom w:val="0"/>
      <w:divBdr>
        <w:top w:val="none" w:sz="0" w:space="0" w:color="auto"/>
        <w:left w:val="none" w:sz="0" w:space="0" w:color="auto"/>
        <w:bottom w:val="none" w:sz="0" w:space="0" w:color="auto"/>
        <w:right w:val="none" w:sz="0" w:space="0" w:color="auto"/>
      </w:divBdr>
    </w:div>
    <w:div w:id="1776168805">
      <w:bodyDiv w:val="1"/>
      <w:marLeft w:val="0"/>
      <w:marRight w:val="0"/>
      <w:marTop w:val="0"/>
      <w:marBottom w:val="0"/>
      <w:divBdr>
        <w:top w:val="none" w:sz="0" w:space="0" w:color="auto"/>
        <w:left w:val="none" w:sz="0" w:space="0" w:color="auto"/>
        <w:bottom w:val="none" w:sz="0" w:space="0" w:color="auto"/>
        <w:right w:val="none" w:sz="0" w:space="0" w:color="auto"/>
      </w:divBdr>
    </w:div>
    <w:div w:id="1776972563">
      <w:bodyDiv w:val="1"/>
      <w:marLeft w:val="0"/>
      <w:marRight w:val="0"/>
      <w:marTop w:val="0"/>
      <w:marBottom w:val="0"/>
      <w:divBdr>
        <w:top w:val="none" w:sz="0" w:space="0" w:color="auto"/>
        <w:left w:val="none" w:sz="0" w:space="0" w:color="auto"/>
        <w:bottom w:val="none" w:sz="0" w:space="0" w:color="auto"/>
        <w:right w:val="none" w:sz="0" w:space="0" w:color="auto"/>
      </w:divBdr>
    </w:div>
    <w:div w:id="1779328410">
      <w:bodyDiv w:val="1"/>
      <w:marLeft w:val="0"/>
      <w:marRight w:val="0"/>
      <w:marTop w:val="0"/>
      <w:marBottom w:val="0"/>
      <w:divBdr>
        <w:top w:val="none" w:sz="0" w:space="0" w:color="auto"/>
        <w:left w:val="none" w:sz="0" w:space="0" w:color="auto"/>
        <w:bottom w:val="none" w:sz="0" w:space="0" w:color="auto"/>
        <w:right w:val="none" w:sz="0" w:space="0" w:color="auto"/>
      </w:divBdr>
    </w:div>
    <w:div w:id="1780220425">
      <w:bodyDiv w:val="1"/>
      <w:marLeft w:val="0"/>
      <w:marRight w:val="0"/>
      <w:marTop w:val="0"/>
      <w:marBottom w:val="0"/>
      <w:divBdr>
        <w:top w:val="none" w:sz="0" w:space="0" w:color="auto"/>
        <w:left w:val="none" w:sz="0" w:space="0" w:color="auto"/>
        <w:bottom w:val="none" w:sz="0" w:space="0" w:color="auto"/>
        <w:right w:val="none" w:sz="0" w:space="0" w:color="auto"/>
      </w:divBdr>
    </w:div>
    <w:div w:id="1782870698">
      <w:bodyDiv w:val="1"/>
      <w:marLeft w:val="0"/>
      <w:marRight w:val="0"/>
      <w:marTop w:val="0"/>
      <w:marBottom w:val="0"/>
      <w:divBdr>
        <w:top w:val="none" w:sz="0" w:space="0" w:color="auto"/>
        <w:left w:val="none" w:sz="0" w:space="0" w:color="auto"/>
        <w:bottom w:val="none" w:sz="0" w:space="0" w:color="auto"/>
        <w:right w:val="none" w:sz="0" w:space="0" w:color="auto"/>
      </w:divBdr>
    </w:div>
    <w:div w:id="1786119718">
      <w:bodyDiv w:val="1"/>
      <w:marLeft w:val="0"/>
      <w:marRight w:val="0"/>
      <w:marTop w:val="0"/>
      <w:marBottom w:val="0"/>
      <w:divBdr>
        <w:top w:val="none" w:sz="0" w:space="0" w:color="auto"/>
        <w:left w:val="none" w:sz="0" w:space="0" w:color="auto"/>
        <w:bottom w:val="none" w:sz="0" w:space="0" w:color="auto"/>
        <w:right w:val="none" w:sz="0" w:space="0" w:color="auto"/>
      </w:divBdr>
    </w:div>
    <w:div w:id="1788498583">
      <w:bodyDiv w:val="1"/>
      <w:marLeft w:val="0"/>
      <w:marRight w:val="0"/>
      <w:marTop w:val="0"/>
      <w:marBottom w:val="0"/>
      <w:divBdr>
        <w:top w:val="none" w:sz="0" w:space="0" w:color="auto"/>
        <w:left w:val="none" w:sz="0" w:space="0" w:color="auto"/>
        <w:bottom w:val="none" w:sz="0" w:space="0" w:color="auto"/>
        <w:right w:val="none" w:sz="0" w:space="0" w:color="auto"/>
      </w:divBdr>
    </w:div>
    <w:div w:id="1788692688">
      <w:bodyDiv w:val="1"/>
      <w:marLeft w:val="0"/>
      <w:marRight w:val="0"/>
      <w:marTop w:val="0"/>
      <w:marBottom w:val="0"/>
      <w:divBdr>
        <w:top w:val="none" w:sz="0" w:space="0" w:color="auto"/>
        <w:left w:val="none" w:sz="0" w:space="0" w:color="auto"/>
        <w:bottom w:val="none" w:sz="0" w:space="0" w:color="auto"/>
        <w:right w:val="none" w:sz="0" w:space="0" w:color="auto"/>
      </w:divBdr>
    </w:div>
    <w:div w:id="1793134474">
      <w:bodyDiv w:val="1"/>
      <w:marLeft w:val="0"/>
      <w:marRight w:val="0"/>
      <w:marTop w:val="0"/>
      <w:marBottom w:val="0"/>
      <w:divBdr>
        <w:top w:val="none" w:sz="0" w:space="0" w:color="auto"/>
        <w:left w:val="none" w:sz="0" w:space="0" w:color="auto"/>
        <w:bottom w:val="none" w:sz="0" w:space="0" w:color="auto"/>
        <w:right w:val="none" w:sz="0" w:space="0" w:color="auto"/>
      </w:divBdr>
    </w:div>
    <w:div w:id="1794976124">
      <w:bodyDiv w:val="1"/>
      <w:marLeft w:val="0"/>
      <w:marRight w:val="0"/>
      <w:marTop w:val="0"/>
      <w:marBottom w:val="0"/>
      <w:divBdr>
        <w:top w:val="none" w:sz="0" w:space="0" w:color="auto"/>
        <w:left w:val="none" w:sz="0" w:space="0" w:color="auto"/>
        <w:bottom w:val="none" w:sz="0" w:space="0" w:color="auto"/>
        <w:right w:val="none" w:sz="0" w:space="0" w:color="auto"/>
      </w:divBdr>
    </w:div>
    <w:div w:id="1795366657">
      <w:bodyDiv w:val="1"/>
      <w:marLeft w:val="0"/>
      <w:marRight w:val="0"/>
      <w:marTop w:val="0"/>
      <w:marBottom w:val="0"/>
      <w:divBdr>
        <w:top w:val="none" w:sz="0" w:space="0" w:color="auto"/>
        <w:left w:val="none" w:sz="0" w:space="0" w:color="auto"/>
        <w:bottom w:val="none" w:sz="0" w:space="0" w:color="auto"/>
        <w:right w:val="none" w:sz="0" w:space="0" w:color="auto"/>
      </w:divBdr>
    </w:div>
    <w:div w:id="1801192601">
      <w:bodyDiv w:val="1"/>
      <w:marLeft w:val="0"/>
      <w:marRight w:val="0"/>
      <w:marTop w:val="0"/>
      <w:marBottom w:val="0"/>
      <w:divBdr>
        <w:top w:val="none" w:sz="0" w:space="0" w:color="auto"/>
        <w:left w:val="none" w:sz="0" w:space="0" w:color="auto"/>
        <w:bottom w:val="none" w:sz="0" w:space="0" w:color="auto"/>
        <w:right w:val="none" w:sz="0" w:space="0" w:color="auto"/>
      </w:divBdr>
    </w:div>
    <w:div w:id="1806267903">
      <w:bodyDiv w:val="1"/>
      <w:marLeft w:val="0"/>
      <w:marRight w:val="0"/>
      <w:marTop w:val="0"/>
      <w:marBottom w:val="0"/>
      <w:divBdr>
        <w:top w:val="none" w:sz="0" w:space="0" w:color="auto"/>
        <w:left w:val="none" w:sz="0" w:space="0" w:color="auto"/>
        <w:bottom w:val="none" w:sz="0" w:space="0" w:color="auto"/>
        <w:right w:val="none" w:sz="0" w:space="0" w:color="auto"/>
      </w:divBdr>
    </w:div>
    <w:div w:id="1808431368">
      <w:bodyDiv w:val="1"/>
      <w:marLeft w:val="0"/>
      <w:marRight w:val="0"/>
      <w:marTop w:val="0"/>
      <w:marBottom w:val="0"/>
      <w:divBdr>
        <w:top w:val="none" w:sz="0" w:space="0" w:color="auto"/>
        <w:left w:val="none" w:sz="0" w:space="0" w:color="auto"/>
        <w:bottom w:val="none" w:sz="0" w:space="0" w:color="auto"/>
        <w:right w:val="none" w:sz="0" w:space="0" w:color="auto"/>
      </w:divBdr>
    </w:div>
    <w:div w:id="1809274978">
      <w:bodyDiv w:val="1"/>
      <w:marLeft w:val="0"/>
      <w:marRight w:val="0"/>
      <w:marTop w:val="0"/>
      <w:marBottom w:val="0"/>
      <w:divBdr>
        <w:top w:val="none" w:sz="0" w:space="0" w:color="auto"/>
        <w:left w:val="none" w:sz="0" w:space="0" w:color="auto"/>
        <w:bottom w:val="none" w:sz="0" w:space="0" w:color="auto"/>
        <w:right w:val="none" w:sz="0" w:space="0" w:color="auto"/>
      </w:divBdr>
    </w:div>
    <w:div w:id="1809586841">
      <w:bodyDiv w:val="1"/>
      <w:marLeft w:val="0"/>
      <w:marRight w:val="0"/>
      <w:marTop w:val="0"/>
      <w:marBottom w:val="0"/>
      <w:divBdr>
        <w:top w:val="none" w:sz="0" w:space="0" w:color="auto"/>
        <w:left w:val="none" w:sz="0" w:space="0" w:color="auto"/>
        <w:bottom w:val="none" w:sz="0" w:space="0" w:color="auto"/>
        <w:right w:val="none" w:sz="0" w:space="0" w:color="auto"/>
      </w:divBdr>
    </w:div>
    <w:div w:id="1811050512">
      <w:bodyDiv w:val="1"/>
      <w:marLeft w:val="0"/>
      <w:marRight w:val="0"/>
      <w:marTop w:val="0"/>
      <w:marBottom w:val="0"/>
      <w:divBdr>
        <w:top w:val="none" w:sz="0" w:space="0" w:color="auto"/>
        <w:left w:val="none" w:sz="0" w:space="0" w:color="auto"/>
        <w:bottom w:val="none" w:sz="0" w:space="0" w:color="auto"/>
        <w:right w:val="none" w:sz="0" w:space="0" w:color="auto"/>
      </w:divBdr>
    </w:div>
    <w:div w:id="1813253173">
      <w:bodyDiv w:val="1"/>
      <w:marLeft w:val="0"/>
      <w:marRight w:val="0"/>
      <w:marTop w:val="0"/>
      <w:marBottom w:val="0"/>
      <w:divBdr>
        <w:top w:val="none" w:sz="0" w:space="0" w:color="auto"/>
        <w:left w:val="none" w:sz="0" w:space="0" w:color="auto"/>
        <w:bottom w:val="none" w:sz="0" w:space="0" w:color="auto"/>
        <w:right w:val="none" w:sz="0" w:space="0" w:color="auto"/>
      </w:divBdr>
    </w:div>
    <w:div w:id="1816100206">
      <w:bodyDiv w:val="1"/>
      <w:marLeft w:val="0"/>
      <w:marRight w:val="0"/>
      <w:marTop w:val="0"/>
      <w:marBottom w:val="0"/>
      <w:divBdr>
        <w:top w:val="none" w:sz="0" w:space="0" w:color="auto"/>
        <w:left w:val="none" w:sz="0" w:space="0" w:color="auto"/>
        <w:bottom w:val="none" w:sz="0" w:space="0" w:color="auto"/>
        <w:right w:val="none" w:sz="0" w:space="0" w:color="auto"/>
      </w:divBdr>
    </w:div>
    <w:div w:id="1819687990">
      <w:bodyDiv w:val="1"/>
      <w:marLeft w:val="0"/>
      <w:marRight w:val="0"/>
      <w:marTop w:val="0"/>
      <w:marBottom w:val="0"/>
      <w:divBdr>
        <w:top w:val="none" w:sz="0" w:space="0" w:color="auto"/>
        <w:left w:val="none" w:sz="0" w:space="0" w:color="auto"/>
        <w:bottom w:val="none" w:sz="0" w:space="0" w:color="auto"/>
        <w:right w:val="none" w:sz="0" w:space="0" w:color="auto"/>
      </w:divBdr>
    </w:div>
    <w:div w:id="1820074575">
      <w:bodyDiv w:val="1"/>
      <w:marLeft w:val="0"/>
      <w:marRight w:val="0"/>
      <w:marTop w:val="0"/>
      <w:marBottom w:val="0"/>
      <w:divBdr>
        <w:top w:val="none" w:sz="0" w:space="0" w:color="auto"/>
        <w:left w:val="none" w:sz="0" w:space="0" w:color="auto"/>
        <w:bottom w:val="none" w:sz="0" w:space="0" w:color="auto"/>
        <w:right w:val="none" w:sz="0" w:space="0" w:color="auto"/>
      </w:divBdr>
    </w:div>
    <w:div w:id="1820922638">
      <w:bodyDiv w:val="1"/>
      <w:marLeft w:val="0"/>
      <w:marRight w:val="0"/>
      <w:marTop w:val="0"/>
      <w:marBottom w:val="0"/>
      <w:divBdr>
        <w:top w:val="none" w:sz="0" w:space="0" w:color="auto"/>
        <w:left w:val="none" w:sz="0" w:space="0" w:color="auto"/>
        <w:bottom w:val="none" w:sz="0" w:space="0" w:color="auto"/>
        <w:right w:val="none" w:sz="0" w:space="0" w:color="auto"/>
      </w:divBdr>
    </w:div>
    <w:div w:id="1823229342">
      <w:bodyDiv w:val="1"/>
      <w:marLeft w:val="0"/>
      <w:marRight w:val="0"/>
      <w:marTop w:val="0"/>
      <w:marBottom w:val="0"/>
      <w:divBdr>
        <w:top w:val="none" w:sz="0" w:space="0" w:color="auto"/>
        <w:left w:val="none" w:sz="0" w:space="0" w:color="auto"/>
        <w:bottom w:val="none" w:sz="0" w:space="0" w:color="auto"/>
        <w:right w:val="none" w:sz="0" w:space="0" w:color="auto"/>
      </w:divBdr>
    </w:div>
    <w:div w:id="1827089119">
      <w:bodyDiv w:val="1"/>
      <w:marLeft w:val="0"/>
      <w:marRight w:val="0"/>
      <w:marTop w:val="0"/>
      <w:marBottom w:val="0"/>
      <w:divBdr>
        <w:top w:val="none" w:sz="0" w:space="0" w:color="auto"/>
        <w:left w:val="none" w:sz="0" w:space="0" w:color="auto"/>
        <w:bottom w:val="none" w:sz="0" w:space="0" w:color="auto"/>
        <w:right w:val="none" w:sz="0" w:space="0" w:color="auto"/>
      </w:divBdr>
    </w:div>
    <w:div w:id="1828587652">
      <w:bodyDiv w:val="1"/>
      <w:marLeft w:val="0"/>
      <w:marRight w:val="0"/>
      <w:marTop w:val="0"/>
      <w:marBottom w:val="0"/>
      <w:divBdr>
        <w:top w:val="none" w:sz="0" w:space="0" w:color="auto"/>
        <w:left w:val="none" w:sz="0" w:space="0" w:color="auto"/>
        <w:bottom w:val="none" w:sz="0" w:space="0" w:color="auto"/>
        <w:right w:val="none" w:sz="0" w:space="0" w:color="auto"/>
      </w:divBdr>
    </w:div>
    <w:div w:id="1829250454">
      <w:bodyDiv w:val="1"/>
      <w:marLeft w:val="0"/>
      <w:marRight w:val="0"/>
      <w:marTop w:val="0"/>
      <w:marBottom w:val="0"/>
      <w:divBdr>
        <w:top w:val="none" w:sz="0" w:space="0" w:color="auto"/>
        <w:left w:val="none" w:sz="0" w:space="0" w:color="auto"/>
        <w:bottom w:val="none" w:sz="0" w:space="0" w:color="auto"/>
        <w:right w:val="none" w:sz="0" w:space="0" w:color="auto"/>
      </w:divBdr>
    </w:div>
    <w:div w:id="1834835270">
      <w:bodyDiv w:val="1"/>
      <w:marLeft w:val="0"/>
      <w:marRight w:val="0"/>
      <w:marTop w:val="0"/>
      <w:marBottom w:val="0"/>
      <w:divBdr>
        <w:top w:val="none" w:sz="0" w:space="0" w:color="auto"/>
        <w:left w:val="none" w:sz="0" w:space="0" w:color="auto"/>
        <w:bottom w:val="none" w:sz="0" w:space="0" w:color="auto"/>
        <w:right w:val="none" w:sz="0" w:space="0" w:color="auto"/>
      </w:divBdr>
    </w:div>
    <w:div w:id="1836528321">
      <w:bodyDiv w:val="1"/>
      <w:marLeft w:val="0"/>
      <w:marRight w:val="0"/>
      <w:marTop w:val="0"/>
      <w:marBottom w:val="0"/>
      <w:divBdr>
        <w:top w:val="none" w:sz="0" w:space="0" w:color="auto"/>
        <w:left w:val="none" w:sz="0" w:space="0" w:color="auto"/>
        <w:bottom w:val="none" w:sz="0" w:space="0" w:color="auto"/>
        <w:right w:val="none" w:sz="0" w:space="0" w:color="auto"/>
      </w:divBdr>
    </w:div>
    <w:div w:id="1841699986">
      <w:bodyDiv w:val="1"/>
      <w:marLeft w:val="0"/>
      <w:marRight w:val="0"/>
      <w:marTop w:val="0"/>
      <w:marBottom w:val="0"/>
      <w:divBdr>
        <w:top w:val="none" w:sz="0" w:space="0" w:color="auto"/>
        <w:left w:val="none" w:sz="0" w:space="0" w:color="auto"/>
        <w:bottom w:val="none" w:sz="0" w:space="0" w:color="auto"/>
        <w:right w:val="none" w:sz="0" w:space="0" w:color="auto"/>
      </w:divBdr>
    </w:div>
    <w:div w:id="1841701228">
      <w:bodyDiv w:val="1"/>
      <w:marLeft w:val="0"/>
      <w:marRight w:val="0"/>
      <w:marTop w:val="0"/>
      <w:marBottom w:val="0"/>
      <w:divBdr>
        <w:top w:val="none" w:sz="0" w:space="0" w:color="auto"/>
        <w:left w:val="none" w:sz="0" w:space="0" w:color="auto"/>
        <w:bottom w:val="none" w:sz="0" w:space="0" w:color="auto"/>
        <w:right w:val="none" w:sz="0" w:space="0" w:color="auto"/>
      </w:divBdr>
    </w:div>
    <w:div w:id="1842961696">
      <w:bodyDiv w:val="1"/>
      <w:marLeft w:val="0"/>
      <w:marRight w:val="0"/>
      <w:marTop w:val="0"/>
      <w:marBottom w:val="0"/>
      <w:divBdr>
        <w:top w:val="none" w:sz="0" w:space="0" w:color="auto"/>
        <w:left w:val="none" w:sz="0" w:space="0" w:color="auto"/>
        <w:bottom w:val="none" w:sz="0" w:space="0" w:color="auto"/>
        <w:right w:val="none" w:sz="0" w:space="0" w:color="auto"/>
      </w:divBdr>
    </w:div>
    <w:div w:id="1844510987">
      <w:bodyDiv w:val="1"/>
      <w:marLeft w:val="0"/>
      <w:marRight w:val="0"/>
      <w:marTop w:val="0"/>
      <w:marBottom w:val="0"/>
      <w:divBdr>
        <w:top w:val="none" w:sz="0" w:space="0" w:color="auto"/>
        <w:left w:val="none" w:sz="0" w:space="0" w:color="auto"/>
        <w:bottom w:val="none" w:sz="0" w:space="0" w:color="auto"/>
        <w:right w:val="none" w:sz="0" w:space="0" w:color="auto"/>
      </w:divBdr>
    </w:div>
    <w:div w:id="1850220092">
      <w:bodyDiv w:val="1"/>
      <w:marLeft w:val="0"/>
      <w:marRight w:val="0"/>
      <w:marTop w:val="0"/>
      <w:marBottom w:val="0"/>
      <w:divBdr>
        <w:top w:val="none" w:sz="0" w:space="0" w:color="auto"/>
        <w:left w:val="none" w:sz="0" w:space="0" w:color="auto"/>
        <w:bottom w:val="none" w:sz="0" w:space="0" w:color="auto"/>
        <w:right w:val="none" w:sz="0" w:space="0" w:color="auto"/>
      </w:divBdr>
    </w:div>
    <w:div w:id="1851330548">
      <w:bodyDiv w:val="1"/>
      <w:marLeft w:val="0"/>
      <w:marRight w:val="0"/>
      <w:marTop w:val="0"/>
      <w:marBottom w:val="0"/>
      <w:divBdr>
        <w:top w:val="none" w:sz="0" w:space="0" w:color="auto"/>
        <w:left w:val="none" w:sz="0" w:space="0" w:color="auto"/>
        <w:bottom w:val="none" w:sz="0" w:space="0" w:color="auto"/>
        <w:right w:val="none" w:sz="0" w:space="0" w:color="auto"/>
      </w:divBdr>
    </w:div>
    <w:div w:id="1853836262">
      <w:bodyDiv w:val="1"/>
      <w:marLeft w:val="0"/>
      <w:marRight w:val="0"/>
      <w:marTop w:val="0"/>
      <w:marBottom w:val="0"/>
      <w:divBdr>
        <w:top w:val="none" w:sz="0" w:space="0" w:color="auto"/>
        <w:left w:val="none" w:sz="0" w:space="0" w:color="auto"/>
        <w:bottom w:val="none" w:sz="0" w:space="0" w:color="auto"/>
        <w:right w:val="none" w:sz="0" w:space="0" w:color="auto"/>
      </w:divBdr>
    </w:div>
    <w:div w:id="1855923239">
      <w:bodyDiv w:val="1"/>
      <w:marLeft w:val="0"/>
      <w:marRight w:val="0"/>
      <w:marTop w:val="0"/>
      <w:marBottom w:val="0"/>
      <w:divBdr>
        <w:top w:val="none" w:sz="0" w:space="0" w:color="auto"/>
        <w:left w:val="none" w:sz="0" w:space="0" w:color="auto"/>
        <w:bottom w:val="none" w:sz="0" w:space="0" w:color="auto"/>
        <w:right w:val="none" w:sz="0" w:space="0" w:color="auto"/>
      </w:divBdr>
    </w:div>
    <w:div w:id="1857385955">
      <w:bodyDiv w:val="1"/>
      <w:marLeft w:val="0"/>
      <w:marRight w:val="0"/>
      <w:marTop w:val="0"/>
      <w:marBottom w:val="0"/>
      <w:divBdr>
        <w:top w:val="none" w:sz="0" w:space="0" w:color="auto"/>
        <w:left w:val="none" w:sz="0" w:space="0" w:color="auto"/>
        <w:bottom w:val="none" w:sz="0" w:space="0" w:color="auto"/>
        <w:right w:val="none" w:sz="0" w:space="0" w:color="auto"/>
      </w:divBdr>
    </w:div>
    <w:div w:id="1859078363">
      <w:bodyDiv w:val="1"/>
      <w:marLeft w:val="0"/>
      <w:marRight w:val="0"/>
      <w:marTop w:val="0"/>
      <w:marBottom w:val="0"/>
      <w:divBdr>
        <w:top w:val="none" w:sz="0" w:space="0" w:color="auto"/>
        <w:left w:val="none" w:sz="0" w:space="0" w:color="auto"/>
        <w:bottom w:val="none" w:sz="0" w:space="0" w:color="auto"/>
        <w:right w:val="none" w:sz="0" w:space="0" w:color="auto"/>
      </w:divBdr>
    </w:div>
    <w:div w:id="1861314661">
      <w:bodyDiv w:val="1"/>
      <w:marLeft w:val="0"/>
      <w:marRight w:val="0"/>
      <w:marTop w:val="0"/>
      <w:marBottom w:val="0"/>
      <w:divBdr>
        <w:top w:val="none" w:sz="0" w:space="0" w:color="auto"/>
        <w:left w:val="none" w:sz="0" w:space="0" w:color="auto"/>
        <w:bottom w:val="none" w:sz="0" w:space="0" w:color="auto"/>
        <w:right w:val="none" w:sz="0" w:space="0" w:color="auto"/>
      </w:divBdr>
    </w:div>
    <w:div w:id="1863008537">
      <w:bodyDiv w:val="1"/>
      <w:marLeft w:val="0"/>
      <w:marRight w:val="0"/>
      <w:marTop w:val="0"/>
      <w:marBottom w:val="0"/>
      <w:divBdr>
        <w:top w:val="none" w:sz="0" w:space="0" w:color="auto"/>
        <w:left w:val="none" w:sz="0" w:space="0" w:color="auto"/>
        <w:bottom w:val="none" w:sz="0" w:space="0" w:color="auto"/>
        <w:right w:val="none" w:sz="0" w:space="0" w:color="auto"/>
      </w:divBdr>
    </w:div>
    <w:div w:id="1866745901">
      <w:bodyDiv w:val="1"/>
      <w:marLeft w:val="0"/>
      <w:marRight w:val="0"/>
      <w:marTop w:val="0"/>
      <w:marBottom w:val="0"/>
      <w:divBdr>
        <w:top w:val="none" w:sz="0" w:space="0" w:color="auto"/>
        <w:left w:val="none" w:sz="0" w:space="0" w:color="auto"/>
        <w:bottom w:val="none" w:sz="0" w:space="0" w:color="auto"/>
        <w:right w:val="none" w:sz="0" w:space="0" w:color="auto"/>
      </w:divBdr>
    </w:div>
    <w:div w:id="1867404870">
      <w:bodyDiv w:val="1"/>
      <w:marLeft w:val="0"/>
      <w:marRight w:val="0"/>
      <w:marTop w:val="0"/>
      <w:marBottom w:val="0"/>
      <w:divBdr>
        <w:top w:val="none" w:sz="0" w:space="0" w:color="auto"/>
        <w:left w:val="none" w:sz="0" w:space="0" w:color="auto"/>
        <w:bottom w:val="none" w:sz="0" w:space="0" w:color="auto"/>
        <w:right w:val="none" w:sz="0" w:space="0" w:color="auto"/>
      </w:divBdr>
    </w:div>
    <w:div w:id="1867671799">
      <w:bodyDiv w:val="1"/>
      <w:marLeft w:val="0"/>
      <w:marRight w:val="0"/>
      <w:marTop w:val="0"/>
      <w:marBottom w:val="0"/>
      <w:divBdr>
        <w:top w:val="none" w:sz="0" w:space="0" w:color="auto"/>
        <w:left w:val="none" w:sz="0" w:space="0" w:color="auto"/>
        <w:bottom w:val="none" w:sz="0" w:space="0" w:color="auto"/>
        <w:right w:val="none" w:sz="0" w:space="0" w:color="auto"/>
      </w:divBdr>
    </w:div>
    <w:div w:id="1867862370">
      <w:bodyDiv w:val="1"/>
      <w:marLeft w:val="0"/>
      <w:marRight w:val="0"/>
      <w:marTop w:val="0"/>
      <w:marBottom w:val="0"/>
      <w:divBdr>
        <w:top w:val="none" w:sz="0" w:space="0" w:color="auto"/>
        <w:left w:val="none" w:sz="0" w:space="0" w:color="auto"/>
        <w:bottom w:val="none" w:sz="0" w:space="0" w:color="auto"/>
        <w:right w:val="none" w:sz="0" w:space="0" w:color="auto"/>
      </w:divBdr>
    </w:div>
    <w:div w:id="1871070325">
      <w:bodyDiv w:val="1"/>
      <w:marLeft w:val="0"/>
      <w:marRight w:val="0"/>
      <w:marTop w:val="0"/>
      <w:marBottom w:val="0"/>
      <w:divBdr>
        <w:top w:val="none" w:sz="0" w:space="0" w:color="auto"/>
        <w:left w:val="none" w:sz="0" w:space="0" w:color="auto"/>
        <w:bottom w:val="none" w:sz="0" w:space="0" w:color="auto"/>
        <w:right w:val="none" w:sz="0" w:space="0" w:color="auto"/>
      </w:divBdr>
    </w:div>
    <w:div w:id="1871071201">
      <w:bodyDiv w:val="1"/>
      <w:marLeft w:val="0"/>
      <w:marRight w:val="0"/>
      <w:marTop w:val="0"/>
      <w:marBottom w:val="0"/>
      <w:divBdr>
        <w:top w:val="none" w:sz="0" w:space="0" w:color="auto"/>
        <w:left w:val="none" w:sz="0" w:space="0" w:color="auto"/>
        <w:bottom w:val="none" w:sz="0" w:space="0" w:color="auto"/>
        <w:right w:val="none" w:sz="0" w:space="0" w:color="auto"/>
      </w:divBdr>
    </w:div>
    <w:div w:id="1871527952">
      <w:bodyDiv w:val="1"/>
      <w:marLeft w:val="0"/>
      <w:marRight w:val="0"/>
      <w:marTop w:val="0"/>
      <w:marBottom w:val="0"/>
      <w:divBdr>
        <w:top w:val="none" w:sz="0" w:space="0" w:color="auto"/>
        <w:left w:val="none" w:sz="0" w:space="0" w:color="auto"/>
        <w:bottom w:val="none" w:sz="0" w:space="0" w:color="auto"/>
        <w:right w:val="none" w:sz="0" w:space="0" w:color="auto"/>
      </w:divBdr>
    </w:div>
    <w:div w:id="1871797881">
      <w:bodyDiv w:val="1"/>
      <w:marLeft w:val="0"/>
      <w:marRight w:val="0"/>
      <w:marTop w:val="0"/>
      <w:marBottom w:val="0"/>
      <w:divBdr>
        <w:top w:val="none" w:sz="0" w:space="0" w:color="auto"/>
        <w:left w:val="none" w:sz="0" w:space="0" w:color="auto"/>
        <w:bottom w:val="none" w:sz="0" w:space="0" w:color="auto"/>
        <w:right w:val="none" w:sz="0" w:space="0" w:color="auto"/>
      </w:divBdr>
    </w:div>
    <w:div w:id="1875456210">
      <w:bodyDiv w:val="1"/>
      <w:marLeft w:val="0"/>
      <w:marRight w:val="0"/>
      <w:marTop w:val="0"/>
      <w:marBottom w:val="0"/>
      <w:divBdr>
        <w:top w:val="none" w:sz="0" w:space="0" w:color="auto"/>
        <w:left w:val="none" w:sz="0" w:space="0" w:color="auto"/>
        <w:bottom w:val="none" w:sz="0" w:space="0" w:color="auto"/>
        <w:right w:val="none" w:sz="0" w:space="0" w:color="auto"/>
      </w:divBdr>
    </w:div>
    <w:div w:id="1877084094">
      <w:bodyDiv w:val="1"/>
      <w:marLeft w:val="0"/>
      <w:marRight w:val="0"/>
      <w:marTop w:val="0"/>
      <w:marBottom w:val="0"/>
      <w:divBdr>
        <w:top w:val="none" w:sz="0" w:space="0" w:color="auto"/>
        <w:left w:val="none" w:sz="0" w:space="0" w:color="auto"/>
        <w:bottom w:val="none" w:sz="0" w:space="0" w:color="auto"/>
        <w:right w:val="none" w:sz="0" w:space="0" w:color="auto"/>
      </w:divBdr>
    </w:div>
    <w:div w:id="1879318581">
      <w:bodyDiv w:val="1"/>
      <w:marLeft w:val="0"/>
      <w:marRight w:val="0"/>
      <w:marTop w:val="0"/>
      <w:marBottom w:val="0"/>
      <w:divBdr>
        <w:top w:val="none" w:sz="0" w:space="0" w:color="auto"/>
        <w:left w:val="none" w:sz="0" w:space="0" w:color="auto"/>
        <w:bottom w:val="none" w:sz="0" w:space="0" w:color="auto"/>
        <w:right w:val="none" w:sz="0" w:space="0" w:color="auto"/>
      </w:divBdr>
    </w:div>
    <w:div w:id="1883127310">
      <w:bodyDiv w:val="1"/>
      <w:marLeft w:val="0"/>
      <w:marRight w:val="0"/>
      <w:marTop w:val="0"/>
      <w:marBottom w:val="0"/>
      <w:divBdr>
        <w:top w:val="none" w:sz="0" w:space="0" w:color="auto"/>
        <w:left w:val="none" w:sz="0" w:space="0" w:color="auto"/>
        <w:bottom w:val="none" w:sz="0" w:space="0" w:color="auto"/>
        <w:right w:val="none" w:sz="0" w:space="0" w:color="auto"/>
      </w:divBdr>
    </w:div>
    <w:div w:id="1889879464">
      <w:bodyDiv w:val="1"/>
      <w:marLeft w:val="0"/>
      <w:marRight w:val="0"/>
      <w:marTop w:val="0"/>
      <w:marBottom w:val="0"/>
      <w:divBdr>
        <w:top w:val="none" w:sz="0" w:space="0" w:color="auto"/>
        <w:left w:val="none" w:sz="0" w:space="0" w:color="auto"/>
        <w:bottom w:val="none" w:sz="0" w:space="0" w:color="auto"/>
        <w:right w:val="none" w:sz="0" w:space="0" w:color="auto"/>
      </w:divBdr>
    </w:div>
    <w:div w:id="1891725484">
      <w:bodyDiv w:val="1"/>
      <w:marLeft w:val="0"/>
      <w:marRight w:val="0"/>
      <w:marTop w:val="0"/>
      <w:marBottom w:val="0"/>
      <w:divBdr>
        <w:top w:val="none" w:sz="0" w:space="0" w:color="auto"/>
        <w:left w:val="none" w:sz="0" w:space="0" w:color="auto"/>
        <w:bottom w:val="none" w:sz="0" w:space="0" w:color="auto"/>
        <w:right w:val="none" w:sz="0" w:space="0" w:color="auto"/>
      </w:divBdr>
    </w:div>
    <w:div w:id="1892686661">
      <w:bodyDiv w:val="1"/>
      <w:marLeft w:val="0"/>
      <w:marRight w:val="0"/>
      <w:marTop w:val="0"/>
      <w:marBottom w:val="0"/>
      <w:divBdr>
        <w:top w:val="none" w:sz="0" w:space="0" w:color="auto"/>
        <w:left w:val="none" w:sz="0" w:space="0" w:color="auto"/>
        <w:bottom w:val="none" w:sz="0" w:space="0" w:color="auto"/>
        <w:right w:val="none" w:sz="0" w:space="0" w:color="auto"/>
      </w:divBdr>
    </w:div>
    <w:div w:id="1894927772">
      <w:bodyDiv w:val="1"/>
      <w:marLeft w:val="0"/>
      <w:marRight w:val="0"/>
      <w:marTop w:val="0"/>
      <w:marBottom w:val="0"/>
      <w:divBdr>
        <w:top w:val="none" w:sz="0" w:space="0" w:color="auto"/>
        <w:left w:val="none" w:sz="0" w:space="0" w:color="auto"/>
        <w:bottom w:val="none" w:sz="0" w:space="0" w:color="auto"/>
        <w:right w:val="none" w:sz="0" w:space="0" w:color="auto"/>
      </w:divBdr>
    </w:div>
    <w:div w:id="1895507405">
      <w:bodyDiv w:val="1"/>
      <w:marLeft w:val="0"/>
      <w:marRight w:val="0"/>
      <w:marTop w:val="0"/>
      <w:marBottom w:val="0"/>
      <w:divBdr>
        <w:top w:val="none" w:sz="0" w:space="0" w:color="auto"/>
        <w:left w:val="none" w:sz="0" w:space="0" w:color="auto"/>
        <w:bottom w:val="none" w:sz="0" w:space="0" w:color="auto"/>
        <w:right w:val="none" w:sz="0" w:space="0" w:color="auto"/>
      </w:divBdr>
    </w:div>
    <w:div w:id="1902715546">
      <w:bodyDiv w:val="1"/>
      <w:marLeft w:val="0"/>
      <w:marRight w:val="0"/>
      <w:marTop w:val="0"/>
      <w:marBottom w:val="0"/>
      <w:divBdr>
        <w:top w:val="none" w:sz="0" w:space="0" w:color="auto"/>
        <w:left w:val="none" w:sz="0" w:space="0" w:color="auto"/>
        <w:bottom w:val="none" w:sz="0" w:space="0" w:color="auto"/>
        <w:right w:val="none" w:sz="0" w:space="0" w:color="auto"/>
      </w:divBdr>
    </w:div>
    <w:div w:id="1904367323">
      <w:bodyDiv w:val="1"/>
      <w:marLeft w:val="0"/>
      <w:marRight w:val="0"/>
      <w:marTop w:val="0"/>
      <w:marBottom w:val="0"/>
      <w:divBdr>
        <w:top w:val="none" w:sz="0" w:space="0" w:color="auto"/>
        <w:left w:val="none" w:sz="0" w:space="0" w:color="auto"/>
        <w:bottom w:val="none" w:sz="0" w:space="0" w:color="auto"/>
        <w:right w:val="none" w:sz="0" w:space="0" w:color="auto"/>
      </w:divBdr>
    </w:div>
    <w:div w:id="1906064773">
      <w:bodyDiv w:val="1"/>
      <w:marLeft w:val="0"/>
      <w:marRight w:val="0"/>
      <w:marTop w:val="0"/>
      <w:marBottom w:val="0"/>
      <w:divBdr>
        <w:top w:val="none" w:sz="0" w:space="0" w:color="auto"/>
        <w:left w:val="none" w:sz="0" w:space="0" w:color="auto"/>
        <w:bottom w:val="none" w:sz="0" w:space="0" w:color="auto"/>
        <w:right w:val="none" w:sz="0" w:space="0" w:color="auto"/>
      </w:divBdr>
    </w:div>
    <w:div w:id="1906910300">
      <w:bodyDiv w:val="1"/>
      <w:marLeft w:val="0"/>
      <w:marRight w:val="0"/>
      <w:marTop w:val="0"/>
      <w:marBottom w:val="0"/>
      <w:divBdr>
        <w:top w:val="none" w:sz="0" w:space="0" w:color="auto"/>
        <w:left w:val="none" w:sz="0" w:space="0" w:color="auto"/>
        <w:bottom w:val="none" w:sz="0" w:space="0" w:color="auto"/>
        <w:right w:val="none" w:sz="0" w:space="0" w:color="auto"/>
      </w:divBdr>
    </w:div>
    <w:div w:id="1907910083">
      <w:bodyDiv w:val="1"/>
      <w:marLeft w:val="0"/>
      <w:marRight w:val="0"/>
      <w:marTop w:val="0"/>
      <w:marBottom w:val="0"/>
      <w:divBdr>
        <w:top w:val="none" w:sz="0" w:space="0" w:color="auto"/>
        <w:left w:val="none" w:sz="0" w:space="0" w:color="auto"/>
        <w:bottom w:val="none" w:sz="0" w:space="0" w:color="auto"/>
        <w:right w:val="none" w:sz="0" w:space="0" w:color="auto"/>
      </w:divBdr>
    </w:div>
    <w:div w:id="1908029681">
      <w:bodyDiv w:val="1"/>
      <w:marLeft w:val="0"/>
      <w:marRight w:val="0"/>
      <w:marTop w:val="0"/>
      <w:marBottom w:val="0"/>
      <w:divBdr>
        <w:top w:val="none" w:sz="0" w:space="0" w:color="auto"/>
        <w:left w:val="none" w:sz="0" w:space="0" w:color="auto"/>
        <w:bottom w:val="none" w:sz="0" w:space="0" w:color="auto"/>
        <w:right w:val="none" w:sz="0" w:space="0" w:color="auto"/>
      </w:divBdr>
    </w:div>
    <w:div w:id="1913195435">
      <w:bodyDiv w:val="1"/>
      <w:marLeft w:val="0"/>
      <w:marRight w:val="0"/>
      <w:marTop w:val="0"/>
      <w:marBottom w:val="0"/>
      <w:divBdr>
        <w:top w:val="none" w:sz="0" w:space="0" w:color="auto"/>
        <w:left w:val="none" w:sz="0" w:space="0" w:color="auto"/>
        <w:bottom w:val="none" w:sz="0" w:space="0" w:color="auto"/>
        <w:right w:val="none" w:sz="0" w:space="0" w:color="auto"/>
      </w:divBdr>
    </w:div>
    <w:div w:id="1913656859">
      <w:bodyDiv w:val="1"/>
      <w:marLeft w:val="0"/>
      <w:marRight w:val="0"/>
      <w:marTop w:val="0"/>
      <w:marBottom w:val="0"/>
      <w:divBdr>
        <w:top w:val="none" w:sz="0" w:space="0" w:color="auto"/>
        <w:left w:val="none" w:sz="0" w:space="0" w:color="auto"/>
        <w:bottom w:val="none" w:sz="0" w:space="0" w:color="auto"/>
        <w:right w:val="none" w:sz="0" w:space="0" w:color="auto"/>
      </w:divBdr>
    </w:div>
    <w:div w:id="1915167005">
      <w:bodyDiv w:val="1"/>
      <w:marLeft w:val="0"/>
      <w:marRight w:val="0"/>
      <w:marTop w:val="0"/>
      <w:marBottom w:val="0"/>
      <w:divBdr>
        <w:top w:val="none" w:sz="0" w:space="0" w:color="auto"/>
        <w:left w:val="none" w:sz="0" w:space="0" w:color="auto"/>
        <w:bottom w:val="none" w:sz="0" w:space="0" w:color="auto"/>
        <w:right w:val="none" w:sz="0" w:space="0" w:color="auto"/>
      </w:divBdr>
    </w:div>
    <w:div w:id="1916042569">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18248108">
      <w:bodyDiv w:val="1"/>
      <w:marLeft w:val="0"/>
      <w:marRight w:val="0"/>
      <w:marTop w:val="0"/>
      <w:marBottom w:val="0"/>
      <w:divBdr>
        <w:top w:val="none" w:sz="0" w:space="0" w:color="auto"/>
        <w:left w:val="none" w:sz="0" w:space="0" w:color="auto"/>
        <w:bottom w:val="none" w:sz="0" w:space="0" w:color="auto"/>
        <w:right w:val="none" w:sz="0" w:space="0" w:color="auto"/>
      </w:divBdr>
    </w:div>
    <w:div w:id="1918322035">
      <w:bodyDiv w:val="1"/>
      <w:marLeft w:val="0"/>
      <w:marRight w:val="0"/>
      <w:marTop w:val="0"/>
      <w:marBottom w:val="0"/>
      <w:divBdr>
        <w:top w:val="none" w:sz="0" w:space="0" w:color="auto"/>
        <w:left w:val="none" w:sz="0" w:space="0" w:color="auto"/>
        <w:bottom w:val="none" w:sz="0" w:space="0" w:color="auto"/>
        <w:right w:val="none" w:sz="0" w:space="0" w:color="auto"/>
      </w:divBdr>
    </w:div>
    <w:div w:id="1918516996">
      <w:bodyDiv w:val="1"/>
      <w:marLeft w:val="0"/>
      <w:marRight w:val="0"/>
      <w:marTop w:val="0"/>
      <w:marBottom w:val="0"/>
      <w:divBdr>
        <w:top w:val="none" w:sz="0" w:space="0" w:color="auto"/>
        <w:left w:val="none" w:sz="0" w:space="0" w:color="auto"/>
        <w:bottom w:val="none" w:sz="0" w:space="0" w:color="auto"/>
        <w:right w:val="none" w:sz="0" w:space="0" w:color="auto"/>
      </w:divBdr>
    </w:div>
    <w:div w:id="1923755187">
      <w:bodyDiv w:val="1"/>
      <w:marLeft w:val="0"/>
      <w:marRight w:val="0"/>
      <w:marTop w:val="0"/>
      <w:marBottom w:val="0"/>
      <w:divBdr>
        <w:top w:val="none" w:sz="0" w:space="0" w:color="auto"/>
        <w:left w:val="none" w:sz="0" w:space="0" w:color="auto"/>
        <w:bottom w:val="none" w:sz="0" w:space="0" w:color="auto"/>
        <w:right w:val="none" w:sz="0" w:space="0" w:color="auto"/>
      </w:divBdr>
    </w:div>
    <w:div w:id="1927228939">
      <w:bodyDiv w:val="1"/>
      <w:marLeft w:val="0"/>
      <w:marRight w:val="0"/>
      <w:marTop w:val="0"/>
      <w:marBottom w:val="0"/>
      <w:divBdr>
        <w:top w:val="none" w:sz="0" w:space="0" w:color="auto"/>
        <w:left w:val="none" w:sz="0" w:space="0" w:color="auto"/>
        <w:bottom w:val="none" w:sz="0" w:space="0" w:color="auto"/>
        <w:right w:val="none" w:sz="0" w:space="0" w:color="auto"/>
      </w:divBdr>
    </w:div>
    <w:div w:id="1927761198">
      <w:bodyDiv w:val="1"/>
      <w:marLeft w:val="0"/>
      <w:marRight w:val="0"/>
      <w:marTop w:val="0"/>
      <w:marBottom w:val="0"/>
      <w:divBdr>
        <w:top w:val="none" w:sz="0" w:space="0" w:color="auto"/>
        <w:left w:val="none" w:sz="0" w:space="0" w:color="auto"/>
        <w:bottom w:val="none" w:sz="0" w:space="0" w:color="auto"/>
        <w:right w:val="none" w:sz="0" w:space="0" w:color="auto"/>
      </w:divBdr>
    </w:div>
    <w:div w:id="1931501173">
      <w:bodyDiv w:val="1"/>
      <w:marLeft w:val="0"/>
      <w:marRight w:val="0"/>
      <w:marTop w:val="0"/>
      <w:marBottom w:val="0"/>
      <w:divBdr>
        <w:top w:val="none" w:sz="0" w:space="0" w:color="auto"/>
        <w:left w:val="none" w:sz="0" w:space="0" w:color="auto"/>
        <w:bottom w:val="none" w:sz="0" w:space="0" w:color="auto"/>
        <w:right w:val="none" w:sz="0" w:space="0" w:color="auto"/>
      </w:divBdr>
    </w:div>
    <w:div w:id="1932665156">
      <w:bodyDiv w:val="1"/>
      <w:marLeft w:val="0"/>
      <w:marRight w:val="0"/>
      <w:marTop w:val="0"/>
      <w:marBottom w:val="0"/>
      <w:divBdr>
        <w:top w:val="none" w:sz="0" w:space="0" w:color="auto"/>
        <w:left w:val="none" w:sz="0" w:space="0" w:color="auto"/>
        <w:bottom w:val="none" w:sz="0" w:space="0" w:color="auto"/>
        <w:right w:val="none" w:sz="0" w:space="0" w:color="auto"/>
      </w:divBdr>
    </w:div>
    <w:div w:id="1933009187">
      <w:bodyDiv w:val="1"/>
      <w:marLeft w:val="0"/>
      <w:marRight w:val="0"/>
      <w:marTop w:val="0"/>
      <w:marBottom w:val="0"/>
      <w:divBdr>
        <w:top w:val="none" w:sz="0" w:space="0" w:color="auto"/>
        <w:left w:val="none" w:sz="0" w:space="0" w:color="auto"/>
        <w:bottom w:val="none" w:sz="0" w:space="0" w:color="auto"/>
        <w:right w:val="none" w:sz="0" w:space="0" w:color="auto"/>
      </w:divBdr>
    </w:div>
    <w:div w:id="1937863484">
      <w:bodyDiv w:val="1"/>
      <w:marLeft w:val="0"/>
      <w:marRight w:val="0"/>
      <w:marTop w:val="0"/>
      <w:marBottom w:val="0"/>
      <w:divBdr>
        <w:top w:val="none" w:sz="0" w:space="0" w:color="auto"/>
        <w:left w:val="none" w:sz="0" w:space="0" w:color="auto"/>
        <w:bottom w:val="none" w:sz="0" w:space="0" w:color="auto"/>
        <w:right w:val="none" w:sz="0" w:space="0" w:color="auto"/>
      </w:divBdr>
    </w:div>
    <w:div w:id="1939212169">
      <w:bodyDiv w:val="1"/>
      <w:marLeft w:val="0"/>
      <w:marRight w:val="0"/>
      <w:marTop w:val="0"/>
      <w:marBottom w:val="0"/>
      <w:divBdr>
        <w:top w:val="none" w:sz="0" w:space="0" w:color="auto"/>
        <w:left w:val="none" w:sz="0" w:space="0" w:color="auto"/>
        <w:bottom w:val="none" w:sz="0" w:space="0" w:color="auto"/>
        <w:right w:val="none" w:sz="0" w:space="0" w:color="auto"/>
      </w:divBdr>
    </w:div>
    <w:div w:id="1943145066">
      <w:bodyDiv w:val="1"/>
      <w:marLeft w:val="0"/>
      <w:marRight w:val="0"/>
      <w:marTop w:val="0"/>
      <w:marBottom w:val="0"/>
      <w:divBdr>
        <w:top w:val="none" w:sz="0" w:space="0" w:color="auto"/>
        <w:left w:val="none" w:sz="0" w:space="0" w:color="auto"/>
        <w:bottom w:val="none" w:sz="0" w:space="0" w:color="auto"/>
        <w:right w:val="none" w:sz="0" w:space="0" w:color="auto"/>
      </w:divBdr>
    </w:div>
    <w:div w:id="1943224227">
      <w:bodyDiv w:val="1"/>
      <w:marLeft w:val="0"/>
      <w:marRight w:val="0"/>
      <w:marTop w:val="0"/>
      <w:marBottom w:val="0"/>
      <w:divBdr>
        <w:top w:val="none" w:sz="0" w:space="0" w:color="auto"/>
        <w:left w:val="none" w:sz="0" w:space="0" w:color="auto"/>
        <w:bottom w:val="none" w:sz="0" w:space="0" w:color="auto"/>
        <w:right w:val="none" w:sz="0" w:space="0" w:color="auto"/>
      </w:divBdr>
    </w:div>
    <w:div w:id="1944848199">
      <w:bodyDiv w:val="1"/>
      <w:marLeft w:val="0"/>
      <w:marRight w:val="0"/>
      <w:marTop w:val="0"/>
      <w:marBottom w:val="0"/>
      <w:divBdr>
        <w:top w:val="none" w:sz="0" w:space="0" w:color="auto"/>
        <w:left w:val="none" w:sz="0" w:space="0" w:color="auto"/>
        <w:bottom w:val="none" w:sz="0" w:space="0" w:color="auto"/>
        <w:right w:val="none" w:sz="0" w:space="0" w:color="auto"/>
      </w:divBdr>
    </w:div>
    <w:div w:id="1944994335">
      <w:bodyDiv w:val="1"/>
      <w:marLeft w:val="0"/>
      <w:marRight w:val="0"/>
      <w:marTop w:val="0"/>
      <w:marBottom w:val="0"/>
      <w:divBdr>
        <w:top w:val="none" w:sz="0" w:space="0" w:color="auto"/>
        <w:left w:val="none" w:sz="0" w:space="0" w:color="auto"/>
        <w:bottom w:val="none" w:sz="0" w:space="0" w:color="auto"/>
        <w:right w:val="none" w:sz="0" w:space="0" w:color="auto"/>
      </w:divBdr>
    </w:div>
    <w:div w:id="1947030956">
      <w:bodyDiv w:val="1"/>
      <w:marLeft w:val="0"/>
      <w:marRight w:val="0"/>
      <w:marTop w:val="0"/>
      <w:marBottom w:val="0"/>
      <w:divBdr>
        <w:top w:val="none" w:sz="0" w:space="0" w:color="auto"/>
        <w:left w:val="none" w:sz="0" w:space="0" w:color="auto"/>
        <w:bottom w:val="none" w:sz="0" w:space="0" w:color="auto"/>
        <w:right w:val="none" w:sz="0" w:space="0" w:color="auto"/>
      </w:divBdr>
    </w:div>
    <w:div w:id="1948535919">
      <w:bodyDiv w:val="1"/>
      <w:marLeft w:val="0"/>
      <w:marRight w:val="0"/>
      <w:marTop w:val="0"/>
      <w:marBottom w:val="0"/>
      <w:divBdr>
        <w:top w:val="none" w:sz="0" w:space="0" w:color="auto"/>
        <w:left w:val="none" w:sz="0" w:space="0" w:color="auto"/>
        <w:bottom w:val="none" w:sz="0" w:space="0" w:color="auto"/>
        <w:right w:val="none" w:sz="0" w:space="0" w:color="auto"/>
      </w:divBdr>
    </w:div>
    <w:div w:id="1949659072">
      <w:bodyDiv w:val="1"/>
      <w:marLeft w:val="0"/>
      <w:marRight w:val="0"/>
      <w:marTop w:val="0"/>
      <w:marBottom w:val="0"/>
      <w:divBdr>
        <w:top w:val="none" w:sz="0" w:space="0" w:color="auto"/>
        <w:left w:val="none" w:sz="0" w:space="0" w:color="auto"/>
        <w:bottom w:val="none" w:sz="0" w:space="0" w:color="auto"/>
        <w:right w:val="none" w:sz="0" w:space="0" w:color="auto"/>
      </w:divBdr>
    </w:div>
    <w:div w:id="1950506516">
      <w:bodyDiv w:val="1"/>
      <w:marLeft w:val="0"/>
      <w:marRight w:val="0"/>
      <w:marTop w:val="0"/>
      <w:marBottom w:val="0"/>
      <w:divBdr>
        <w:top w:val="none" w:sz="0" w:space="0" w:color="auto"/>
        <w:left w:val="none" w:sz="0" w:space="0" w:color="auto"/>
        <w:bottom w:val="none" w:sz="0" w:space="0" w:color="auto"/>
        <w:right w:val="none" w:sz="0" w:space="0" w:color="auto"/>
      </w:divBdr>
    </w:div>
    <w:div w:id="1952735911">
      <w:bodyDiv w:val="1"/>
      <w:marLeft w:val="0"/>
      <w:marRight w:val="0"/>
      <w:marTop w:val="0"/>
      <w:marBottom w:val="0"/>
      <w:divBdr>
        <w:top w:val="none" w:sz="0" w:space="0" w:color="auto"/>
        <w:left w:val="none" w:sz="0" w:space="0" w:color="auto"/>
        <w:bottom w:val="none" w:sz="0" w:space="0" w:color="auto"/>
        <w:right w:val="none" w:sz="0" w:space="0" w:color="auto"/>
      </w:divBdr>
    </w:div>
    <w:div w:id="1954172199">
      <w:bodyDiv w:val="1"/>
      <w:marLeft w:val="0"/>
      <w:marRight w:val="0"/>
      <w:marTop w:val="0"/>
      <w:marBottom w:val="0"/>
      <w:divBdr>
        <w:top w:val="none" w:sz="0" w:space="0" w:color="auto"/>
        <w:left w:val="none" w:sz="0" w:space="0" w:color="auto"/>
        <w:bottom w:val="none" w:sz="0" w:space="0" w:color="auto"/>
        <w:right w:val="none" w:sz="0" w:space="0" w:color="auto"/>
      </w:divBdr>
    </w:div>
    <w:div w:id="1954484005">
      <w:bodyDiv w:val="1"/>
      <w:marLeft w:val="0"/>
      <w:marRight w:val="0"/>
      <w:marTop w:val="0"/>
      <w:marBottom w:val="0"/>
      <w:divBdr>
        <w:top w:val="none" w:sz="0" w:space="0" w:color="auto"/>
        <w:left w:val="none" w:sz="0" w:space="0" w:color="auto"/>
        <w:bottom w:val="none" w:sz="0" w:space="0" w:color="auto"/>
        <w:right w:val="none" w:sz="0" w:space="0" w:color="auto"/>
      </w:divBdr>
    </w:div>
    <w:div w:id="1954747673">
      <w:bodyDiv w:val="1"/>
      <w:marLeft w:val="0"/>
      <w:marRight w:val="0"/>
      <w:marTop w:val="0"/>
      <w:marBottom w:val="0"/>
      <w:divBdr>
        <w:top w:val="none" w:sz="0" w:space="0" w:color="auto"/>
        <w:left w:val="none" w:sz="0" w:space="0" w:color="auto"/>
        <w:bottom w:val="none" w:sz="0" w:space="0" w:color="auto"/>
        <w:right w:val="none" w:sz="0" w:space="0" w:color="auto"/>
      </w:divBdr>
    </w:div>
    <w:div w:id="1955482576">
      <w:bodyDiv w:val="1"/>
      <w:marLeft w:val="0"/>
      <w:marRight w:val="0"/>
      <w:marTop w:val="0"/>
      <w:marBottom w:val="0"/>
      <w:divBdr>
        <w:top w:val="none" w:sz="0" w:space="0" w:color="auto"/>
        <w:left w:val="none" w:sz="0" w:space="0" w:color="auto"/>
        <w:bottom w:val="none" w:sz="0" w:space="0" w:color="auto"/>
        <w:right w:val="none" w:sz="0" w:space="0" w:color="auto"/>
      </w:divBdr>
    </w:div>
    <w:div w:id="1955865745">
      <w:bodyDiv w:val="1"/>
      <w:marLeft w:val="0"/>
      <w:marRight w:val="0"/>
      <w:marTop w:val="0"/>
      <w:marBottom w:val="0"/>
      <w:divBdr>
        <w:top w:val="none" w:sz="0" w:space="0" w:color="auto"/>
        <w:left w:val="none" w:sz="0" w:space="0" w:color="auto"/>
        <w:bottom w:val="none" w:sz="0" w:space="0" w:color="auto"/>
        <w:right w:val="none" w:sz="0" w:space="0" w:color="auto"/>
      </w:divBdr>
    </w:div>
    <w:div w:id="1958217210">
      <w:bodyDiv w:val="1"/>
      <w:marLeft w:val="0"/>
      <w:marRight w:val="0"/>
      <w:marTop w:val="0"/>
      <w:marBottom w:val="0"/>
      <w:divBdr>
        <w:top w:val="none" w:sz="0" w:space="0" w:color="auto"/>
        <w:left w:val="none" w:sz="0" w:space="0" w:color="auto"/>
        <w:bottom w:val="none" w:sz="0" w:space="0" w:color="auto"/>
        <w:right w:val="none" w:sz="0" w:space="0" w:color="auto"/>
      </w:divBdr>
    </w:div>
    <w:div w:id="1959214143">
      <w:bodyDiv w:val="1"/>
      <w:marLeft w:val="0"/>
      <w:marRight w:val="0"/>
      <w:marTop w:val="0"/>
      <w:marBottom w:val="0"/>
      <w:divBdr>
        <w:top w:val="none" w:sz="0" w:space="0" w:color="auto"/>
        <w:left w:val="none" w:sz="0" w:space="0" w:color="auto"/>
        <w:bottom w:val="none" w:sz="0" w:space="0" w:color="auto"/>
        <w:right w:val="none" w:sz="0" w:space="0" w:color="auto"/>
      </w:divBdr>
    </w:div>
    <w:div w:id="1961255879">
      <w:bodyDiv w:val="1"/>
      <w:marLeft w:val="0"/>
      <w:marRight w:val="0"/>
      <w:marTop w:val="0"/>
      <w:marBottom w:val="0"/>
      <w:divBdr>
        <w:top w:val="none" w:sz="0" w:space="0" w:color="auto"/>
        <w:left w:val="none" w:sz="0" w:space="0" w:color="auto"/>
        <w:bottom w:val="none" w:sz="0" w:space="0" w:color="auto"/>
        <w:right w:val="none" w:sz="0" w:space="0" w:color="auto"/>
      </w:divBdr>
    </w:div>
    <w:div w:id="1961301856">
      <w:bodyDiv w:val="1"/>
      <w:marLeft w:val="0"/>
      <w:marRight w:val="0"/>
      <w:marTop w:val="0"/>
      <w:marBottom w:val="0"/>
      <w:divBdr>
        <w:top w:val="none" w:sz="0" w:space="0" w:color="auto"/>
        <w:left w:val="none" w:sz="0" w:space="0" w:color="auto"/>
        <w:bottom w:val="none" w:sz="0" w:space="0" w:color="auto"/>
        <w:right w:val="none" w:sz="0" w:space="0" w:color="auto"/>
      </w:divBdr>
    </w:div>
    <w:div w:id="1963882928">
      <w:bodyDiv w:val="1"/>
      <w:marLeft w:val="0"/>
      <w:marRight w:val="0"/>
      <w:marTop w:val="0"/>
      <w:marBottom w:val="0"/>
      <w:divBdr>
        <w:top w:val="none" w:sz="0" w:space="0" w:color="auto"/>
        <w:left w:val="none" w:sz="0" w:space="0" w:color="auto"/>
        <w:bottom w:val="none" w:sz="0" w:space="0" w:color="auto"/>
        <w:right w:val="none" w:sz="0" w:space="0" w:color="auto"/>
      </w:divBdr>
    </w:div>
    <w:div w:id="1969361695">
      <w:bodyDiv w:val="1"/>
      <w:marLeft w:val="0"/>
      <w:marRight w:val="0"/>
      <w:marTop w:val="0"/>
      <w:marBottom w:val="0"/>
      <w:divBdr>
        <w:top w:val="none" w:sz="0" w:space="0" w:color="auto"/>
        <w:left w:val="none" w:sz="0" w:space="0" w:color="auto"/>
        <w:bottom w:val="none" w:sz="0" w:space="0" w:color="auto"/>
        <w:right w:val="none" w:sz="0" w:space="0" w:color="auto"/>
      </w:divBdr>
    </w:div>
    <w:div w:id="1969431925">
      <w:bodyDiv w:val="1"/>
      <w:marLeft w:val="0"/>
      <w:marRight w:val="0"/>
      <w:marTop w:val="0"/>
      <w:marBottom w:val="0"/>
      <w:divBdr>
        <w:top w:val="none" w:sz="0" w:space="0" w:color="auto"/>
        <w:left w:val="none" w:sz="0" w:space="0" w:color="auto"/>
        <w:bottom w:val="none" w:sz="0" w:space="0" w:color="auto"/>
        <w:right w:val="none" w:sz="0" w:space="0" w:color="auto"/>
      </w:divBdr>
    </w:div>
    <w:div w:id="1972666005">
      <w:bodyDiv w:val="1"/>
      <w:marLeft w:val="0"/>
      <w:marRight w:val="0"/>
      <w:marTop w:val="0"/>
      <w:marBottom w:val="0"/>
      <w:divBdr>
        <w:top w:val="none" w:sz="0" w:space="0" w:color="auto"/>
        <w:left w:val="none" w:sz="0" w:space="0" w:color="auto"/>
        <w:bottom w:val="none" w:sz="0" w:space="0" w:color="auto"/>
        <w:right w:val="none" w:sz="0" w:space="0" w:color="auto"/>
      </w:divBdr>
    </w:div>
    <w:div w:id="1972705580">
      <w:bodyDiv w:val="1"/>
      <w:marLeft w:val="0"/>
      <w:marRight w:val="0"/>
      <w:marTop w:val="0"/>
      <w:marBottom w:val="0"/>
      <w:divBdr>
        <w:top w:val="none" w:sz="0" w:space="0" w:color="auto"/>
        <w:left w:val="none" w:sz="0" w:space="0" w:color="auto"/>
        <w:bottom w:val="none" w:sz="0" w:space="0" w:color="auto"/>
        <w:right w:val="none" w:sz="0" w:space="0" w:color="auto"/>
      </w:divBdr>
    </w:div>
    <w:div w:id="1973516938">
      <w:bodyDiv w:val="1"/>
      <w:marLeft w:val="0"/>
      <w:marRight w:val="0"/>
      <w:marTop w:val="0"/>
      <w:marBottom w:val="0"/>
      <w:divBdr>
        <w:top w:val="none" w:sz="0" w:space="0" w:color="auto"/>
        <w:left w:val="none" w:sz="0" w:space="0" w:color="auto"/>
        <w:bottom w:val="none" w:sz="0" w:space="0" w:color="auto"/>
        <w:right w:val="none" w:sz="0" w:space="0" w:color="auto"/>
      </w:divBdr>
    </w:div>
    <w:div w:id="1974672929">
      <w:bodyDiv w:val="1"/>
      <w:marLeft w:val="0"/>
      <w:marRight w:val="0"/>
      <w:marTop w:val="0"/>
      <w:marBottom w:val="0"/>
      <w:divBdr>
        <w:top w:val="none" w:sz="0" w:space="0" w:color="auto"/>
        <w:left w:val="none" w:sz="0" w:space="0" w:color="auto"/>
        <w:bottom w:val="none" w:sz="0" w:space="0" w:color="auto"/>
        <w:right w:val="none" w:sz="0" w:space="0" w:color="auto"/>
      </w:divBdr>
    </w:div>
    <w:div w:id="1975326168">
      <w:bodyDiv w:val="1"/>
      <w:marLeft w:val="0"/>
      <w:marRight w:val="0"/>
      <w:marTop w:val="0"/>
      <w:marBottom w:val="0"/>
      <w:divBdr>
        <w:top w:val="none" w:sz="0" w:space="0" w:color="auto"/>
        <w:left w:val="none" w:sz="0" w:space="0" w:color="auto"/>
        <w:bottom w:val="none" w:sz="0" w:space="0" w:color="auto"/>
        <w:right w:val="none" w:sz="0" w:space="0" w:color="auto"/>
      </w:divBdr>
    </w:div>
    <w:div w:id="1976906678">
      <w:bodyDiv w:val="1"/>
      <w:marLeft w:val="0"/>
      <w:marRight w:val="0"/>
      <w:marTop w:val="0"/>
      <w:marBottom w:val="0"/>
      <w:divBdr>
        <w:top w:val="none" w:sz="0" w:space="0" w:color="auto"/>
        <w:left w:val="none" w:sz="0" w:space="0" w:color="auto"/>
        <w:bottom w:val="none" w:sz="0" w:space="0" w:color="auto"/>
        <w:right w:val="none" w:sz="0" w:space="0" w:color="auto"/>
      </w:divBdr>
    </w:div>
    <w:div w:id="1976910413">
      <w:bodyDiv w:val="1"/>
      <w:marLeft w:val="0"/>
      <w:marRight w:val="0"/>
      <w:marTop w:val="0"/>
      <w:marBottom w:val="0"/>
      <w:divBdr>
        <w:top w:val="none" w:sz="0" w:space="0" w:color="auto"/>
        <w:left w:val="none" w:sz="0" w:space="0" w:color="auto"/>
        <w:bottom w:val="none" w:sz="0" w:space="0" w:color="auto"/>
        <w:right w:val="none" w:sz="0" w:space="0" w:color="auto"/>
      </w:divBdr>
    </w:div>
    <w:div w:id="1977222581">
      <w:bodyDiv w:val="1"/>
      <w:marLeft w:val="0"/>
      <w:marRight w:val="0"/>
      <w:marTop w:val="0"/>
      <w:marBottom w:val="0"/>
      <w:divBdr>
        <w:top w:val="none" w:sz="0" w:space="0" w:color="auto"/>
        <w:left w:val="none" w:sz="0" w:space="0" w:color="auto"/>
        <w:bottom w:val="none" w:sz="0" w:space="0" w:color="auto"/>
        <w:right w:val="none" w:sz="0" w:space="0" w:color="auto"/>
      </w:divBdr>
    </w:div>
    <w:div w:id="1978535107">
      <w:bodyDiv w:val="1"/>
      <w:marLeft w:val="0"/>
      <w:marRight w:val="0"/>
      <w:marTop w:val="0"/>
      <w:marBottom w:val="0"/>
      <w:divBdr>
        <w:top w:val="none" w:sz="0" w:space="0" w:color="auto"/>
        <w:left w:val="none" w:sz="0" w:space="0" w:color="auto"/>
        <w:bottom w:val="none" w:sz="0" w:space="0" w:color="auto"/>
        <w:right w:val="none" w:sz="0" w:space="0" w:color="auto"/>
      </w:divBdr>
    </w:div>
    <w:div w:id="1978954635">
      <w:bodyDiv w:val="1"/>
      <w:marLeft w:val="0"/>
      <w:marRight w:val="0"/>
      <w:marTop w:val="0"/>
      <w:marBottom w:val="0"/>
      <w:divBdr>
        <w:top w:val="none" w:sz="0" w:space="0" w:color="auto"/>
        <w:left w:val="none" w:sz="0" w:space="0" w:color="auto"/>
        <w:bottom w:val="none" w:sz="0" w:space="0" w:color="auto"/>
        <w:right w:val="none" w:sz="0" w:space="0" w:color="auto"/>
      </w:divBdr>
    </w:div>
    <w:div w:id="1984040382">
      <w:bodyDiv w:val="1"/>
      <w:marLeft w:val="0"/>
      <w:marRight w:val="0"/>
      <w:marTop w:val="0"/>
      <w:marBottom w:val="0"/>
      <w:divBdr>
        <w:top w:val="none" w:sz="0" w:space="0" w:color="auto"/>
        <w:left w:val="none" w:sz="0" w:space="0" w:color="auto"/>
        <w:bottom w:val="none" w:sz="0" w:space="0" w:color="auto"/>
        <w:right w:val="none" w:sz="0" w:space="0" w:color="auto"/>
      </w:divBdr>
    </w:div>
    <w:div w:id="1990591320">
      <w:bodyDiv w:val="1"/>
      <w:marLeft w:val="0"/>
      <w:marRight w:val="0"/>
      <w:marTop w:val="0"/>
      <w:marBottom w:val="0"/>
      <w:divBdr>
        <w:top w:val="none" w:sz="0" w:space="0" w:color="auto"/>
        <w:left w:val="none" w:sz="0" w:space="0" w:color="auto"/>
        <w:bottom w:val="none" w:sz="0" w:space="0" w:color="auto"/>
        <w:right w:val="none" w:sz="0" w:space="0" w:color="auto"/>
      </w:divBdr>
    </w:div>
    <w:div w:id="1993175690">
      <w:bodyDiv w:val="1"/>
      <w:marLeft w:val="0"/>
      <w:marRight w:val="0"/>
      <w:marTop w:val="0"/>
      <w:marBottom w:val="0"/>
      <w:divBdr>
        <w:top w:val="none" w:sz="0" w:space="0" w:color="auto"/>
        <w:left w:val="none" w:sz="0" w:space="0" w:color="auto"/>
        <w:bottom w:val="none" w:sz="0" w:space="0" w:color="auto"/>
        <w:right w:val="none" w:sz="0" w:space="0" w:color="auto"/>
      </w:divBdr>
    </w:div>
    <w:div w:id="1994022839">
      <w:bodyDiv w:val="1"/>
      <w:marLeft w:val="0"/>
      <w:marRight w:val="0"/>
      <w:marTop w:val="0"/>
      <w:marBottom w:val="0"/>
      <w:divBdr>
        <w:top w:val="none" w:sz="0" w:space="0" w:color="auto"/>
        <w:left w:val="none" w:sz="0" w:space="0" w:color="auto"/>
        <w:bottom w:val="none" w:sz="0" w:space="0" w:color="auto"/>
        <w:right w:val="none" w:sz="0" w:space="0" w:color="auto"/>
      </w:divBdr>
    </w:div>
    <w:div w:id="1997494261">
      <w:bodyDiv w:val="1"/>
      <w:marLeft w:val="0"/>
      <w:marRight w:val="0"/>
      <w:marTop w:val="0"/>
      <w:marBottom w:val="0"/>
      <w:divBdr>
        <w:top w:val="none" w:sz="0" w:space="0" w:color="auto"/>
        <w:left w:val="none" w:sz="0" w:space="0" w:color="auto"/>
        <w:bottom w:val="none" w:sz="0" w:space="0" w:color="auto"/>
        <w:right w:val="none" w:sz="0" w:space="0" w:color="auto"/>
      </w:divBdr>
    </w:div>
    <w:div w:id="1998725423">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00113749">
      <w:bodyDiv w:val="1"/>
      <w:marLeft w:val="0"/>
      <w:marRight w:val="0"/>
      <w:marTop w:val="0"/>
      <w:marBottom w:val="0"/>
      <w:divBdr>
        <w:top w:val="none" w:sz="0" w:space="0" w:color="auto"/>
        <w:left w:val="none" w:sz="0" w:space="0" w:color="auto"/>
        <w:bottom w:val="none" w:sz="0" w:space="0" w:color="auto"/>
        <w:right w:val="none" w:sz="0" w:space="0" w:color="auto"/>
      </w:divBdr>
    </w:div>
    <w:div w:id="2001426233">
      <w:bodyDiv w:val="1"/>
      <w:marLeft w:val="0"/>
      <w:marRight w:val="0"/>
      <w:marTop w:val="0"/>
      <w:marBottom w:val="0"/>
      <w:divBdr>
        <w:top w:val="none" w:sz="0" w:space="0" w:color="auto"/>
        <w:left w:val="none" w:sz="0" w:space="0" w:color="auto"/>
        <w:bottom w:val="none" w:sz="0" w:space="0" w:color="auto"/>
        <w:right w:val="none" w:sz="0" w:space="0" w:color="auto"/>
      </w:divBdr>
    </w:div>
    <w:div w:id="2002081920">
      <w:bodyDiv w:val="1"/>
      <w:marLeft w:val="0"/>
      <w:marRight w:val="0"/>
      <w:marTop w:val="0"/>
      <w:marBottom w:val="0"/>
      <w:divBdr>
        <w:top w:val="none" w:sz="0" w:space="0" w:color="auto"/>
        <w:left w:val="none" w:sz="0" w:space="0" w:color="auto"/>
        <w:bottom w:val="none" w:sz="0" w:space="0" w:color="auto"/>
        <w:right w:val="none" w:sz="0" w:space="0" w:color="auto"/>
      </w:divBdr>
    </w:div>
    <w:div w:id="2002271779">
      <w:bodyDiv w:val="1"/>
      <w:marLeft w:val="0"/>
      <w:marRight w:val="0"/>
      <w:marTop w:val="0"/>
      <w:marBottom w:val="0"/>
      <w:divBdr>
        <w:top w:val="none" w:sz="0" w:space="0" w:color="auto"/>
        <w:left w:val="none" w:sz="0" w:space="0" w:color="auto"/>
        <w:bottom w:val="none" w:sz="0" w:space="0" w:color="auto"/>
        <w:right w:val="none" w:sz="0" w:space="0" w:color="auto"/>
      </w:divBdr>
    </w:div>
    <w:div w:id="2002853611">
      <w:bodyDiv w:val="1"/>
      <w:marLeft w:val="0"/>
      <w:marRight w:val="0"/>
      <w:marTop w:val="0"/>
      <w:marBottom w:val="0"/>
      <w:divBdr>
        <w:top w:val="none" w:sz="0" w:space="0" w:color="auto"/>
        <w:left w:val="none" w:sz="0" w:space="0" w:color="auto"/>
        <w:bottom w:val="none" w:sz="0" w:space="0" w:color="auto"/>
        <w:right w:val="none" w:sz="0" w:space="0" w:color="auto"/>
      </w:divBdr>
    </w:div>
    <w:div w:id="2004581308">
      <w:bodyDiv w:val="1"/>
      <w:marLeft w:val="0"/>
      <w:marRight w:val="0"/>
      <w:marTop w:val="0"/>
      <w:marBottom w:val="0"/>
      <w:divBdr>
        <w:top w:val="none" w:sz="0" w:space="0" w:color="auto"/>
        <w:left w:val="none" w:sz="0" w:space="0" w:color="auto"/>
        <w:bottom w:val="none" w:sz="0" w:space="0" w:color="auto"/>
        <w:right w:val="none" w:sz="0" w:space="0" w:color="auto"/>
      </w:divBdr>
    </w:div>
    <w:div w:id="2009599911">
      <w:bodyDiv w:val="1"/>
      <w:marLeft w:val="0"/>
      <w:marRight w:val="0"/>
      <w:marTop w:val="0"/>
      <w:marBottom w:val="0"/>
      <w:divBdr>
        <w:top w:val="none" w:sz="0" w:space="0" w:color="auto"/>
        <w:left w:val="none" w:sz="0" w:space="0" w:color="auto"/>
        <w:bottom w:val="none" w:sz="0" w:space="0" w:color="auto"/>
        <w:right w:val="none" w:sz="0" w:space="0" w:color="auto"/>
      </w:divBdr>
    </w:div>
    <w:div w:id="2011255598">
      <w:bodyDiv w:val="1"/>
      <w:marLeft w:val="0"/>
      <w:marRight w:val="0"/>
      <w:marTop w:val="0"/>
      <w:marBottom w:val="0"/>
      <w:divBdr>
        <w:top w:val="none" w:sz="0" w:space="0" w:color="auto"/>
        <w:left w:val="none" w:sz="0" w:space="0" w:color="auto"/>
        <w:bottom w:val="none" w:sz="0" w:space="0" w:color="auto"/>
        <w:right w:val="none" w:sz="0" w:space="0" w:color="auto"/>
      </w:divBdr>
    </w:div>
    <w:div w:id="2011640336">
      <w:bodyDiv w:val="1"/>
      <w:marLeft w:val="0"/>
      <w:marRight w:val="0"/>
      <w:marTop w:val="0"/>
      <w:marBottom w:val="0"/>
      <w:divBdr>
        <w:top w:val="none" w:sz="0" w:space="0" w:color="auto"/>
        <w:left w:val="none" w:sz="0" w:space="0" w:color="auto"/>
        <w:bottom w:val="none" w:sz="0" w:space="0" w:color="auto"/>
        <w:right w:val="none" w:sz="0" w:space="0" w:color="auto"/>
      </w:divBdr>
    </w:div>
    <w:div w:id="2011717957">
      <w:bodyDiv w:val="1"/>
      <w:marLeft w:val="0"/>
      <w:marRight w:val="0"/>
      <w:marTop w:val="0"/>
      <w:marBottom w:val="0"/>
      <w:divBdr>
        <w:top w:val="none" w:sz="0" w:space="0" w:color="auto"/>
        <w:left w:val="none" w:sz="0" w:space="0" w:color="auto"/>
        <w:bottom w:val="none" w:sz="0" w:space="0" w:color="auto"/>
        <w:right w:val="none" w:sz="0" w:space="0" w:color="auto"/>
      </w:divBdr>
    </w:div>
    <w:div w:id="2013755471">
      <w:bodyDiv w:val="1"/>
      <w:marLeft w:val="0"/>
      <w:marRight w:val="0"/>
      <w:marTop w:val="0"/>
      <w:marBottom w:val="0"/>
      <w:divBdr>
        <w:top w:val="none" w:sz="0" w:space="0" w:color="auto"/>
        <w:left w:val="none" w:sz="0" w:space="0" w:color="auto"/>
        <w:bottom w:val="none" w:sz="0" w:space="0" w:color="auto"/>
        <w:right w:val="none" w:sz="0" w:space="0" w:color="auto"/>
      </w:divBdr>
    </w:div>
    <w:div w:id="2015109451">
      <w:bodyDiv w:val="1"/>
      <w:marLeft w:val="0"/>
      <w:marRight w:val="0"/>
      <w:marTop w:val="0"/>
      <w:marBottom w:val="0"/>
      <w:divBdr>
        <w:top w:val="none" w:sz="0" w:space="0" w:color="auto"/>
        <w:left w:val="none" w:sz="0" w:space="0" w:color="auto"/>
        <w:bottom w:val="none" w:sz="0" w:space="0" w:color="auto"/>
        <w:right w:val="none" w:sz="0" w:space="0" w:color="auto"/>
      </w:divBdr>
    </w:div>
    <w:div w:id="2020354458">
      <w:bodyDiv w:val="1"/>
      <w:marLeft w:val="0"/>
      <w:marRight w:val="0"/>
      <w:marTop w:val="0"/>
      <w:marBottom w:val="0"/>
      <w:divBdr>
        <w:top w:val="none" w:sz="0" w:space="0" w:color="auto"/>
        <w:left w:val="none" w:sz="0" w:space="0" w:color="auto"/>
        <w:bottom w:val="none" w:sz="0" w:space="0" w:color="auto"/>
        <w:right w:val="none" w:sz="0" w:space="0" w:color="auto"/>
      </w:divBdr>
    </w:div>
    <w:div w:id="2023243360">
      <w:bodyDiv w:val="1"/>
      <w:marLeft w:val="0"/>
      <w:marRight w:val="0"/>
      <w:marTop w:val="0"/>
      <w:marBottom w:val="0"/>
      <w:divBdr>
        <w:top w:val="none" w:sz="0" w:space="0" w:color="auto"/>
        <w:left w:val="none" w:sz="0" w:space="0" w:color="auto"/>
        <w:bottom w:val="none" w:sz="0" w:space="0" w:color="auto"/>
        <w:right w:val="none" w:sz="0" w:space="0" w:color="auto"/>
      </w:divBdr>
    </w:div>
    <w:div w:id="2023507698">
      <w:bodyDiv w:val="1"/>
      <w:marLeft w:val="0"/>
      <w:marRight w:val="0"/>
      <w:marTop w:val="0"/>
      <w:marBottom w:val="0"/>
      <w:divBdr>
        <w:top w:val="none" w:sz="0" w:space="0" w:color="auto"/>
        <w:left w:val="none" w:sz="0" w:space="0" w:color="auto"/>
        <w:bottom w:val="none" w:sz="0" w:space="0" w:color="auto"/>
        <w:right w:val="none" w:sz="0" w:space="0" w:color="auto"/>
      </w:divBdr>
    </w:div>
    <w:div w:id="2024160023">
      <w:bodyDiv w:val="1"/>
      <w:marLeft w:val="0"/>
      <w:marRight w:val="0"/>
      <w:marTop w:val="0"/>
      <w:marBottom w:val="0"/>
      <w:divBdr>
        <w:top w:val="none" w:sz="0" w:space="0" w:color="auto"/>
        <w:left w:val="none" w:sz="0" w:space="0" w:color="auto"/>
        <w:bottom w:val="none" w:sz="0" w:space="0" w:color="auto"/>
        <w:right w:val="none" w:sz="0" w:space="0" w:color="auto"/>
      </w:divBdr>
    </w:div>
    <w:div w:id="2025091364">
      <w:bodyDiv w:val="1"/>
      <w:marLeft w:val="0"/>
      <w:marRight w:val="0"/>
      <w:marTop w:val="0"/>
      <w:marBottom w:val="0"/>
      <w:divBdr>
        <w:top w:val="none" w:sz="0" w:space="0" w:color="auto"/>
        <w:left w:val="none" w:sz="0" w:space="0" w:color="auto"/>
        <w:bottom w:val="none" w:sz="0" w:space="0" w:color="auto"/>
        <w:right w:val="none" w:sz="0" w:space="0" w:color="auto"/>
      </w:divBdr>
    </w:div>
    <w:div w:id="2026596098">
      <w:bodyDiv w:val="1"/>
      <w:marLeft w:val="0"/>
      <w:marRight w:val="0"/>
      <w:marTop w:val="0"/>
      <w:marBottom w:val="0"/>
      <w:divBdr>
        <w:top w:val="none" w:sz="0" w:space="0" w:color="auto"/>
        <w:left w:val="none" w:sz="0" w:space="0" w:color="auto"/>
        <w:bottom w:val="none" w:sz="0" w:space="0" w:color="auto"/>
        <w:right w:val="none" w:sz="0" w:space="0" w:color="auto"/>
      </w:divBdr>
    </w:div>
    <w:div w:id="2030175569">
      <w:bodyDiv w:val="1"/>
      <w:marLeft w:val="0"/>
      <w:marRight w:val="0"/>
      <w:marTop w:val="0"/>
      <w:marBottom w:val="0"/>
      <w:divBdr>
        <w:top w:val="none" w:sz="0" w:space="0" w:color="auto"/>
        <w:left w:val="none" w:sz="0" w:space="0" w:color="auto"/>
        <w:bottom w:val="none" w:sz="0" w:space="0" w:color="auto"/>
        <w:right w:val="none" w:sz="0" w:space="0" w:color="auto"/>
      </w:divBdr>
    </w:div>
    <w:div w:id="2032102682">
      <w:bodyDiv w:val="1"/>
      <w:marLeft w:val="0"/>
      <w:marRight w:val="0"/>
      <w:marTop w:val="0"/>
      <w:marBottom w:val="0"/>
      <w:divBdr>
        <w:top w:val="none" w:sz="0" w:space="0" w:color="auto"/>
        <w:left w:val="none" w:sz="0" w:space="0" w:color="auto"/>
        <w:bottom w:val="none" w:sz="0" w:space="0" w:color="auto"/>
        <w:right w:val="none" w:sz="0" w:space="0" w:color="auto"/>
      </w:divBdr>
    </w:div>
    <w:div w:id="2032535119">
      <w:bodyDiv w:val="1"/>
      <w:marLeft w:val="0"/>
      <w:marRight w:val="0"/>
      <w:marTop w:val="0"/>
      <w:marBottom w:val="0"/>
      <w:divBdr>
        <w:top w:val="none" w:sz="0" w:space="0" w:color="auto"/>
        <w:left w:val="none" w:sz="0" w:space="0" w:color="auto"/>
        <w:bottom w:val="none" w:sz="0" w:space="0" w:color="auto"/>
        <w:right w:val="none" w:sz="0" w:space="0" w:color="auto"/>
      </w:divBdr>
    </w:div>
    <w:div w:id="2032565179">
      <w:bodyDiv w:val="1"/>
      <w:marLeft w:val="0"/>
      <w:marRight w:val="0"/>
      <w:marTop w:val="0"/>
      <w:marBottom w:val="0"/>
      <w:divBdr>
        <w:top w:val="none" w:sz="0" w:space="0" w:color="auto"/>
        <w:left w:val="none" w:sz="0" w:space="0" w:color="auto"/>
        <w:bottom w:val="none" w:sz="0" w:space="0" w:color="auto"/>
        <w:right w:val="none" w:sz="0" w:space="0" w:color="auto"/>
      </w:divBdr>
    </w:div>
    <w:div w:id="2033412108">
      <w:bodyDiv w:val="1"/>
      <w:marLeft w:val="0"/>
      <w:marRight w:val="0"/>
      <w:marTop w:val="0"/>
      <w:marBottom w:val="0"/>
      <w:divBdr>
        <w:top w:val="none" w:sz="0" w:space="0" w:color="auto"/>
        <w:left w:val="none" w:sz="0" w:space="0" w:color="auto"/>
        <w:bottom w:val="none" w:sz="0" w:space="0" w:color="auto"/>
        <w:right w:val="none" w:sz="0" w:space="0" w:color="auto"/>
      </w:divBdr>
    </w:div>
    <w:div w:id="2037197224">
      <w:bodyDiv w:val="1"/>
      <w:marLeft w:val="0"/>
      <w:marRight w:val="0"/>
      <w:marTop w:val="0"/>
      <w:marBottom w:val="0"/>
      <w:divBdr>
        <w:top w:val="none" w:sz="0" w:space="0" w:color="auto"/>
        <w:left w:val="none" w:sz="0" w:space="0" w:color="auto"/>
        <w:bottom w:val="none" w:sz="0" w:space="0" w:color="auto"/>
        <w:right w:val="none" w:sz="0" w:space="0" w:color="auto"/>
      </w:divBdr>
    </w:div>
    <w:div w:id="2039045514">
      <w:bodyDiv w:val="1"/>
      <w:marLeft w:val="0"/>
      <w:marRight w:val="0"/>
      <w:marTop w:val="0"/>
      <w:marBottom w:val="0"/>
      <w:divBdr>
        <w:top w:val="none" w:sz="0" w:space="0" w:color="auto"/>
        <w:left w:val="none" w:sz="0" w:space="0" w:color="auto"/>
        <w:bottom w:val="none" w:sz="0" w:space="0" w:color="auto"/>
        <w:right w:val="none" w:sz="0" w:space="0" w:color="auto"/>
      </w:divBdr>
    </w:div>
    <w:div w:id="2039235686">
      <w:bodyDiv w:val="1"/>
      <w:marLeft w:val="0"/>
      <w:marRight w:val="0"/>
      <w:marTop w:val="0"/>
      <w:marBottom w:val="0"/>
      <w:divBdr>
        <w:top w:val="none" w:sz="0" w:space="0" w:color="auto"/>
        <w:left w:val="none" w:sz="0" w:space="0" w:color="auto"/>
        <w:bottom w:val="none" w:sz="0" w:space="0" w:color="auto"/>
        <w:right w:val="none" w:sz="0" w:space="0" w:color="auto"/>
      </w:divBdr>
    </w:div>
    <w:div w:id="2042046249">
      <w:bodyDiv w:val="1"/>
      <w:marLeft w:val="0"/>
      <w:marRight w:val="0"/>
      <w:marTop w:val="0"/>
      <w:marBottom w:val="0"/>
      <w:divBdr>
        <w:top w:val="none" w:sz="0" w:space="0" w:color="auto"/>
        <w:left w:val="none" w:sz="0" w:space="0" w:color="auto"/>
        <w:bottom w:val="none" w:sz="0" w:space="0" w:color="auto"/>
        <w:right w:val="none" w:sz="0" w:space="0" w:color="auto"/>
      </w:divBdr>
    </w:div>
    <w:div w:id="2043167195">
      <w:bodyDiv w:val="1"/>
      <w:marLeft w:val="0"/>
      <w:marRight w:val="0"/>
      <w:marTop w:val="0"/>
      <w:marBottom w:val="0"/>
      <w:divBdr>
        <w:top w:val="none" w:sz="0" w:space="0" w:color="auto"/>
        <w:left w:val="none" w:sz="0" w:space="0" w:color="auto"/>
        <w:bottom w:val="none" w:sz="0" w:space="0" w:color="auto"/>
        <w:right w:val="none" w:sz="0" w:space="0" w:color="auto"/>
      </w:divBdr>
    </w:div>
    <w:div w:id="2043825506">
      <w:bodyDiv w:val="1"/>
      <w:marLeft w:val="0"/>
      <w:marRight w:val="0"/>
      <w:marTop w:val="0"/>
      <w:marBottom w:val="0"/>
      <w:divBdr>
        <w:top w:val="none" w:sz="0" w:space="0" w:color="auto"/>
        <w:left w:val="none" w:sz="0" w:space="0" w:color="auto"/>
        <w:bottom w:val="none" w:sz="0" w:space="0" w:color="auto"/>
        <w:right w:val="none" w:sz="0" w:space="0" w:color="auto"/>
      </w:divBdr>
    </w:div>
    <w:div w:id="2046254351">
      <w:bodyDiv w:val="1"/>
      <w:marLeft w:val="0"/>
      <w:marRight w:val="0"/>
      <w:marTop w:val="0"/>
      <w:marBottom w:val="0"/>
      <w:divBdr>
        <w:top w:val="none" w:sz="0" w:space="0" w:color="auto"/>
        <w:left w:val="none" w:sz="0" w:space="0" w:color="auto"/>
        <w:bottom w:val="none" w:sz="0" w:space="0" w:color="auto"/>
        <w:right w:val="none" w:sz="0" w:space="0" w:color="auto"/>
      </w:divBdr>
    </w:div>
    <w:div w:id="2047287131">
      <w:bodyDiv w:val="1"/>
      <w:marLeft w:val="0"/>
      <w:marRight w:val="0"/>
      <w:marTop w:val="0"/>
      <w:marBottom w:val="0"/>
      <w:divBdr>
        <w:top w:val="none" w:sz="0" w:space="0" w:color="auto"/>
        <w:left w:val="none" w:sz="0" w:space="0" w:color="auto"/>
        <w:bottom w:val="none" w:sz="0" w:space="0" w:color="auto"/>
        <w:right w:val="none" w:sz="0" w:space="0" w:color="auto"/>
      </w:divBdr>
    </w:div>
    <w:div w:id="2047556213">
      <w:bodyDiv w:val="1"/>
      <w:marLeft w:val="0"/>
      <w:marRight w:val="0"/>
      <w:marTop w:val="0"/>
      <w:marBottom w:val="0"/>
      <w:divBdr>
        <w:top w:val="none" w:sz="0" w:space="0" w:color="auto"/>
        <w:left w:val="none" w:sz="0" w:space="0" w:color="auto"/>
        <w:bottom w:val="none" w:sz="0" w:space="0" w:color="auto"/>
        <w:right w:val="none" w:sz="0" w:space="0" w:color="auto"/>
      </w:divBdr>
    </w:div>
    <w:div w:id="2053922543">
      <w:bodyDiv w:val="1"/>
      <w:marLeft w:val="0"/>
      <w:marRight w:val="0"/>
      <w:marTop w:val="0"/>
      <w:marBottom w:val="0"/>
      <w:divBdr>
        <w:top w:val="none" w:sz="0" w:space="0" w:color="auto"/>
        <w:left w:val="none" w:sz="0" w:space="0" w:color="auto"/>
        <w:bottom w:val="none" w:sz="0" w:space="0" w:color="auto"/>
        <w:right w:val="none" w:sz="0" w:space="0" w:color="auto"/>
      </w:divBdr>
    </w:div>
    <w:div w:id="2054452715">
      <w:bodyDiv w:val="1"/>
      <w:marLeft w:val="0"/>
      <w:marRight w:val="0"/>
      <w:marTop w:val="0"/>
      <w:marBottom w:val="0"/>
      <w:divBdr>
        <w:top w:val="none" w:sz="0" w:space="0" w:color="auto"/>
        <w:left w:val="none" w:sz="0" w:space="0" w:color="auto"/>
        <w:bottom w:val="none" w:sz="0" w:space="0" w:color="auto"/>
        <w:right w:val="none" w:sz="0" w:space="0" w:color="auto"/>
      </w:divBdr>
    </w:div>
    <w:div w:id="2056198406">
      <w:bodyDiv w:val="1"/>
      <w:marLeft w:val="0"/>
      <w:marRight w:val="0"/>
      <w:marTop w:val="0"/>
      <w:marBottom w:val="0"/>
      <w:divBdr>
        <w:top w:val="none" w:sz="0" w:space="0" w:color="auto"/>
        <w:left w:val="none" w:sz="0" w:space="0" w:color="auto"/>
        <w:bottom w:val="none" w:sz="0" w:space="0" w:color="auto"/>
        <w:right w:val="none" w:sz="0" w:space="0" w:color="auto"/>
      </w:divBdr>
    </w:div>
    <w:div w:id="2063668840">
      <w:bodyDiv w:val="1"/>
      <w:marLeft w:val="0"/>
      <w:marRight w:val="0"/>
      <w:marTop w:val="0"/>
      <w:marBottom w:val="0"/>
      <w:divBdr>
        <w:top w:val="none" w:sz="0" w:space="0" w:color="auto"/>
        <w:left w:val="none" w:sz="0" w:space="0" w:color="auto"/>
        <w:bottom w:val="none" w:sz="0" w:space="0" w:color="auto"/>
        <w:right w:val="none" w:sz="0" w:space="0" w:color="auto"/>
      </w:divBdr>
    </w:div>
    <w:div w:id="2064987378">
      <w:bodyDiv w:val="1"/>
      <w:marLeft w:val="0"/>
      <w:marRight w:val="0"/>
      <w:marTop w:val="0"/>
      <w:marBottom w:val="0"/>
      <w:divBdr>
        <w:top w:val="none" w:sz="0" w:space="0" w:color="auto"/>
        <w:left w:val="none" w:sz="0" w:space="0" w:color="auto"/>
        <w:bottom w:val="none" w:sz="0" w:space="0" w:color="auto"/>
        <w:right w:val="none" w:sz="0" w:space="0" w:color="auto"/>
      </w:divBdr>
    </w:div>
    <w:div w:id="2065105676">
      <w:bodyDiv w:val="1"/>
      <w:marLeft w:val="0"/>
      <w:marRight w:val="0"/>
      <w:marTop w:val="0"/>
      <w:marBottom w:val="0"/>
      <w:divBdr>
        <w:top w:val="none" w:sz="0" w:space="0" w:color="auto"/>
        <w:left w:val="none" w:sz="0" w:space="0" w:color="auto"/>
        <w:bottom w:val="none" w:sz="0" w:space="0" w:color="auto"/>
        <w:right w:val="none" w:sz="0" w:space="0" w:color="auto"/>
      </w:divBdr>
    </w:div>
    <w:div w:id="2066561724">
      <w:bodyDiv w:val="1"/>
      <w:marLeft w:val="0"/>
      <w:marRight w:val="0"/>
      <w:marTop w:val="0"/>
      <w:marBottom w:val="0"/>
      <w:divBdr>
        <w:top w:val="none" w:sz="0" w:space="0" w:color="auto"/>
        <w:left w:val="none" w:sz="0" w:space="0" w:color="auto"/>
        <w:bottom w:val="none" w:sz="0" w:space="0" w:color="auto"/>
        <w:right w:val="none" w:sz="0" w:space="0" w:color="auto"/>
      </w:divBdr>
    </w:div>
    <w:div w:id="2067945507">
      <w:bodyDiv w:val="1"/>
      <w:marLeft w:val="0"/>
      <w:marRight w:val="0"/>
      <w:marTop w:val="0"/>
      <w:marBottom w:val="0"/>
      <w:divBdr>
        <w:top w:val="none" w:sz="0" w:space="0" w:color="auto"/>
        <w:left w:val="none" w:sz="0" w:space="0" w:color="auto"/>
        <w:bottom w:val="none" w:sz="0" w:space="0" w:color="auto"/>
        <w:right w:val="none" w:sz="0" w:space="0" w:color="auto"/>
      </w:divBdr>
    </w:div>
    <w:div w:id="2068215408">
      <w:bodyDiv w:val="1"/>
      <w:marLeft w:val="0"/>
      <w:marRight w:val="0"/>
      <w:marTop w:val="0"/>
      <w:marBottom w:val="0"/>
      <w:divBdr>
        <w:top w:val="none" w:sz="0" w:space="0" w:color="auto"/>
        <w:left w:val="none" w:sz="0" w:space="0" w:color="auto"/>
        <w:bottom w:val="none" w:sz="0" w:space="0" w:color="auto"/>
        <w:right w:val="none" w:sz="0" w:space="0" w:color="auto"/>
      </w:divBdr>
    </w:div>
    <w:div w:id="2068914506">
      <w:bodyDiv w:val="1"/>
      <w:marLeft w:val="0"/>
      <w:marRight w:val="0"/>
      <w:marTop w:val="0"/>
      <w:marBottom w:val="0"/>
      <w:divBdr>
        <w:top w:val="none" w:sz="0" w:space="0" w:color="auto"/>
        <w:left w:val="none" w:sz="0" w:space="0" w:color="auto"/>
        <w:bottom w:val="none" w:sz="0" w:space="0" w:color="auto"/>
        <w:right w:val="none" w:sz="0" w:space="0" w:color="auto"/>
      </w:divBdr>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1341578">
      <w:bodyDiv w:val="1"/>
      <w:marLeft w:val="0"/>
      <w:marRight w:val="0"/>
      <w:marTop w:val="0"/>
      <w:marBottom w:val="0"/>
      <w:divBdr>
        <w:top w:val="none" w:sz="0" w:space="0" w:color="auto"/>
        <w:left w:val="none" w:sz="0" w:space="0" w:color="auto"/>
        <w:bottom w:val="none" w:sz="0" w:space="0" w:color="auto"/>
        <w:right w:val="none" w:sz="0" w:space="0" w:color="auto"/>
      </w:divBdr>
    </w:div>
    <w:div w:id="2077972763">
      <w:bodyDiv w:val="1"/>
      <w:marLeft w:val="0"/>
      <w:marRight w:val="0"/>
      <w:marTop w:val="0"/>
      <w:marBottom w:val="0"/>
      <w:divBdr>
        <w:top w:val="none" w:sz="0" w:space="0" w:color="auto"/>
        <w:left w:val="none" w:sz="0" w:space="0" w:color="auto"/>
        <w:bottom w:val="none" w:sz="0" w:space="0" w:color="auto"/>
        <w:right w:val="none" w:sz="0" w:space="0" w:color="auto"/>
      </w:divBdr>
    </w:div>
    <w:div w:id="2078817226">
      <w:bodyDiv w:val="1"/>
      <w:marLeft w:val="0"/>
      <w:marRight w:val="0"/>
      <w:marTop w:val="0"/>
      <w:marBottom w:val="0"/>
      <w:divBdr>
        <w:top w:val="none" w:sz="0" w:space="0" w:color="auto"/>
        <w:left w:val="none" w:sz="0" w:space="0" w:color="auto"/>
        <w:bottom w:val="none" w:sz="0" w:space="0" w:color="auto"/>
        <w:right w:val="none" w:sz="0" w:space="0" w:color="auto"/>
      </w:divBdr>
    </w:div>
    <w:div w:id="2081707190">
      <w:bodyDiv w:val="1"/>
      <w:marLeft w:val="0"/>
      <w:marRight w:val="0"/>
      <w:marTop w:val="0"/>
      <w:marBottom w:val="0"/>
      <w:divBdr>
        <w:top w:val="none" w:sz="0" w:space="0" w:color="auto"/>
        <w:left w:val="none" w:sz="0" w:space="0" w:color="auto"/>
        <w:bottom w:val="none" w:sz="0" w:space="0" w:color="auto"/>
        <w:right w:val="none" w:sz="0" w:space="0" w:color="auto"/>
      </w:divBdr>
    </w:div>
    <w:div w:id="2082485008">
      <w:bodyDiv w:val="1"/>
      <w:marLeft w:val="0"/>
      <w:marRight w:val="0"/>
      <w:marTop w:val="0"/>
      <w:marBottom w:val="0"/>
      <w:divBdr>
        <w:top w:val="none" w:sz="0" w:space="0" w:color="auto"/>
        <w:left w:val="none" w:sz="0" w:space="0" w:color="auto"/>
        <w:bottom w:val="none" w:sz="0" w:space="0" w:color="auto"/>
        <w:right w:val="none" w:sz="0" w:space="0" w:color="auto"/>
      </w:divBdr>
    </w:div>
    <w:div w:id="2083260330">
      <w:bodyDiv w:val="1"/>
      <w:marLeft w:val="0"/>
      <w:marRight w:val="0"/>
      <w:marTop w:val="0"/>
      <w:marBottom w:val="0"/>
      <w:divBdr>
        <w:top w:val="none" w:sz="0" w:space="0" w:color="auto"/>
        <w:left w:val="none" w:sz="0" w:space="0" w:color="auto"/>
        <w:bottom w:val="none" w:sz="0" w:space="0" w:color="auto"/>
        <w:right w:val="none" w:sz="0" w:space="0" w:color="auto"/>
      </w:divBdr>
    </w:div>
    <w:div w:id="2086488055">
      <w:bodyDiv w:val="1"/>
      <w:marLeft w:val="0"/>
      <w:marRight w:val="0"/>
      <w:marTop w:val="0"/>
      <w:marBottom w:val="0"/>
      <w:divBdr>
        <w:top w:val="none" w:sz="0" w:space="0" w:color="auto"/>
        <w:left w:val="none" w:sz="0" w:space="0" w:color="auto"/>
        <w:bottom w:val="none" w:sz="0" w:space="0" w:color="auto"/>
        <w:right w:val="none" w:sz="0" w:space="0" w:color="auto"/>
      </w:divBdr>
    </w:div>
    <w:div w:id="2090419187">
      <w:bodyDiv w:val="1"/>
      <w:marLeft w:val="0"/>
      <w:marRight w:val="0"/>
      <w:marTop w:val="0"/>
      <w:marBottom w:val="0"/>
      <w:divBdr>
        <w:top w:val="none" w:sz="0" w:space="0" w:color="auto"/>
        <w:left w:val="none" w:sz="0" w:space="0" w:color="auto"/>
        <w:bottom w:val="none" w:sz="0" w:space="0" w:color="auto"/>
        <w:right w:val="none" w:sz="0" w:space="0" w:color="auto"/>
      </w:divBdr>
    </w:div>
    <w:div w:id="2093625261">
      <w:bodyDiv w:val="1"/>
      <w:marLeft w:val="0"/>
      <w:marRight w:val="0"/>
      <w:marTop w:val="0"/>
      <w:marBottom w:val="0"/>
      <w:divBdr>
        <w:top w:val="none" w:sz="0" w:space="0" w:color="auto"/>
        <w:left w:val="none" w:sz="0" w:space="0" w:color="auto"/>
        <w:bottom w:val="none" w:sz="0" w:space="0" w:color="auto"/>
        <w:right w:val="none" w:sz="0" w:space="0" w:color="auto"/>
      </w:divBdr>
    </w:div>
    <w:div w:id="2094235036">
      <w:bodyDiv w:val="1"/>
      <w:marLeft w:val="0"/>
      <w:marRight w:val="0"/>
      <w:marTop w:val="0"/>
      <w:marBottom w:val="0"/>
      <w:divBdr>
        <w:top w:val="none" w:sz="0" w:space="0" w:color="auto"/>
        <w:left w:val="none" w:sz="0" w:space="0" w:color="auto"/>
        <w:bottom w:val="none" w:sz="0" w:space="0" w:color="auto"/>
        <w:right w:val="none" w:sz="0" w:space="0" w:color="auto"/>
      </w:divBdr>
    </w:div>
    <w:div w:id="2094469292">
      <w:bodyDiv w:val="1"/>
      <w:marLeft w:val="0"/>
      <w:marRight w:val="0"/>
      <w:marTop w:val="0"/>
      <w:marBottom w:val="0"/>
      <w:divBdr>
        <w:top w:val="none" w:sz="0" w:space="0" w:color="auto"/>
        <w:left w:val="none" w:sz="0" w:space="0" w:color="auto"/>
        <w:bottom w:val="none" w:sz="0" w:space="0" w:color="auto"/>
        <w:right w:val="none" w:sz="0" w:space="0" w:color="auto"/>
      </w:divBdr>
    </w:div>
    <w:div w:id="2096628868">
      <w:bodyDiv w:val="1"/>
      <w:marLeft w:val="0"/>
      <w:marRight w:val="0"/>
      <w:marTop w:val="0"/>
      <w:marBottom w:val="0"/>
      <w:divBdr>
        <w:top w:val="none" w:sz="0" w:space="0" w:color="auto"/>
        <w:left w:val="none" w:sz="0" w:space="0" w:color="auto"/>
        <w:bottom w:val="none" w:sz="0" w:space="0" w:color="auto"/>
        <w:right w:val="none" w:sz="0" w:space="0" w:color="auto"/>
      </w:divBdr>
    </w:div>
    <w:div w:id="2099710127">
      <w:bodyDiv w:val="1"/>
      <w:marLeft w:val="0"/>
      <w:marRight w:val="0"/>
      <w:marTop w:val="0"/>
      <w:marBottom w:val="0"/>
      <w:divBdr>
        <w:top w:val="none" w:sz="0" w:space="0" w:color="auto"/>
        <w:left w:val="none" w:sz="0" w:space="0" w:color="auto"/>
        <w:bottom w:val="none" w:sz="0" w:space="0" w:color="auto"/>
        <w:right w:val="none" w:sz="0" w:space="0" w:color="auto"/>
      </w:divBdr>
    </w:div>
    <w:div w:id="2100978105">
      <w:bodyDiv w:val="1"/>
      <w:marLeft w:val="0"/>
      <w:marRight w:val="0"/>
      <w:marTop w:val="0"/>
      <w:marBottom w:val="0"/>
      <w:divBdr>
        <w:top w:val="none" w:sz="0" w:space="0" w:color="auto"/>
        <w:left w:val="none" w:sz="0" w:space="0" w:color="auto"/>
        <w:bottom w:val="none" w:sz="0" w:space="0" w:color="auto"/>
        <w:right w:val="none" w:sz="0" w:space="0" w:color="auto"/>
      </w:divBdr>
    </w:div>
    <w:div w:id="2101364061">
      <w:bodyDiv w:val="1"/>
      <w:marLeft w:val="0"/>
      <w:marRight w:val="0"/>
      <w:marTop w:val="0"/>
      <w:marBottom w:val="0"/>
      <w:divBdr>
        <w:top w:val="none" w:sz="0" w:space="0" w:color="auto"/>
        <w:left w:val="none" w:sz="0" w:space="0" w:color="auto"/>
        <w:bottom w:val="none" w:sz="0" w:space="0" w:color="auto"/>
        <w:right w:val="none" w:sz="0" w:space="0" w:color="auto"/>
      </w:divBdr>
    </w:div>
    <w:div w:id="2103140065">
      <w:bodyDiv w:val="1"/>
      <w:marLeft w:val="0"/>
      <w:marRight w:val="0"/>
      <w:marTop w:val="0"/>
      <w:marBottom w:val="0"/>
      <w:divBdr>
        <w:top w:val="none" w:sz="0" w:space="0" w:color="auto"/>
        <w:left w:val="none" w:sz="0" w:space="0" w:color="auto"/>
        <w:bottom w:val="none" w:sz="0" w:space="0" w:color="auto"/>
        <w:right w:val="none" w:sz="0" w:space="0" w:color="auto"/>
      </w:divBdr>
    </w:div>
    <w:div w:id="2104834895">
      <w:bodyDiv w:val="1"/>
      <w:marLeft w:val="0"/>
      <w:marRight w:val="0"/>
      <w:marTop w:val="0"/>
      <w:marBottom w:val="0"/>
      <w:divBdr>
        <w:top w:val="none" w:sz="0" w:space="0" w:color="auto"/>
        <w:left w:val="none" w:sz="0" w:space="0" w:color="auto"/>
        <w:bottom w:val="none" w:sz="0" w:space="0" w:color="auto"/>
        <w:right w:val="none" w:sz="0" w:space="0" w:color="auto"/>
      </w:divBdr>
    </w:div>
    <w:div w:id="2107726081">
      <w:bodyDiv w:val="1"/>
      <w:marLeft w:val="0"/>
      <w:marRight w:val="0"/>
      <w:marTop w:val="0"/>
      <w:marBottom w:val="0"/>
      <w:divBdr>
        <w:top w:val="none" w:sz="0" w:space="0" w:color="auto"/>
        <w:left w:val="none" w:sz="0" w:space="0" w:color="auto"/>
        <w:bottom w:val="none" w:sz="0" w:space="0" w:color="auto"/>
        <w:right w:val="none" w:sz="0" w:space="0" w:color="auto"/>
      </w:divBdr>
    </w:div>
    <w:div w:id="2109227484">
      <w:bodyDiv w:val="1"/>
      <w:marLeft w:val="0"/>
      <w:marRight w:val="0"/>
      <w:marTop w:val="0"/>
      <w:marBottom w:val="0"/>
      <w:divBdr>
        <w:top w:val="none" w:sz="0" w:space="0" w:color="auto"/>
        <w:left w:val="none" w:sz="0" w:space="0" w:color="auto"/>
        <w:bottom w:val="none" w:sz="0" w:space="0" w:color="auto"/>
        <w:right w:val="none" w:sz="0" w:space="0" w:color="auto"/>
      </w:divBdr>
    </w:div>
    <w:div w:id="2110000385">
      <w:bodyDiv w:val="1"/>
      <w:marLeft w:val="0"/>
      <w:marRight w:val="0"/>
      <w:marTop w:val="0"/>
      <w:marBottom w:val="0"/>
      <w:divBdr>
        <w:top w:val="none" w:sz="0" w:space="0" w:color="auto"/>
        <w:left w:val="none" w:sz="0" w:space="0" w:color="auto"/>
        <w:bottom w:val="none" w:sz="0" w:space="0" w:color="auto"/>
        <w:right w:val="none" w:sz="0" w:space="0" w:color="auto"/>
      </w:divBdr>
    </w:div>
    <w:div w:id="2110351042">
      <w:bodyDiv w:val="1"/>
      <w:marLeft w:val="0"/>
      <w:marRight w:val="0"/>
      <w:marTop w:val="0"/>
      <w:marBottom w:val="0"/>
      <w:divBdr>
        <w:top w:val="none" w:sz="0" w:space="0" w:color="auto"/>
        <w:left w:val="none" w:sz="0" w:space="0" w:color="auto"/>
        <w:bottom w:val="none" w:sz="0" w:space="0" w:color="auto"/>
        <w:right w:val="none" w:sz="0" w:space="0" w:color="auto"/>
      </w:divBdr>
    </w:div>
    <w:div w:id="2112629817">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13427454">
      <w:bodyDiv w:val="1"/>
      <w:marLeft w:val="0"/>
      <w:marRight w:val="0"/>
      <w:marTop w:val="0"/>
      <w:marBottom w:val="0"/>
      <w:divBdr>
        <w:top w:val="none" w:sz="0" w:space="0" w:color="auto"/>
        <w:left w:val="none" w:sz="0" w:space="0" w:color="auto"/>
        <w:bottom w:val="none" w:sz="0" w:space="0" w:color="auto"/>
        <w:right w:val="none" w:sz="0" w:space="0" w:color="auto"/>
      </w:divBdr>
    </w:div>
    <w:div w:id="2113430402">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16748366">
      <w:bodyDiv w:val="1"/>
      <w:marLeft w:val="0"/>
      <w:marRight w:val="0"/>
      <w:marTop w:val="0"/>
      <w:marBottom w:val="0"/>
      <w:divBdr>
        <w:top w:val="none" w:sz="0" w:space="0" w:color="auto"/>
        <w:left w:val="none" w:sz="0" w:space="0" w:color="auto"/>
        <w:bottom w:val="none" w:sz="0" w:space="0" w:color="auto"/>
        <w:right w:val="none" w:sz="0" w:space="0" w:color="auto"/>
      </w:divBdr>
    </w:div>
    <w:div w:id="2117945895">
      <w:bodyDiv w:val="1"/>
      <w:marLeft w:val="0"/>
      <w:marRight w:val="0"/>
      <w:marTop w:val="0"/>
      <w:marBottom w:val="0"/>
      <w:divBdr>
        <w:top w:val="none" w:sz="0" w:space="0" w:color="auto"/>
        <w:left w:val="none" w:sz="0" w:space="0" w:color="auto"/>
        <w:bottom w:val="none" w:sz="0" w:space="0" w:color="auto"/>
        <w:right w:val="none" w:sz="0" w:space="0" w:color="auto"/>
      </w:divBdr>
    </w:div>
    <w:div w:id="2118988863">
      <w:bodyDiv w:val="1"/>
      <w:marLeft w:val="0"/>
      <w:marRight w:val="0"/>
      <w:marTop w:val="0"/>
      <w:marBottom w:val="0"/>
      <w:divBdr>
        <w:top w:val="none" w:sz="0" w:space="0" w:color="auto"/>
        <w:left w:val="none" w:sz="0" w:space="0" w:color="auto"/>
        <w:bottom w:val="none" w:sz="0" w:space="0" w:color="auto"/>
        <w:right w:val="none" w:sz="0" w:space="0" w:color="auto"/>
      </w:divBdr>
    </w:div>
    <w:div w:id="2120292908">
      <w:bodyDiv w:val="1"/>
      <w:marLeft w:val="0"/>
      <w:marRight w:val="0"/>
      <w:marTop w:val="0"/>
      <w:marBottom w:val="0"/>
      <w:divBdr>
        <w:top w:val="none" w:sz="0" w:space="0" w:color="auto"/>
        <w:left w:val="none" w:sz="0" w:space="0" w:color="auto"/>
        <w:bottom w:val="none" w:sz="0" w:space="0" w:color="auto"/>
        <w:right w:val="none" w:sz="0" w:space="0" w:color="auto"/>
      </w:divBdr>
    </w:div>
    <w:div w:id="2124373731">
      <w:bodyDiv w:val="1"/>
      <w:marLeft w:val="0"/>
      <w:marRight w:val="0"/>
      <w:marTop w:val="0"/>
      <w:marBottom w:val="0"/>
      <w:divBdr>
        <w:top w:val="none" w:sz="0" w:space="0" w:color="auto"/>
        <w:left w:val="none" w:sz="0" w:space="0" w:color="auto"/>
        <w:bottom w:val="none" w:sz="0" w:space="0" w:color="auto"/>
        <w:right w:val="none" w:sz="0" w:space="0" w:color="auto"/>
      </w:divBdr>
    </w:div>
    <w:div w:id="2124762334">
      <w:bodyDiv w:val="1"/>
      <w:marLeft w:val="0"/>
      <w:marRight w:val="0"/>
      <w:marTop w:val="0"/>
      <w:marBottom w:val="0"/>
      <w:divBdr>
        <w:top w:val="none" w:sz="0" w:space="0" w:color="auto"/>
        <w:left w:val="none" w:sz="0" w:space="0" w:color="auto"/>
        <w:bottom w:val="none" w:sz="0" w:space="0" w:color="auto"/>
        <w:right w:val="none" w:sz="0" w:space="0" w:color="auto"/>
      </w:divBdr>
    </w:div>
    <w:div w:id="2127775016">
      <w:bodyDiv w:val="1"/>
      <w:marLeft w:val="0"/>
      <w:marRight w:val="0"/>
      <w:marTop w:val="0"/>
      <w:marBottom w:val="0"/>
      <w:divBdr>
        <w:top w:val="none" w:sz="0" w:space="0" w:color="auto"/>
        <w:left w:val="none" w:sz="0" w:space="0" w:color="auto"/>
        <w:bottom w:val="none" w:sz="0" w:space="0" w:color="auto"/>
        <w:right w:val="none" w:sz="0" w:space="0" w:color="auto"/>
      </w:divBdr>
    </w:div>
    <w:div w:id="2128425857">
      <w:bodyDiv w:val="1"/>
      <w:marLeft w:val="0"/>
      <w:marRight w:val="0"/>
      <w:marTop w:val="0"/>
      <w:marBottom w:val="0"/>
      <w:divBdr>
        <w:top w:val="none" w:sz="0" w:space="0" w:color="auto"/>
        <w:left w:val="none" w:sz="0" w:space="0" w:color="auto"/>
        <w:bottom w:val="none" w:sz="0" w:space="0" w:color="auto"/>
        <w:right w:val="none" w:sz="0" w:space="0" w:color="auto"/>
      </w:divBdr>
    </w:div>
    <w:div w:id="2129162367">
      <w:bodyDiv w:val="1"/>
      <w:marLeft w:val="0"/>
      <w:marRight w:val="0"/>
      <w:marTop w:val="0"/>
      <w:marBottom w:val="0"/>
      <w:divBdr>
        <w:top w:val="none" w:sz="0" w:space="0" w:color="auto"/>
        <w:left w:val="none" w:sz="0" w:space="0" w:color="auto"/>
        <w:bottom w:val="none" w:sz="0" w:space="0" w:color="auto"/>
        <w:right w:val="none" w:sz="0" w:space="0" w:color="auto"/>
      </w:divBdr>
    </w:div>
    <w:div w:id="2132357357">
      <w:bodyDiv w:val="1"/>
      <w:marLeft w:val="0"/>
      <w:marRight w:val="0"/>
      <w:marTop w:val="0"/>
      <w:marBottom w:val="0"/>
      <w:divBdr>
        <w:top w:val="none" w:sz="0" w:space="0" w:color="auto"/>
        <w:left w:val="none" w:sz="0" w:space="0" w:color="auto"/>
        <w:bottom w:val="none" w:sz="0" w:space="0" w:color="auto"/>
        <w:right w:val="none" w:sz="0" w:space="0" w:color="auto"/>
      </w:divBdr>
    </w:div>
    <w:div w:id="2136946678">
      <w:bodyDiv w:val="1"/>
      <w:marLeft w:val="0"/>
      <w:marRight w:val="0"/>
      <w:marTop w:val="0"/>
      <w:marBottom w:val="0"/>
      <w:divBdr>
        <w:top w:val="none" w:sz="0" w:space="0" w:color="auto"/>
        <w:left w:val="none" w:sz="0" w:space="0" w:color="auto"/>
        <w:bottom w:val="none" w:sz="0" w:space="0" w:color="auto"/>
        <w:right w:val="none" w:sz="0" w:space="0" w:color="auto"/>
      </w:divBdr>
    </w:div>
    <w:div w:id="2138404645">
      <w:bodyDiv w:val="1"/>
      <w:marLeft w:val="0"/>
      <w:marRight w:val="0"/>
      <w:marTop w:val="0"/>
      <w:marBottom w:val="0"/>
      <w:divBdr>
        <w:top w:val="none" w:sz="0" w:space="0" w:color="auto"/>
        <w:left w:val="none" w:sz="0" w:space="0" w:color="auto"/>
        <w:bottom w:val="none" w:sz="0" w:space="0" w:color="auto"/>
        <w:right w:val="none" w:sz="0" w:space="0" w:color="auto"/>
      </w:divBdr>
    </w:div>
    <w:div w:id="2138572266">
      <w:bodyDiv w:val="1"/>
      <w:marLeft w:val="0"/>
      <w:marRight w:val="0"/>
      <w:marTop w:val="0"/>
      <w:marBottom w:val="0"/>
      <w:divBdr>
        <w:top w:val="none" w:sz="0" w:space="0" w:color="auto"/>
        <w:left w:val="none" w:sz="0" w:space="0" w:color="auto"/>
        <w:bottom w:val="none" w:sz="0" w:space="0" w:color="auto"/>
        <w:right w:val="none" w:sz="0" w:space="0" w:color="auto"/>
      </w:divBdr>
    </w:div>
    <w:div w:id="2140494015">
      <w:bodyDiv w:val="1"/>
      <w:marLeft w:val="0"/>
      <w:marRight w:val="0"/>
      <w:marTop w:val="0"/>
      <w:marBottom w:val="0"/>
      <w:divBdr>
        <w:top w:val="none" w:sz="0" w:space="0" w:color="auto"/>
        <w:left w:val="none" w:sz="0" w:space="0" w:color="auto"/>
        <w:bottom w:val="none" w:sz="0" w:space="0" w:color="auto"/>
        <w:right w:val="none" w:sz="0" w:space="0" w:color="auto"/>
      </w:divBdr>
    </w:div>
    <w:div w:id="2143114868">
      <w:bodyDiv w:val="1"/>
      <w:marLeft w:val="0"/>
      <w:marRight w:val="0"/>
      <w:marTop w:val="0"/>
      <w:marBottom w:val="0"/>
      <w:divBdr>
        <w:top w:val="none" w:sz="0" w:space="0" w:color="auto"/>
        <w:left w:val="none" w:sz="0" w:space="0" w:color="auto"/>
        <w:bottom w:val="none" w:sz="0" w:space="0" w:color="auto"/>
        <w:right w:val="none" w:sz="0" w:space="0" w:color="auto"/>
      </w:divBdr>
    </w:div>
    <w:div w:id="2145730454">
      <w:bodyDiv w:val="1"/>
      <w:marLeft w:val="0"/>
      <w:marRight w:val="0"/>
      <w:marTop w:val="0"/>
      <w:marBottom w:val="0"/>
      <w:divBdr>
        <w:top w:val="none" w:sz="0" w:space="0" w:color="auto"/>
        <w:left w:val="none" w:sz="0" w:space="0" w:color="auto"/>
        <w:bottom w:val="none" w:sz="0" w:space="0" w:color="auto"/>
        <w:right w:val="none" w:sz="0" w:space="0" w:color="auto"/>
      </w:divBdr>
    </w:div>
    <w:div w:id="2146124131">
      <w:bodyDiv w:val="1"/>
      <w:marLeft w:val="0"/>
      <w:marRight w:val="0"/>
      <w:marTop w:val="0"/>
      <w:marBottom w:val="0"/>
      <w:divBdr>
        <w:top w:val="none" w:sz="0" w:space="0" w:color="auto"/>
        <w:left w:val="none" w:sz="0" w:space="0" w:color="auto"/>
        <w:bottom w:val="none" w:sz="0" w:space="0" w:color="auto"/>
        <w:right w:val="none" w:sz="0" w:space="0" w:color="auto"/>
      </w:divBdr>
    </w:div>
    <w:div w:id="21473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Uhr18</b:Tag>
    <b:SourceType>BookSection</b:SourceType>
    <b:Guid>{230B8185-E1F2-443F-A104-438233859501}</b:Guid>
    <b:Year>2018</b:Year>
    <b:City>Boca Raton</b:City>
    <b:Publisher>CRC Press</b:Publisher>
    <b:BookTitle>Multi-Agent Systems</b:BookTitle>
    <b:Pages>VII</b:Pages>
    <b:Author>
      <b:Author>
        <b:NameList>
          <b:Person>
            <b:Last>Uhrmacher</b:Last>
            <b:Middle>M</b:Middle>
            <b:First>Adelinde</b:First>
          </b:Person>
          <b:Person>
            <b:Last>Weyns</b:Last>
            <b:First>Danny</b:First>
          </b:Person>
        </b:NameList>
      </b:Author>
    </b:Author>
    <b:RefOrder>1</b:RefOrder>
  </b:Source>
  <b:Source>
    <b:Tag>Mar03</b:Tag>
    <b:SourceType>BookSection</b:SourceType>
    <b:Guid>{F938222F-6530-4B91-B501-A560659CB652}</b:Guid>
    <b:BookTitle>Multi-Agtent Systems and Applications II</b:BookTitle>
    <b:Year>2003</b:Year>
    <b:Pages>5 ff.</b:Pages>
    <b:City>Berlin, Heidelberg</b:City>
    <b:Publisher>Springer-Verlag</b:Publisher>
    <b:Author>
      <b:Author>
        <b:NameList>
          <b:Person>
            <b:Last>Marik</b:Last>
            <b:First>Vladimir</b:First>
          </b:Person>
          <b:Person>
            <b:Last>Stepankova</b:Last>
            <b:First>Olga</b:First>
          </b:Person>
          <b:Person>
            <b:Last>Krautwurmova</b:Last>
            <b:First>Hana</b:First>
          </b:Person>
          <b:Person>
            <b:Last>Luck</b:Last>
            <b:First>Michael</b:First>
          </b:Person>
        </b:NameList>
      </b:Author>
    </b:Author>
    <b:RefOrder>2</b:RefOrder>
  </b:Source>
  <b:Source>
    <b:Tag>Sha12</b:Tag>
    <b:SourceType>JournalArticle</b:SourceType>
    <b:Guid>{FDDEA91B-A5D9-4E83-811F-F51E83474632}</b:Guid>
    <b:Title>Determining similarity in histological images using graph-theoretic description and matching methods for content-based image retrieval in medical diagnostics</b:Title>
    <b:Year>2012</b:Year>
    <b:Pages>134</b:Pages>
    <b:JournalName>Diagnostic Pathology</b:JournalName>
    <b:Volume>7</b:Volume>
    <b:Issue>1</b:Issue>
    <b:Author>
      <b:Author>
        <b:NameList>
          <b:Person>
            <b:Last>Sharma</b:Last>
            <b:First>Harshita</b:First>
          </b:Person>
          <b:Person>
            <b:Last>Leskovsky</b:Last>
            <b:First>Peter</b:First>
          </b:Person>
          <b:Person>
            <b:Last>Alekseychuk</b:Last>
            <b:First>Alexander</b:First>
          </b:Person>
          <b:Person>
            <b:Last>Hellwich</b:Last>
            <b:First>Olaf</b:First>
          </b:Person>
          <b:Person>
            <b:Last>Anand</b:Last>
            <b:Middle>S.</b:Middle>
            <b:First>R.</b:First>
          </b:Person>
          <b:Person>
            <b:Last>Zerbe</b:Last>
            <b:First>Norman</b:First>
          </b:Person>
          <b:Person>
            <b:Last>Hufnagl</b:Last>
            <b:First>Peter</b:First>
          </b:Person>
        </b:NameList>
      </b:Author>
    </b:Author>
    <b:RefOrder>8</b:RefOrder>
  </b:Source>
  <b:Source>
    <b:Tag>Har68</b:Tag>
    <b:SourceType>JournalArticle</b:SourceType>
    <b:Guid>{3D3A40B1-B1A2-4884-A9CC-BBC3FF216473}</b:Guid>
    <b:Title>A Formal Basis for the Heuristic Determination of Minimum Cost Paths</b:Title>
    <b:JournalName>IEEE Transactions on Systems Science and Cybernetics</b:JournalName>
    <b:Year>1968</b:Year>
    <b:Pages>100–107</b:Pages>
    <b:Volume>4</b:Volume>
    <b:Issue>2</b:Issue>
    <b:Author>
      <b:Author>
        <b:NameList>
          <b:Person>
            <b:Last>Hart</b:Last>
            <b:Middle>E.</b:Middle>
            <b:First>P.</b:First>
          </b:Person>
          <b:Person>
            <b:Last>Nilsson</b:Last>
            <b:Middle>J.</b:Middle>
            <b:First>N.</b:First>
          </b:Person>
          <b:Person>
            <b:Last>Raphael</b:Last>
            <b:First>B.</b:First>
          </b:Person>
        </b:NameList>
      </b:Author>
    </b:Author>
    <b:RefOrder>6</b:RefOrder>
  </b:Source>
  <b:Source>
    <b:Tag>Gao18</b:Tag>
    <b:SourceType>JournalArticle</b:SourceType>
    <b:Guid>{F18E7CFF-9C8D-4D94-8DC6-8834CE54C501}</b:Guid>
    <b:Title>An improved Frontier-Based Approach for</b:Title>
    <b:JournalName>IEEE</b:JournalName>
    <b:Year>2018</b:Year>
    <b:Pages>1 ff.</b:Pages>
    <b:Volume>1</b:Volume>
    <b:Issue>1</b:Issue>
    <b:Author>
      <b:Author>
        <b:NameList>
          <b:Person>
            <b:Last>Gao</b:Last>
            <b:First>Wenchao</b:First>
          </b:Person>
          <b:Person>
            <b:Last>Booker</b:Last>
            <b:First>Matthew</b:First>
          </b:Person>
          <b:Person>
            <b:Last>Adiwahono</b:Last>
            <b:First>Albertus</b:First>
          </b:Person>
          <b:Person>
            <b:Last>Yuan</b:Last>
            <b:First>Miaolong</b:First>
          </b:Person>
          <b:Person>
            <b:Last>Wang</b:Last>
            <b:First>Jiadong</b:First>
          </b:Person>
          <b:Person>
            <b:Last>Yun</b:Last>
            <b:Middle>Wei</b:Middle>
            <b:First>Yau</b:First>
          </b:Person>
        </b:NameList>
      </b:Author>
    </b:Author>
    <b:RefOrder>9</b:RefOrder>
  </b:Source>
  <b:Source>
    <b:Tag>Bre65</b:Tag>
    <b:SourceType>JournalArticle</b:SourceType>
    <b:Guid>{E47A5A3C-E474-426E-8C57-963CDAE36556}</b:Guid>
    <b:Title>Algorithm for computer control of a digital plotter</b:Title>
    <b:JournalName>IBM Systems Journal</b:JournalName>
    <b:Year>1965</b:Year>
    <b:Pages>25-30</b:Pages>
    <b:Volume>4</b:Volume>
    <b:Issue>1</b:Issue>
    <b:Author>
      <b:Author>
        <b:NameList>
          <b:Person>
            <b:Last>Bresenham</b:Last>
            <b:Middle>E</b:Middle>
            <b:First>J</b:First>
          </b:Person>
        </b:NameList>
      </b:Author>
    </b:Author>
    <b:RefOrder>12</b:RefOrder>
  </b:Source>
  <b:Source>
    <b:Tag>Brä20</b:Tag>
    <b:SourceType>BookSection</b:SourceType>
    <b:Guid>{0E34821F-8D94-4CFD-AA68-E568E92BC881}</b:Guid>
    <b:Year>2020</b:Year>
    <b:Pages>49</b:Pages>
    <b:BookTitle>Robot Adventures in Python and C</b:BookTitle>
    <b:City>Bern</b:City>
    <b:Publisher>Springer Cham</b:Publisher>
    <b:Author>
      <b:Author>
        <b:NameList>
          <b:Person>
            <b:Last>Bräunl</b:Last>
            <b:First>Thomas</b:First>
          </b:Person>
        </b:NameList>
      </b:Author>
    </b:Author>
    <b:RefOrder>10</b:RefOrder>
  </b:Source>
  <b:Source>
    <b:Tag>Kot19</b:Tag>
    <b:SourceType>BookSection</b:SourceType>
    <b:Guid>{7AFC6928-C6E0-4522-822E-A5F0FCF23F20}</b:Guid>
    <b:BookTitle>Data Science</b:BookTitle>
    <b:Year>2019</b:Year>
    <b:Pages>65-163</b:Pages>
    <b:City>Cambridge</b:City>
    <b:Publisher>Elsevier</b:Publisher>
    <b:Issue>2</b:Issue>
    <b:Author>
      <b:Author>
        <b:NameList>
          <b:Person>
            <b:Last>Kotu</b:Last>
            <b:First>Vijay</b:First>
          </b:Person>
          <b:Person>
            <b:Last>Deshpande</b:Last>
            <b:First>Bala</b:First>
          </b:Person>
        </b:NameList>
      </b:Author>
    </b:Author>
    <b:RefOrder>7</b:RefOrder>
  </b:Source>
  <b:Source>
    <b:Tag>Brä23</b:Tag>
    <b:SourceType>BookSection</b:SourceType>
    <b:Guid>{7CC4B134-92B4-492C-BF27-2317665BDF45}</b:Guid>
    <b:BookTitle>Mobile Robot Programming</b:BookTitle>
    <b:Year>2023</b:Year>
    <b:Pages>39 ff.</b:Pages>
    <b:City>Perth</b:City>
    <b:Publisher>Springer Cham</b:Publisher>
    <b:Author>
      <b:Author>
        <b:NameList>
          <b:Person>
            <b:Last>Bräunl</b:Last>
            <b:First>Thomas</b:First>
          </b:Person>
        </b:NameList>
      </b:Author>
    </b:Author>
    <b:RefOrder>5</b:RefOrder>
  </b:Source>
  <b:Source>
    <b:Tag>Nol20</b:Tag>
    <b:SourceType>JournalArticle</b:SourceType>
    <b:Guid>{EAAE6414-812B-4FDD-A4DF-3F5E058BCBA3}</b:Guid>
    <b:Title>The fall and rise of the Doppler effect</b:Title>
    <b:Year>2020</b:Year>
    <b:Pages>30-35</b:Pages>
    <b:JournalName>Physics Today</b:JournalName>
    <b:Volume>1</b:Volume>
    <b:Issue>2</b:Issue>
    <b:Author>
      <b:Author>
        <b:NameList>
          <b:Person>
            <b:Last>Nolte</b:Last>
            <b:First>David</b:First>
          </b:Person>
        </b:NameList>
      </b:Author>
    </b:Author>
    <b:RefOrder>11</b:RefOrder>
  </b:Source>
  <b:Source>
    <b:Tag>Adv09</b:Tag>
    <b:SourceType>JournalArticle</b:SourceType>
    <b:Guid>{D0AC393F-FB10-4257-9D3E-93D702D3B5DC}</b:Guid>
    <b:Title>Advances in Self-Organizing Maps</b:Title>
    <b:JournalName>7th International Wrokshop</b:JournalName>
    <b:Year>2009</b:Year>
    <b:Pages>247 ff.</b:Pages>
    <b:Volume>1</b:Volume>
    <b:Issue>1</b:Issue>
    <b:Author>
      <b:Author>
        <b:NameList>
          <b:Person>
            <b:Last>Miikkulainen</b:Last>
            <b:First>Risto</b:First>
          </b:Person>
          <b:Person>
            <b:Last>Príncipe</b:Last>
            <b:Middle>C.</b:Middle>
            <b:First>J.</b:First>
          </b:Person>
        </b:NameList>
      </b:Author>
    </b:Author>
    <b:RefOrder>13</b:RefOrder>
  </b:Source>
  <b:Source>
    <b:Tag>Hol07</b:Tag>
    <b:SourceType>JournalArticle</b:SourceType>
    <b:Guid>{9F1C3984-A74E-49BD-A7D1-EE2F3929547F}</b:Guid>
    <b:Title>Holonic and Multi-Agent Systems for Manufacturing</b:Title>
    <b:JournalName>Third International Conference on Industrial Applications of Holonic and Multi-Agent Systems</b:JournalName>
    <b:Year>2007</b:Year>
    <b:Pages>195 ff.</b:Pages>
    <b:Volume>1</b:Volume>
    <b:Issue>1</b:Issue>
    <b:Author>
      <b:Author>
        <b:NameList>
          <b:Person>
            <b:Last>Marik</b:Last>
            <b:First>ladimir</b:First>
          </b:Person>
          <b:Person>
            <b:Last> Vyatkin</b:Last>
            <b:First>Valeriy</b:First>
          </b:Person>
        </b:NameList>
      </b:Author>
    </b:Author>
    <b:RefOrder>3</b:RefOrder>
  </b:Source>
  <b:Source>
    <b:Tag>Woo02</b:Tag>
    <b:SourceType>BookSection</b:SourceType>
    <b:Guid>{30F4F437-E367-43C0-9E32-00FDC98FF5E2}</b:Guid>
    <b:Year>2002</b:Year>
    <b:Pages>7 ff.</b:Pages>
    <b:Author>
      <b:Author>
        <b:NameList>
          <b:Person>
            <b:Last>Wooldridge</b:Last>
            <b:First>Michael</b:First>
          </b:Person>
        </b:NameList>
      </b:Author>
    </b:Author>
    <b:BookTitle>An Introduction to Multiagent Systems</b:BookTitle>
    <b:City>Chichester</b:City>
    <b:Publisher>John Wiley &amp; Sons, LTD</b:Publisher>
    <b:RefOrder>4</b:RefOrder>
  </b:Source>
  <b:Source>
    <b:Tag>Geo16</b:Tag>
    <b:SourceType>BookSection</b:SourceType>
    <b:Guid>{E42C6BA2-9F5C-4BE0-9CCA-C3D2BF5C1819}</b:Guid>
    <b:BookTitle>Das Lean Six Sigma Toolbook</b:BookTitle>
    <b:Year>2016</b:Year>
    <b:Pages>85</b:Pages>
    <b:City>Berlin</b:City>
    <b:Publisher>Wahlen</b:Publisher>
    <b:Author>
      <b:Author>
        <b:NameList>
          <b:Person>
            <b:Last>George</b:Last>
            <b:First>Michael</b:First>
          </b:Person>
          <b:Person>
            <b:Last>Rowlands</b:Last>
            <b:First>David</b:First>
          </b:Person>
          <b:Person>
            <b:Last>Price</b:Last>
            <b:First>Mark</b:First>
          </b:Person>
          <b:Person>
            <b:Last>Maxey</b:Last>
            <b:First>John</b:First>
          </b:Person>
        </b:NameList>
      </b:Author>
    </b:Author>
    <b:RefOrder>14</b:RefOrder>
  </b:Source>
  <b:Source>
    <b:Tag>Cra17</b:Tag>
    <b:SourceType>BookSection</b:SourceType>
    <b:Guid>{2EC7F300-985C-4BFA-9CD6-FE072F47C5BD}</b:Guid>
    <b:BookTitle>Grundlagen der Wahrschenlichkeitsrechnung und Statistik</b:BookTitle>
    <b:Year>2017</b:Year>
    <b:Pages>37</b:Pages>
    <b:City>Berlin, Heidelberg</b:City>
    <b:Publisher>Springer</b:Publisher>
    <b:Author>
      <b:Author>
        <b:NameList>
          <b:Person>
            <b:Last>Cramer</b:Last>
            <b:First>Erhard</b:First>
          </b:Person>
          <b:Person>
            <b:Last>Kamps</b:Last>
            <b:First>Udo</b:First>
          </b:Person>
        </b:NameList>
      </b:Author>
    </b:Author>
    <b:RefOrder>15</b:RefOrder>
  </b:Source>
</b:Sources>
</file>

<file path=customXml/itemProps1.xml><?xml version="1.0" encoding="utf-8"?>
<ds:datastoreItem xmlns:ds="http://schemas.openxmlformats.org/officeDocument/2006/customXml" ds:itemID="{2E56F4D7-C864-4B15-979D-0FE6B080F96B}">
  <ds:schemaRefs>
    <ds:schemaRef ds:uri="http://schemas.openxmlformats.org/officeDocument/2006/bibliography"/>
  </ds:schemaRefs>
</ds:datastoreItem>
</file>

<file path=docMetadata/LabelInfo.xml><?xml version="1.0" encoding="utf-8"?>
<clbl:labelList xmlns:clbl="http://schemas.microsoft.com/office/2020/mipLabelMetadata">
  <clbl:label id="{eafdac3b-4115-4c64-bf62-f9099ec36d84}" enabled="1" method="Standard" siteId="{5047bca2-da88-442e-a09a-d9b8af692adc}"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30</Pages>
  <Words>4826</Words>
  <Characters>30410</Characters>
  <Application>Microsoft Office Word</Application>
  <DocSecurity>0</DocSecurity>
  <Lines>253</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SOEFFKER Gerrit</dc:creator>
  <cp:keywords/>
  <dc:description/>
  <cp:lastModifiedBy>Gerrit Soeffker</cp:lastModifiedBy>
  <cp:revision>24</cp:revision>
  <dcterms:created xsi:type="dcterms:W3CDTF">2025-06-15T18:23:00Z</dcterms:created>
  <dcterms:modified xsi:type="dcterms:W3CDTF">2025-06-20T14:55:00Z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#808080,8,Calibri</vt:lpwstr>
  </property>
  <property fmtid="{D5CDD505-2E9C-101B-9397-08002B2CF9AE}" pid="4" name="ClassificationContentMarkingHeaderText">
    <vt:lpwstr>INTERNAL &amp; PARTNERS</vt:lpwstr>
  </property>
  <property fmtid="{D5CDD505-2E9C-101B-9397-08002B2CF9AE}" pid="5" name="ClassificationContentMarkingFooterShapeIds">
    <vt:lpwstr>4,5,6</vt:lpwstr>
  </property>
  <property fmtid="{D5CDD505-2E9C-101B-9397-08002B2CF9AE}" pid="6" name="ClassificationContentMarkingFooterFontProps">
    <vt:lpwstr>#ffffff,2,Calibri</vt:lpwstr>
  </property>
  <property fmtid="{D5CDD505-2E9C-101B-9397-08002B2CF9AE}" pid="7" name="ClassificationContentMarkingFooterText">
    <vt:lpwstr>5acXjzUk</vt:lpwstr>
  </property>
</Properties>
</file>